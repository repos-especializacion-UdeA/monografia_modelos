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59B8" w14:textId="77777777" w:rsidR="00B37E88" w:rsidRDefault="00F65F7F">
      <w:pPr>
        <w:jc w:val="center"/>
        <w:rPr>
          <w:b/>
        </w:rPr>
      </w:pPr>
      <w:r>
        <w:rPr>
          <w:b/>
          <w:noProof/>
        </w:rPr>
        <w:drawing>
          <wp:inline distT="0" distB="0" distL="0" distR="0" wp14:anchorId="3A1B5CB7" wp14:editId="3A1B5CB8">
            <wp:extent cx="2143007" cy="1030292"/>
            <wp:effectExtent l="0" t="0" r="0" b="0"/>
            <wp:docPr id="397041620" name="image9.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Logotipo&#10;&#10;Descripción generada automáticamente"/>
                    <pic:cNvPicPr preferRelativeResize="0"/>
                  </pic:nvPicPr>
                  <pic:blipFill>
                    <a:blip r:embed="rId12"/>
                    <a:srcRect/>
                    <a:stretch>
                      <a:fillRect/>
                    </a:stretch>
                  </pic:blipFill>
                  <pic:spPr>
                    <a:xfrm>
                      <a:off x="0" y="0"/>
                      <a:ext cx="2143007" cy="1030292"/>
                    </a:xfrm>
                    <a:prstGeom prst="rect">
                      <a:avLst/>
                    </a:prstGeom>
                    <a:ln/>
                  </pic:spPr>
                </pic:pic>
              </a:graphicData>
            </a:graphic>
          </wp:inline>
        </w:drawing>
      </w:r>
    </w:p>
    <w:p w14:paraId="3A1B59B9" w14:textId="77777777" w:rsidR="00B37E88" w:rsidRDefault="00B37E88">
      <w:pPr>
        <w:jc w:val="center"/>
        <w:rPr>
          <w:b/>
        </w:rPr>
      </w:pPr>
    </w:p>
    <w:p w14:paraId="3A1B59BB" w14:textId="3D38299B" w:rsidR="00B37E88" w:rsidRDefault="43950B35" w:rsidP="0D921514">
      <w:pPr>
        <w:jc w:val="center"/>
        <w:rPr>
          <w:b/>
          <w:bCs/>
        </w:rPr>
      </w:pPr>
      <w:r w:rsidRPr="0D921514">
        <w:rPr>
          <w:b/>
          <w:bCs/>
        </w:rPr>
        <w:t xml:space="preserve">Reconocimiento de posturas de mano del dataset Ninapro usando aprendizaje automático </w:t>
      </w:r>
    </w:p>
    <w:p w14:paraId="3A1B59BC" w14:textId="77777777" w:rsidR="00B37E88" w:rsidRDefault="00B37E88">
      <w:pPr>
        <w:jc w:val="center"/>
      </w:pPr>
    </w:p>
    <w:p w14:paraId="3A1B59BD" w14:textId="10A25434" w:rsidR="00B37E88" w:rsidRDefault="00710F98">
      <w:pPr>
        <w:jc w:val="center"/>
      </w:pPr>
      <w:bookmarkStart w:id="0" w:name="_heading=h.gjdgxs" w:colFirst="0" w:colLast="0"/>
      <w:bookmarkEnd w:id="0"/>
      <w:r>
        <w:t>Jairo Alberto Agudelo Medina</w:t>
      </w:r>
    </w:p>
    <w:p w14:paraId="3E851A0B" w14:textId="1786B3C7" w:rsidR="00710F98" w:rsidRDefault="00710F98">
      <w:pPr>
        <w:jc w:val="center"/>
      </w:pPr>
      <w:r>
        <w:t xml:space="preserve">Henry Alberto Arcila </w:t>
      </w:r>
      <w:r w:rsidR="00DF0CF9">
        <w:t>Ramírez</w:t>
      </w:r>
    </w:p>
    <w:p w14:paraId="3A1B59BE" w14:textId="77777777" w:rsidR="00B37E88" w:rsidRDefault="00B37E88">
      <w:pPr>
        <w:jc w:val="center"/>
      </w:pPr>
    </w:p>
    <w:p w14:paraId="3A1B59BF" w14:textId="72BB5398" w:rsidR="00B37E88" w:rsidRDefault="00B37E88">
      <w:pPr>
        <w:jc w:val="center"/>
      </w:pPr>
    </w:p>
    <w:p w14:paraId="1782DCAA" w14:textId="77777777" w:rsidR="00A85691" w:rsidRDefault="00A85691">
      <w:pPr>
        <w:jc w:val="center"/>
      </w:pPr>
    </w:p>
    <w:p w14:paraId="3A1B59C0" w14:textId="77777777" w:rsidR="00B37E88" w:rsidRDefault="00F65F7F">
      <w:pPr>
        <w:jc w:val="center"/>
      </w:pPr>
      <w:r>
        <w:t xml:space="preserve">Monografía presentada para optar al título de Especialista en Analítica y Ciencia de Datos </w:t>
      </w:r>
    </w:p>
    <w:p w14:paraId="3A1B59C1" w14:textId="162D2992" w:rsidR="00B37E88" w:rsidRDefault="00B37E88">
      <w:pPr>
        <w:jc w:val="center"/>
      </w:pPr>
    </w:p>
    <w:p w14:paraId="5DA0892C" w14:textId="77777777" w:rsidR="00A85691" w:rsidRDefault="00A85691">
      <w:pPr>
        <w:jc w:val="center"/>
      </w:pPr>
    </w:p>
    <w:p w14:paraId="3A1B59C2" w14:textId="77777777" w:rsidR="00B37E88" w:rsidRDefault="00B37E88">
      <w:pPr>
        <w:jc w:val="center"/>
      </w:pPr>
    </w:p>
    <w:p w14:paraId="3A1B59C3" w14:textId="7FBD7F42" w:rsidR="00B37E88" w:rsidRDefault="2776EBB3">
      <w:pPr>
        <w:jc w:val="center"/>
      </w:pPr>
      <w:bookmarkStart w:id="1" w:name="_heading=h.30j0zll"/>
      <w:bookmarkEnd w:id="1"/>
      <w:r>
        <w:t>Asesor</w:t>
      </w:r>
      <w:r w:rsidR="00F65F7F">
        <w:br/>
      </w:r>
      <w:r w:rsidR="6571519E">
        <w:t>Daniel Escobar Saltaren</w:t>
      </w:r>
      <w:r>
        <w:t xml:space="preserve">, </w:t>
      </w:r>
      <w:r w:rsidR="43950B35">
        <w:t>Magíster en Ingeniería</w:t>
      </w:r>
    </w:p>
    <w:p w14:paraId="3A1B59C4" w14:textId="77777777" w:rsidR="00B37E88" w:rsidRDefault="00B37E88">
      <w:pPr>
        <w:pBdr>
          <w:top w:val="nil"/>
          <w:left w:val="nil"/>
          <w:bottom w:val="nil"/>
          <w:right w:val="nil"/>
          <w:between w:val="nil"/>
        </w:pBdr>
        <w:ind w:firstLine="709"/>
        <w:jc w:val="center"/>
        <w:rPr>
          <w:color w:val="000000"/>
        </w:rPr>
      </w:pPr>
    </w:p>
    <w:p w14:paraId="3A1B59C5" w14:textId="77777777" w:rsidR="00B37E88" w:rsidRDefault="00B37E88">
      <w:pPr>
        <w:pBdr>
          <w:top w:val="nil"/>
          <w:left w:val="nil"/>
          <w:bottom w:val="nil"/>
          <w:right w:val="nil"/>
          <w:between w:val="nil"/>
        </w:pBdr>
        <w:ind w:firstLine="709"/>
        <w:jc w:val="center"/>
        <w:rPr>
          <w:color w:val="000000"/>
        </w:rPr>
      </w:pPr>
    </w:p>
    <w:p w14:paraId="3A1B59C6" w14:textId="77777777" w:rsidR="00B37E88" w:rsidRDefault="00B37E88">
      <w:pPr>
        <w:pBdr>
          <w:top w:val="nil"/>
          <w:left w:val="nil"/>
          <w:bottom w:val="nil"/>
          <w:right w:val="nil"/>
          <w:between w:val="nil"/>
        </w:pBdr>
        <w:ind w:firstLine="709"/>
        <w:jc w:val="center"/>
        <w:rPr>
          <w:color w:val="000000"/>
        </w:rPr>
      </w:pPr>
    </w:p>
    <w:p w14:paraId="3A1B59C7" w14:textId="77777777" w:rsidR="00B37E88" w:rsidRDefault="00F65F7F">
      <w:pPr>
        <w:pBdr>
          <w:top w:val="nil"/>
          <w:left w:val="nil"/>
          <w:bottom w:val="nil"/>
          <w:right w:val="nil"/>
          <w:between w:val="nil"/>
        </w:pBdr>
        <w:ind w:firstLine="709"/>
        <w:jc w:val="center"/>
        <w:rPr>
          <w:color w:val="000000"/>
        </w:rPr>
      </w:pPr>
      <w:r>
        <w:rPr>
          <w:color w:val="000000"/>
        </w:rPr>
        <w:tab/>
      </w:r>
    </w:p>
    <w:p w14:paraId="3A1B59C8" w14:textId="77777777" w:rsidR="00B37E88" w:rsidRDefault="00B37E88">
      <w:pPr>
        <w:pBdr>
          <w:top w:val="nil"/>
          <w:left w:val="nil"/>
          <w:bottom w:val="nil"/>
          <w:right w:val="nil"/>
          <w:between w:val="nil"/>
        </w:pBdr>
        <w:ind w:firstLine="709"/>
        <w:jc w:val="center"/>
        <w:rPr>
          <w:color w:val="000000"/>
        </w:rPr>
      </w:pPr>
    </w:p>
    <w:p w14:paraId="3A1B59C9" w14:textId="77777777" w:rsidR="00B37E88" w:rsidRDefault="00F65F7F">
      <w:pPr>
        <w:jc w:val="center"/>
      </w:pPr>
      <w:r>
        <w:t>Universidad de Antioquia</w:t>
      </w:r>
      <w:r>
        <w:br/>
        <w:t>Facultad de Ingeniería</w:t>
      </w:r>
    </w:p>
    <w:p w14:paraId="3A1B59CA" w14:textId="77777777" w:rsidR="00B37E88" w:rsidRDefault="00F65F7F">
      <w:pPr>
        <w:jc w:val="center"/>
      </w:pPr>
      <w:bookmarkStart w:id="2" w:name="_heading=h.1fob9te" w:colFirst="0" w:colLast="0"/>
      <w:bookmarkEnd w:id="2"/>
      <w:r>
        <w:t>Especialización en Analítica y Ciencia de Datos</w:t>
      </w:r>
    </w:p>
    <w:p w14:paraId="3A1B59CB" w14:textId="77777777" w:rsidR="00B37E88" w:rsidRDefault="00F65F7F">
      <w:pPr>
        <w:jc w:val="center"/>
      </w:pPr>
      <w:r>
        <w:t>Medellín, Antioquia, Colombia</w:t>
      </w:r>
    </w:p>
    <w:p w14:paraId="3A1B59CC" w14:textId="2953ED16" w:rsidR="00B37E88" w:rsidRDefault="43950B35">
      <w:pPr>
        <w:jc w:val="center"/>
        <w:rPr>
          <w:color w:val="2B579A"/>
          <w:shd w:val="clear" w:color="auto" w:fill="E6E6E6"/>
        </w:rPr>
      </w:pPr>
      <w:r>
        <w:t>2025</w:t>
      </w:r>
    </w:p>
    <w:p w14:paraId="3A1B59CD" w14:textId="77777777" w:rsidR="00B37E88" w:rsidRDefault="00F65F7F">
      <w:pPr>
        <w:jc w:val="center"/>
      </w:pPr>
      <w:r>
        <w:br w:type="page"/>
      </w:r>
    </w:p>
    <w:tbl>
      <w:tblPr>
        <w:tblStyle w:val="a5"/>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B37E88" w14:paraId="3A1B59D0" w14:textId="77777777" w:rsidTr="0D921514">
        <w:trPr>
          <w:trHeight w:val="397"/>
          <w:jc w:val="center"/>
        </w:trPr>
        <w:tc>
          <w:tcPr>
            <w:tcW w:w="2351" w:type="dxa"/>
            <w:tcBorders>
              <w:top w:val="single" w:sz="12" w:space="0" w:color="538135" w:themeColor="accent6" w:themeShade="BF"/>
              <w:bottom w:val="single" w:sz="12" w:space="0" w:color="538135" w:themeColor="accent6" w:themeShade="BF"/>
            </w:tcBorders>
            <w:vAlign w:val="center"/>
          </w:tcPr>
          <w:p w14:paraId="3A1B59CE" w14:textId="77777777" w:rsidR="00B37E88" w:rsidRDefault="00F65F7F">
            <w:pPr>
              <w:spacing w:before="60" w:after="60"/>
              <w:jc w:val="center"/>
              <w:rPr>
                <w:b/>
              </w:rPr>
            </w:pPr>
            <w:bookmarkStart w:id="3" w:name="_heading=h.3znysh7" w:colFirst="0" w:colLast="0"/>
            <w:bookmarkEnd w:id="3"/>
            <w:r>
              <w:rPr>
                <w:b/>
              </w:rPr>
              <w:lastRenderedPageBreak/>
              <w:t>Cita</w:t>
            </w:r>
          </w:p>
        </w:tc>
        <w:tc>
          <w:tcPr>
            <w:tcW w:w="7053" w:type="dxa"/>
            <w:tcBorders>
              <w:top w:val="single" w:sz="12" w:space="0" w:color="538135" w:themeColor="accent6" w:themeShade="BF"/>
              <w:bottom w:val="single" w:sz="12" w:space="0" w:color="538135" w:themeColor="accent6" w:themeShade="BF"/>
            </w:tcBorders>
            <w:vAlign w:val="center"/>
          </w:tcPr>
          <w:p w14:paraId="3A1B59CF" w14:textId="0AB18783" w:rsidR="00B37E88" w:rsidRDefault="2776EBB3">
            <w:pPr>
              <w:spacing w:before="60" w:after="60" w:line="276" w:lineRule="auto"/>
              <w:jc w:val="center"/>
            </w:pPr>
            <w:r>
              <w:t>(</w:t>
            </w:r>
            <w:sdt>
              <w:sdtPr>
                <w:tag w:val="goog_rdk_0"/>
                <w:id w:val="-1100565370"/>
              </w:sdtPr>
              <w:sdtEndPr/>
              <w:sdtContent/>
            </w:sdt>
            <w:r w:rsidR="3EDB22A5">
              <w:t>Agudelo Medina</w:t>
            </w:r>
            <w:r>
              <w:t xml:space="preserve"> &amp; </w:t>
            </w:r>
            <w:r w:rsidR="3EDB22A5">
              <w:t xml:space="preserve">Arcila </w:t>
            </w:r>
            <w:r w:rsidR="43950B35">
              <w:t>Ramírez</w:t>
            </w:r>
            <w:r>
              <w:t xml:space="preserve">, </w:t>
            </w:r>
            <w:r w:rsidR="43950B35">
              <w:t>2025</w:t>
            </w:r>
            <w:r>
              <w:t>)</w:t>
            </w:r>
          </w:p>
        </w:tc>
      </w:tr>
      <w:tr w:rsidR="00B37E88" w14:paraId="3A1B59D5" w14:textId="77777777" w:rsidTr="0D921514">
        <w:trPr>
          <w:trHeight w:val="983"/>
          <w:jc w:val="center"/>
        </w:trPr>
        <w:tc>
          <w:tcPr>
            <w:tcW w:w="2351" w:type="dxa"/>
            <w:tcBorders>
              <w:top w:val="single" w:sz="12" w:space="0" w:color="538135" w:themeColor="accent6" w:themeShade="BF"/>
              <w:bottom w:val="single" w:sz="12" w:space="0" w:color="538135" w:themeColor="accent6" w:themeShade="BF"/>
            </w:tcBorders>
            <w:vAlign w:val="center"/>
          </w:tcPr>
          <w:p w14:paraId="3A1B59D1" w14:textId="77777777" w:rsidR="00B37E88" w:rsidRDefault="00F65F7F">
            <w:pPr>
              <w:spacing w:before="60"/>
              <w:jc w:val="center"/>
              <w:rPr>
                <w:b/>
              </w:rPr>
            </w:pPr>
            <w:r>
              <w:rPr>
                <w:b/>
              </w:rPr>
              <w:t>Referencia</w:t>
            </w:r>
          </w:p>
          <w:p w14:paraId="3A1B59D2" w14:textId="77777777" w:rsidR="00B37E88" w:rsidRDefault="00B37E88">
            <w:pPr>
              <w:jc w:val="center"/>
            </w:pPr>
          </w:p>
          <w:p w14:paraId="3A1B59D3" w14:textId="3F5C5730" w:rsidR="00B37E88" w:rsidRDefault="00F65F7F">
            <w:pPr>
              <w:jc w:val="center"/>
            </w:pPr>
            <w:r>
              <w:rPr>
                <w:b/>
              </w:rPr>
              <w:t xml:space="preserve">Estilo </w:t>
            </w:r>
            <w:r w:rsidR="00DF0CF9">
              <w:rPr>
                <w:b/>
              </w:rPr>
              <w:t>IEEE</w:t>
            </w:r>
            <w:r>
              <w:rPr>
                <w:b/>
              </w:rPr>
              <w:t xml:space="preserve"> (202</w:t>
            </w:r>
            <w:r w:rsidR="00DF0CF9">
              <w:rPr>
                <w:b/>
              </w:rPr>
              <w:t>2</w:t>
            </w:r>
            <w:r>
              <w:rPr>
                <w:b/>
              </w:rPr>
              <w:t>)</w:t>
            </w:r>
          </w:p>
        </w:tc>
        <w:tc>
          <w:tcPr>
            <w:tcW w:w="7053" w:type="dxa"/>
            <w:tcBorders>
              <w:top w:val="single" w:sz="12" w:space="0" w:color="538135" w:themeColor="accent6" w:themeShade="BF"/>
              <w:bottom w:val="single" w:sz="12" w:space="0" w:color="538135" w:themeColor="accent6" w:themeShade="BF"/>
            </w:tcBorders>
          </w:tcPr>
          <w:p w14:paraId="3A1B59D4" w14:textId="09440CA2" w:rsidR="00B37E88" w:rsidRDefault="00B16B24" w:rsidP="0D921514">
            <w:pPr>
              <w:spacing w:before="60" w:after="60" w:line="276" w:lineRule="auto"/>
            </w:pPr>
            <w:sdt>
              <w:sdtPr>
                <w:tag w:val="goog_rdk_1"/>
                <w:id w:val="1373880713"/>
              </w:sdtPr>
              <w:sdtEndPr/>
              <w:sdtContent>
                <w:commentRangeStart w:id="4"/>
              </w:sdtContent>
            </w:sdt>
            <w:r w:rsidR="3EDB22A5">
              <w:t>Agudelo Medina</w:t>
            </w:r>
            <w:r w:rsidR="2776EBB3">
              <w:t xml:space="preserve">, </w:t>
            </w:r>
            <w:r w:rsidR="3EDB22A5">
              <w:t>J</w:t>
            </w:r>
            <w:r w:rsidR="2776EBB3">
              <w:t>.</w:t>
            </w:r>
            <w:r w:rsidR="3EDB22A5">
              <w:t xml:space="preserve"> A.</w:t>
            </w:r>
            <w:r w:rsidR="2776EBB3">
              <w:t xml:space="preserve">, &amp; </w:t>
            </w:r>
            <w:r w:rsidR="3EDB22A5">
              <w:t>Arcila Ramírez</w:t>
            </w:r>
            <w:r w:rsidR="2776EBB3">
              <w:t xml:space="preserve">, </w:t>
            </w:r>
            <w:r w:rsidR="3EDB22A5">
              <w:t>H</w:t>
            </w:r>
            <w:r w:rsidR="2776EBB3">
              <w:t xml:space="preserve">. A. </w:t>
            </w:r>
            <w:commentRangeEnd w:id="4"/>
            <w:r w:rsidR="00523C04">
              <w:commentReference w:id="4"/>
            </w:r>
            <w:r w:rsidR="2776EBB3">
              <w:t>(202</w:t>
            </w:r>
            <w:r w:rsidR="3EDB22A5">
              <w:t>5</w:t>
            </w:r>
            <w:r w:rsidR="2776EBB3">
              <w:t xml:space="preserve">). </w:t>
            </w:r>
            <w:r w:rsidR="3EDB22A5" w:rsidRPr="0D921514">
              <w:rPr>
                <w:i/>
                <w:iCs/>
              </w:rPr>
              <w:t>Reconocimiento de posturas de mano del dataset Ninapro usando aprendizaje automático</w:t>
            </w:r>
            <w:r w:rsidR="2776EBB3">
              <w:t xml:space="preserve"> </w:t>
            </w:r>
            <w:ins w:id="5" w:author="MARIA BERNARDA SALAZAR SANCHEZ" w:date="2025-05-06T19:11:00Z">
              <w:r w:rsidR="43950B35">
                <w:t>[</w:t>
              </w:r>
            </w:ins>
            <w:r w:rsidR="2776EBB3">
              <w:t>Trabajo de grado especialización]. Universidad de Antioquia, Medellín, Colombia.</w:t>
            </w:r>
          </w:p>
        </w:tc>
      </w:tr>
    </w:tbl>
    <w:p w14:paraId="3A1B59D6" w14:textId="77777777" w:rsidR="00B37E88" w:rsidRDefault="00F65F7F">
      <w:pPr>
        <w:jc w:val="left"/>
        <w:rPr>
          <w:b/>
        </w:rPr>
      </w:pPr>
      <w:r>
        <w:rPr>
          <w:b/>
          <w:noProof/>
        </w:rPr>
        <w:drawing>
          <wp:inline distT="0" distB="0" distL="0" distR="0" wp14:anchorId="3A1B5CB9" wp14:editId="3A1B5CBA">
            <wp:extent cx="803637" cy="303715"/>
            <wp:effectExtent l="0" t="0" r="0" b="0"/>
            <wp:docPr id="39704162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6"/>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3A1B5CBB" wp14:editId="3A1B5CBC">
            <wp:extent cx="750563" cy="261288"/>
            <wp:effectExtent l="0" t="0" r="0" b="0"/>
            <wp:docPr id="397041621" name="image5.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5.png" descr="Creative Commons en periodismo: qué es y cómo usarlo"/>
                    <pic:cNvPicPr preferRelativeResize="0"/>
                  </pic:nvPicPr>
                  <pic:blipFill>
                    <a:blip r:embed="rId17"/>
                    <a:srcRect t="9349" r="2980" b="7723"/>
                    <a:stretch>
                      <a:fillRect/>
                    </a:stretch>
                  </pic:blipFill>
                  <pic:spPr>
                    <a:xfrm>
                      <a:off x="0" y="0"/>
                      <a:ext cx="750563" cy="261288"/>
                    </a:xfrm>
                    <a:prstGeom prst="rect">
                      <a:avLst/>
                    </a:prstGeom>
                    <a:ln/>
                  </pic:spPr>
                </pic:pic>
              </a:graphicData>
            </a:graphic>
          </wp:inline>
        </w:drawing>
      </w:r>
    </w:p>
    <w:p w14:paraId="3A1B59D7" w14:textId="77777777" w:rsidR="00B37E88" w:rsidRDefault="00B37E88">
      <w:pPr>
        <w:rPr>
          <w:sz w:val="20"/>
          <w:szCs w:val="20"/>
        </w:rPr>
      </w:pPr>
      <w:bookmarkStart w:id="6" w:name="_heading=h.2et92p0" w:colFirst="0" w:colLast="0"/>
      <w:bookmarkEnd w:id="6"/>
    </w:p>
    <w:p w14:paraId="73503797" w14:textId="77777777" w:rsidR="003A5053" w:rsidRDefault="003A5053" w:rsidP="003A5053">
      <w:pPr>
        <w:pStyle w:val="Normal0"/>
        <w:spacing w:before="120" w:after="120" w:line="276" w:lineRule="auto"/>
        <w:jc w:val="left"/>
        <w:rPr>
          <w:sz w:val="16"/>
          <w:szCs w:val="16"/>
        </w:rPr>
      </w:pPr>
      <w:bookmarkStart w:id="7" w:name="_heading=h.tyjcwt" w:colFirst="0" w:colLast="0"/>
      <w:bookmarkEnd w:id="7"/>
      <w:r>
        <w:rPr>
          <w:sz w:val="20"/>
          <w:szCs w:val="20"/>
        </w:rPr>
        <w:t xml:space="preserve">Grupo de Investigación </w:t>
      </w:r>
      <w:r w:rsidRPr="0017756F">
        <w:rPr>
          <w:sz w:val="20"/>
          <w:szCs w:val="20"/>
        </w:rPr>
        <w:t>Intelligent Information Systems Lab In2Lab</w:t>
      </w:r>
    </w:p>
    <w:p w14:paraId="3A1B59D9" w14:textId="367167A3" w:rsidR="00B37E88" w:rsidRDefault="2776EBB3">
      <w:pPr>
        <w:spacing w:before="120" w:after="120" w:line="276" w:lineRule="auto"/>
        <w:jc w:val="left"/>
        <w:rPr>
          <w:sz w:val="20"/>
          <w:szCs w:val="20"/>
        </w:rPr>
      </w:pPr>
      <w:bookmarkStart w:id="8" w:name="_heading=h.3dy6vkm"/>
      <w:bookmarkEnd w:id="8"/>
      <w:r w:rsidRPr="0D921514">
        <w:rPr>
          <w:sz w:val="20"/>
          <w:szCs w:val="20"/>
        </w:rPr>
        <w:t xml:space="preserve">Especialización en Analítica y Ciencia de Datos, </w:t>
      </w:r>
      <w:sdt>
        <w:sdtPr>
          <w:tag w:val="goog_rdk_2"/>
          <w:id w:val="-375931752"/>
        </w:sdtPr>
        <w:sdtEndPr/>
        <w:sdtContent/>
      </w:sdt>
      <w:r w:rsidRPr="0D921514">
        <w:rPr>
          <w:sz w:val="20"/>
          <w:szCs w:val="20"/>
        </w:rPr>
        <w:t>Cohorte</w:t>
      </w:r>
      <w:r w:rsidRPr="0D921514">
        <w:rPr>
          <w:b/>
          <w:bCs/>
          <w:sz w:val="20"/>
          <w:szCs w:val="20"/>
        </w:rPr>
        <w:t xml:space="preserve"> </w:t>
      </w:r>
      <w:r w:rsidR="408F7829" w:rsidRPr="0D921514">
        <w:rPr>
          <w:sz w:val="20"/>
          <w:szCs w:val="20"/>
        </w:rPr>
        <w:t>VIII</w:t>
      </w:r>
      <w:r w:rsidRPr="0D921514">
        <w:rPr>
          <w:sz w:val="20"/>
          <w:szCs w:val="20"/>
        </w:rPr>
        <w:t xml:space="preserve">. </w:t>
      </w:r>
    </w:p>
    <w:p w14:paraId="3A1B59DA" w14:textId="77777777" w:rsidR="00B37E88" w:rsidRDefault="00F65F7F">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3A1B59DB" w14:textId="77777777" w:rsidR="00B37E88" w:rsidRDefault="00B37E88">
      <w:pPr>
        <w:spacing w:before="120" w:after="120" w:line="276" w:lineRule="auto"/>
        <w:jc w:val="left"/>
        <w:rPr>
          <w:sz w:val="20"/>
          <w:szCs w:val="20"/>
        </w:rPr>
      </w:pPr>
    </w:p>
    <w:p w14:paraId="3A1B59DC" w14:textId="77777777" w:rsidR="00B37E88" w:rsidRDefault="00B37E88">
      <w:pPr>
        <w:spacing w:before="120" w:after="120" w:line="276" w:lineRule="auto"/>
        <w:jc w:val="left"/>
        <w:rPr>
          <w:sz w:val="20"/>
          <w:szCs w:val="20"/>
        </w:rPr>
      </w:pPr>
    </w:p>
    <w:p w14:paraId="3A1B59DD" w14:textId="77777777" w:rsidR="00B37E88" w:rsidRDefault="00B37E88">
      <w:pPr>
        <w:spacing w:line="276" w:lineRule="auto"/>
        <w:jc w:val="left"/>
        <w:rPr>
          <w:sz w:val="20"/>
          <w:szCs w:val="20"/>
        </w:rPr>
      </w:pPr>
    </w:p>
    <w:p w14:paraId="3A1B59DE" w14:textId="77777777" w:rsidR="00B37E88" w:rsidRDefault="00B37E88">
      <w:pPr>
        <w:rPr>
          <w:sz w:val="20"/>
          <w:szCs w:val="20"/>
        </w:rPr>
      </w:pPr>
      <w:bookmarkStart w:id="9" w:name="_heading=h.1t3h5sf" w:colFirst="0" w:colLast="0"/>
      <w:bookmarkEnd w:id="9"/>
    </w:p>
    <w:tbl>
      <w:tblPr>
        <w:tblStyle w:val="a6"/>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B37E88" w14:paraId="3A1B59E1" w14:textId="77777777">
        <w:tc>
          <w:tcPr>
            <w:tcW w:w="2410" w:type="dxa"/>
            <w:vAlign w:val="center"/>
          </w:tcPr>
          <w:p w14:paraId="3A1B59DF" w14:textId="77777777" w:rsidR="00B37E88" w:rsidRDefault="00F65F7F">
            <w:r>
              <w:rPr>
                <w:noProof/>
              </w:rPr>
              <w:drawing>
                <wp:inline distT="0" distB="0" distL="0" distR="0" wp14:anchorId="3A1B5CBD" wp14:editId="3A1B5CBE">
                  <wp:extent cx="1254906" cy="452526"/>
                  <wp:effectExtent l="0" t="0" r="0" b="0"/>
                  <wp:docPr id="3970416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254906" cy="452526"/>
                          </a:xfrm>
                          <a:prstGeom prst="rect">
                            <a:avLst/>
                          </a:prstGeom>
                          <a:ln/>
                        </pic:spPr>
                      </pic:pic>
                    </a:graphicData>
                  </a:graphic>
                </wp:inline>
              </w:drawing>
            </w:r>
          </w:p>
        </w:tc>
        <w:tc>
          <w:tcPr>
            <w:tcW w:w="2268" w:type="dxa"/>
            <w:vAlign w:val="center"/>
          </w:tcPr>
          <w:p w14:paraId="3A1B59E0" w14:textId="77777777" w:rsidR="00B37E88" w:rsidRDefault="00F65F7F">
            <w:r>
              <w:rPr>
                <w:noProof/>
              </w:rPr>
              <w:drawing>
                <wp:inline distT="0" distB="0" distL="0" distR="0" wp14:anchorId="3A1B5CBF" wp14:editId="3A1B5CC0">
                  <wp:extent cx="1249544" cy="458044"/>
                  <wp:effectExtent l="0" t="0" r="0" b="0"/>
                  <wp:docPr id="397041623" name="image3.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con confianza media"/>
                          <pic:cNvPicPr preferRelativeResize="0"/>
                        </pic:nvPicPr>
                        <pic:blipFill>
                          <a:blip r:embed="rId19"/>
                          <a:srcRect l="13612" t="26359" r="13866" b="26901"/>
                          <a:stretch>
                            <a:fillRect/>
                          </a:stretch>
                        </pic:blipFill>
                        <pic:spPr>
                          <a:xfrm>
                            <a:off x="0" y="0"/>
                            <a:ext cx="1249544" cy="458044"/>
                          </a:xfrm>
                          <a:prstGeom prst="rect">
                            <a:avLst/>
                          </a:prstGeom>
                          <a:ln/>
                        </pic:spPr>
                      </pic:pic>
                    </a:graphicData>
                  </a:graphic>
                </wp:inline>
              </w:drawing>
            </w:r>
          </w:p>
        </w:tc>
      </w:tr>
    </w:tbl>
    <w:p w14:paraId="3A1B59E2" w14:textId="77777777" w:rsidR="00B37E88" w:rsidRDefault="00F65F7F">
      <w:pPr>
        <w:spacing w:before="120" w:after="120" w:line="240" w:lineRule="auto"/>
        <w:jc w:val="left"/>
        <w:rPr>
          <w:sz w:val="20"/>
          <w:szCs w:val="20"/>
        </w:rPr>
      </w:pPr>
      <w:bookmarkStart w:id="10" w:name="_heading=h.4d34og8" w:colFirst="0" w:colLast="0"/>
      <w:bookmarkEnd w:id="10"/>
      <w:r>
        <w:rPr>
          <w:sz w:val="20"/>
          <w:szCs w:val="20"/>
        </w:rPr>
        <w:t>Centro de Documentación Ingeniería (CENDOI)</w:t>
      </w:r>
    </w:p>
    <w:p w14:paraId="3A1B59E3" w14:textId="77777777" w:rsidR="00B37E88" w:rsidRDefault="00B37E88">
      <w:pPr>
        <w:spacing w:before="120" w:after="120" w:line="240" w:lineRule="auto"/>
        <w:rPr>
          <w:b/>
          <w:sz w:val="20"/>
          <w:szCs w:val="20"/>
        </w:rPr>
      </w:pPr>
    </w:p>
    <w:p w14:paraId="3A1B59E4" w14:textId="77777777" w:rsidR="00B37E88" w:rsidRDefault="00F65F7F">
      <w:pPr>
        <w:spacing w:before="120" w:after="120" w:line="240" w:lineRule="auto"/>
        <w:rPr>
          <w:sz w:val="20"/>
          <w:szCs w:val="20"/>
        </w:rPr>
      </w:pPr>
      <w:r>
        <w:rPr>
          <w:b/>
          <w:sz w:val="20"/>
          <w:szCs w:val="20"/>
        </w:rPr>
        <w:t>Repositorio Institucional:</w:t>
      </w:r>
      <w:r>
        <w:rPr>
          <w:sz w:val="20"/>
          <w:szCs w:val="20"/>
        </w:rPr>
        <w:t xml:space="preserve"> http://bibliotecadigital.udea.edu.co</w:t>
      </w:r>
    </w:p>
    <w:p w14:paraId="3A1B59E5" w14:textId="77777777" w:rsidR="00B37E88" w:rsidRDefault="00B37E88">
      <w:pPr>
        <w:rPr>
          <w:sz w:val="20"/>
          <w:szCs w:val="20"/>
        </w:rPr>
      </w:pPr>
    </w:p>
    <w:p w14:paraId="3A1B59E6" w14:textId="77777777" w:rsidR="00B37E88" w:rsidRDefault="00F65F7F">
      <w:pPr>
        <w:rPr>
          <w:sz w:val="20"/>
          <w:szCs w:val="20"/>
        </w:rPr>
      </w:pPr>
      <w:r>
        <w:rPr>
          <w:sz w:val="20"/>
          <w:szCs w:val="20"/>
        </w:rPr>
        <w:t>Universidad de Antioquia - www.udea.edu.co</w:t>
      </w:r>
    </w:p>
    <w:p w14:paraId="3A1B59E7" w14:textId="77777777" w:rsidR="00B37E88" w:rsidRDefault="00F65F7F" w:rsidP="003A5053">
      <w:pPr>
        <w:spacing w:line="276" w:lineRule="auto"/>
        <w:jc w:val="left"/>
        <w:rPr>
          <w:sz w:val="20"/>
          <w:szCs w:val="20"/>
        </w:rPr>
      </w:pPr>
      <w:r w:rsidRPr="003A5053">
        <w:rPr>
          <w:b/>
          <w:sz w:val="20"/>
          <w:szCs w:val="20"/>
        </w:rPr>
        <w:t>Rector:</w:t>
      </w:r>
      <w:r>
        <w:rPr>
          <w:sz w:val="20"/>
          <w:szCs w:val="20"/>
        </w:rPr>
        <w:t xml:space="preserve"> John Jairo Arboleda Céspedes.</w:t>
      </w:r>
    </w:p>
    <w:p w14:paraId="3A1B59E8" w14:textId="77777777" w:rsidR="00B37E88" w:rsidRDefault="00F65F7F" w:rsidP="003A5053">
      <w:pPr>
        <w:spacing w:line="276" w:lineRule="auto"/>
        <w:jc w:val="left"/>
        <w:rPr>
          <w:sz w:val="20"/>
          <w:szCs w:val="20"/>
        </w:rPr>
      </w:pPr>
      <w:r w:rsidRPr="003A5053">
        <w:rPr>
          <w:b/>
          <w:sz w:val="20"/>
          <w:szCs w:val="20"/>
        </w:rPr>
        <w:t>Decano:</w:t>
      </w:r>
      <w:r>
        <w:rPr>
          <w:sz w:val="20"/>
          <w:szCs w:val="20"/>
        </w:rPr>
        <w:t xml:space="preserve"> Julio Cesar Saldarriaga Molina</w:t>
      </w:r>
    </w:p>
    <w:p w14:paraId="3A1B59E9" w14:textId="3709B794" w:rsidR="00B37E88" w:rsidRDefault="00F65F7F" w:rsidP="003A5053">
      <w:pPr>
        <w:spacing w:line="276" w:lineRule="auto"/>
        <w:jc w:val="left"/>
        <w:rPr>
          <w:sz w:val="20"/>
          <w:szCs w:val="20"/>
        </w:rPr>
      </w:pPr>
      <w:r w:rsidRPr="00191E45">
        <w:rPr>
          <w:b/>
          <w:sz w:val="20"/>
          <w:szCs w:val="20"/>
        </w:rPr>
        <w:t>Jefe departamento:</w:t>
      </w:r>
      <w:r>
        <w:rPr>
          <w:sz w:val="20"/>
          <w:szCs w:val="20"/>
        </w:rPr>
        <w:t xml:space="preserve"> </w:t>
      </w:r>
      <w:r w:rsidR="003A5053">
        <w:rPr>
          <w:sz w:val="20"/>
          <w:szCs w:val="20"/>
        </w:rPr>
        <w:t xml:space="preserve">Danny Alexandro Múnera Ramírez </w:t>
      </w:r>
    </w:p>
    <w:p w14:paraId="0AD475F2" w14:textId="1E49AFCC" w:rsidR="00191E45" w:rsidRPr="00191E45" w:rsidRDefault="00191E45" w:rsidP="003A5053">
      <w:pPr>
        <w:spacing w:line="276" w:lineRule="auto"/>
        <w:jc w:val="left"/>
        <w:rPr>
          <w:sz w:val="20"/>
          <w:szCs w:val="20"/>
        </w:rPr>
      </w:pPr>
      <w:r w:rsidRPr="00191E45">
        <w:rPr>
          <w:b/>
          <w:sz w:val="20"/>
          <w:szCs w:val="20"/>
        </w:rPr>
        <w:t>Coordinador</w:t>
      </w:r>
      <w:r>
        <w:rPr>
          <w:b/>
          <w:sz w:val="20"/>
          <w:szCs w:val="20"/>
        </w:rPr>
        <w:t>a</w:t>
      </w:r>
      <w:r w:rsidRPr="00191E45">
        <w:rPr>
          <w:b/>
          <w:sz w:val="20"/>
          <w:szCs w:val="20"/>
        </w:rPr>
        <w:t xml:space="preserve"> del Programa: </w:t>
      </w:r>
      <w:r w:rsidRPr="00191E45">
        <w:rPr>
          <w:sz w:val="20"/>
          <w:szCs w:val="20"/>
        </w:rPr>
        <w:t>Maria Bernarda Salazar Sánchez</w:t>
      </w:r>
    </w:p>
    <w:p w14:paraId="3A1B59EA" w14:textId="77777777" w:rsidR="00B37E88" w:rsidRDefault="00B37E88">
      <w:pPr>
        <w:spacing w:line="276" w:lineRule="auto"/>
        <w:rPr>
          <w:sz w:val="20"/>
          <w:szCs w:val="20"/>
        </w:rPr>
      </w:pPr>
    </w:p>
    <w:p w14:paraId="3A1B59EB" w14:textId="77777777" w:rsidR="00B37E88" w:rsidRDefault="00F65F7F">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3A1B59EC" w14:textId="77777777" w:rsidR="00B37E88" w:rsidRDefault="00F65F7F">
      <w:pPr>
        <w:spacing w:after="160" w:line="259" w:lineRule="auto"/>
        <w:jc w:val="left"/>
        <w:rPr>
          <w:b/>
        </w:rPr>
      </w:pPr>
      <w:r>
        <w:br w:type="page"/>
      </w:r>
    </w:p>
    <w:p w14:paraId="3A1B59F0" w14:textId="77777777" w:rsidR="00B37E88" w:rsidRDefault="00F65F7F">
      <w:pPr>
        <w:jc w:val="center"/>
      </w:pPr>
      <w:r>
        <w:rPr>
          <w:b/>
        </w:rPr>
        <w:lastRenderedPageBreak/>
        <w:t>Dedicatoria</w:t>
      </w:r>
    </w:p>
    <w:p w14:paraId="3A1B59F1" w14:textId="77777777" w:rsidR="00B37E88" w:rsidRDefault="00B37E88">
      <w:pPr>
        <w:jc w:val="center"/>
      </w:pPr>
    </w:p>
    <w:p w14:paraId="3A1B59F2" w14:textId="77777777" w:rsidR="00B37E88" w:rsidRDefault="00F65F7F">
      <w:pPr>
        <w:tabs>
          <w:tab w:val="center" w:pos="4702"/>
          <w:tab w:val="right" w:pos="9404"/>
        </w:tabs>
        <w:jc w:val="left"/>
      </w:pPr>
      <w:r>
        <w:tab/>
        <w:t>Texto de dedicatoria centrado.</w:t>
      </w:r>
      <w:r>
        <w:tab/>
      </w:r>
    </w:p>
    <w:p w14:paraId="3A1B59F3" w14:textId="77777777" w:rsidR="00B37E88" w:rsidRDefault="00F65F7F">
      <w:r>
        <w:tab/>
      </w:r>
    </w:p>
    <w:p w14:paraId="3A1B59F4" w14:textId="77777777" w:rsidR="00B37E88" w:rsidRDefault="00B37E88"/>
    <w:p w14:paraId="3A1B59F5" w14:textId="77777777" w:rsidR="00B37E88" w:rsidRDefault="00F65F7F">
      <w:pPr>
        <w:tabs>
          <w:tab w:val="left" w:pos="7305"/>
        </w:tabs>
      </w:pPr>
      <w:r>
        <w:tab/>
      </w:r>
    </w:p>
    <w:p w14:paraId="3A1B59F6" w14:textId="77777777" w:rsidR="00B37E88" w:rsidRDefault="00B37E88"/>
    <w:p w14:paraId="3A1B59F7" w14:textId="77777777" w:rsidR="00B37E88" w:rsidRDefault="00B37E88"/>
    <w:p w14:paraId="3A1B59F8" w14:textId="77777777" w:rsidR="00B37E88" w:rsidRDefault="00B37E88"/>
    <w:p w14:paraId="3A1B59F9" w14:textId="77777777" w:rsidR="00B37E88" w:rsidRDefault="00B37E88"/>
    <w:p w14:paraId="3A1B59FA" w14:textId="77777777" w:rsidR="00B37E88" w:rsidRDefault="00B37E88"/>
    <w:p w14:paraId="3A1B59FB" w14:textId="77777777" w:rsidR="00B37E88" w:rsidRDefault="00B37E88"/>
    <w:p w14:paraId="3A1B59FC" w14:textId="77777777" w:rsidR="00B37E88" w:rsidRDefault="00B37E88"/>
    <w:p w14:paraId="3A1B59FD" w14:textId="77777777" w:rsidR="00B37E88" w:rsidRDefault="00F65F7F">
      <w:pPr>
        <w:jc w:val="center"/>
      </w:pPr>
      <w:r>
        <w:rPr>
          <w:b/>
        </w:rPr>
        <w:t>Agradecimientos</w:t>
      </w:r>
    </w:p>
    <w:p w14:paraId="3A1B59FE" w14:textId="77777777" w:rsidR="00B37E88" w:rsidRDefault="00B37E88">
      <w:pPr>
        <w:jc w:val="center"/>
      </w:pPr>
    </w:p>
    <w:p w14:paraId="3A1B59FF" w14:textId="77777777" w:rsidR="00B37E88" w:rsidRDefault="00F65F7F">
      <w:pPr>
        <w:jc w:val="center"/>
      </w:pPr>
      <w:r>
        <w:t>Texto de agradecimientos centrado.</w:t>
      </w:r>
    </w:p>
    <w:p w14:paraId="3A1B5A00" w14:textId="77777777" w:rsidR="00B37E88" w:rsidRDefault="00B37E88"/>
    <w:p w14:paraId="3A1B5A01" w14:textId="77777777" w:rsidR="00B37E88" w:rsidRDefault="00F65F7F">
      <w:r>
        <w:tab/>
      </w:r>
    </w:p>
    <w:p w14:paraId="3A1B5A02" w14:textId="77777777" w:rsidR="00B37E88" w:rsidRDefault="00B37E88"/>
    <w:p w14:paraId="3A1B5A03" w14:textId="77777777" w:rsidR="00B37E88" w:rsidRDefault="00B37E88"/>
    <w:p w14:paraId="3A1B5A04" w14:textId="77777777" w:rsidR="00B37E88" w:rsidRDefault="00B37E88"/>
    <w:p w14:paraId="3A1B5A05" w14:textId="77777777" w:rsidR="00B37E88" w:rsidRDefault="00F65F7F">
      <w:pPr>
        <w:spacing w:after="160" w:line="259" w:lineRule="auto"/>
        <w:jc w:val="left"/>
      </w:pPr>
      <w:r>
        <w:br w:type="page"/>
      </w:r>
    </w:p>
    <w:p w14:paraId="3A1B5A06" w14:textId="77777777" w:rsidR="00B37E88" w:rsidRDefault="00F65F7F">
      <w:pPr>
        <w:jc w:val="center"/>
        <w:rPr>
          <w:b/>
        </w:rPr>
      </w:pPr>
      <w:r>
        <w:rPr>
          <w:b/>
        </w:rPr>
        <w:lastRenderedPageBreak/>
        <w:t>Tabla de contenido</w:t>
      </w:r>
    </w:p>
    <w:sdt>
      <w:sdtPr>
        <w:rPr>
          <w:rFonts w:eastAsia="Times New Roman" w:cs="Times New Roman"/>
          <w:b w:val="0"/>
          <w:color w:val="000000" w:themeColor="text1"/>
          <w:sz w:val="20"/>
          <w:szCs w:val="24"/>
          <w:lang w:val="es-ES" w:eastAsia="en-US"/>
        </w:rPr>
        <w:id w:val="1549794933"/>
        <w:docPartObj>
          <w:docPartGallery w:val="Table of Contents"/>
          <w:docPartUnique/>
        </w:docPartObj>
      </w:sdtPr>
      <w:sdtEndPr>
        <w:rPr>
          <w:sz w:val="24"/>
          <w:lang w:eastAsia="es-CO"/>
        </w:rPr>
      </w:sdtEndPr>
      <w:sdtContent>
        <w:p w14:paraId="35DF39F2" w14:textId="77777777" w:rsidR="006167D9" w:rsidRPr="00AA146A" w:rsidRDefault="006167D9" w:rsidP="006167D9">
          <w:pPr>
            <w:pStyle w:val="TtuloTDC"/>
            <w:jc w:val="both"/>
            <w:rPr>
              <w:rFonts w:cs="Times New Roman"/>
              <w:color w:val="000000" w:themeColor="text1"/>
            </w:rPr>
          </w:pPr>
        </w:p>
        <w:p w14:paraId="0BA2CCA5" w14:textId="362093B1" w:rsidR="007E495F" w:rsidRDefault="006167D9">
          <w:pPr>
            <w:pStyle w:val="TDC1"/>
            <w:tabs>
              <w:tab w:val="left" w:pos="442"/>
            </w:tabs>
            <w:rPr>
              <w:rFonts w:asciiTheme="minorHAnsi" w:eastAsiaTheme="minorEastAsia" w:hAnsiTheme="minorHAnsi" w:cstheme="minorBidi"/>
              <w:noProof/>
              <w:sz w:val="22"/>
              <w:szCs w:val="22"/>
            </w:rPr>
          </w:pPr>
          <w:r w:rsidRPr="00AA146A">
            <w:rPr>
              <w:color w:val="000000" w:themeColor="text1"/>
            </w:rPr>
            <w:fldChar w:fldCharType="begin"/>
          </w:r>
          <w:r w:rsidRPr="00AA146A">
            <w:rPr>
              <w:color w:val="000000" w:themeColor="text1"/>
            </w:rPr>
            <w:instrText xml:space="preserve"> TOC \o "1-3" \h \z \u </w:instrText>
          </w:r>
          <w:r w:rsidRPr="00AA146A">
            <w:rPr>
              <w:color w:val="000000" w:themeColor="text1"/>
            </w:rPr>
            <w:fldChar w:fldCharType="separate"/>
          </w:r>
          <w:hyperlink w:anchor="_Toc195562375" w:history="1">
            <w:r w:rsidR="007E495F" w:rsidRPr="00AF0AAE">
              <w:rPr>
                <w:rStyle w:val="Hipervnculo"/>
                <w:noProof/>
              </w:rPr>
              <w:t>1.</w:t>
            </w:r>
            <w:r w:rsidR="007E495F">
              <w:rPr>
                <w:rFonts w:asciiTheme="minorHAnsi" w:eastAsiaTheme="minorEastAsia" w:hAnsiTheme="minorHAnsi" w:cstheme="minorBidi"/>
                <w:noProof/>
                <w:sz w:val="22"/>
                <w:szCs w:val="22"/>
              </w:rPr>
              <w:tab/>
            </w:r>
            <w:r w:rsidR="007E495F" w:rsidRPr="00AF0AAE">
              <w:rPr>
                <w:rStyle w:val="Hipervnculo"/>
                <w:noProof/>
              </w:rPr>
              <w:t>Introducción</w:t>
            </w:r>
            <w:r w:rsidR="007E495F">
              <w:rPr>
                <w:noProof/>
                <w:webHidden/>
              </w:rPr>
              <w:tab/>
            </w:r>
            <w:r w:rsidR="007E495F">
              <w:rPr>
                <w:noProof/>
                <w:webHidden/>
              </w:rPr>
              <w:fldChar w:fldCharType="begin"/>
            </w:r>
            <w:r w:rsidR="007E495F">
              <w:rPr>
                <w:noProof/>
                <w:webHidden/>
              </w:rPr>
              <w:instrText xml:space="preserve"> PAGEREF _Toc195562375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7F918884" w14:textId="774D18B5" w:rsidR="007E495F" w:rsidRDefault="00B16B24">
          <w:pPr>
            <w:pStyle w:val="TDC1"/>
            <w:tabs>
              <w:tab w:val="left" w:pos="442"/>
            </w:tabs>
            <w:rPr>
              <w:rFonts w:asciiTheme="minorHAnsi" w:eastAsiaTheme="minorEastAsia" w:hAnsiTheme="minorHAnsi" w:cstheme="minorBidi"/>
              <w:noProof/>
              <w:sz w:val="22"/>
              <w:szCs w:val="22"/>
            </w:rPr>
          </w:pPr>
          <w:hyperlink w:anchor="_Toc195562376" w:history="1">
            <w:r w:rsidR="007E495F" w:rsidRPr="00AF0AAE">
              <w:rPr>
                <w:rStyle w:val="Hipervnculo"/>
                <w:noProof/>
              </w:rPr>
              <w:t>2.</w:t>
            </w:r>
            <w:r w:rsidR="007E495F">
              <w:rPr>
                <w:rFonts w:asciiTheme="minorHAnsi" w:eastAsiaTheme="minorEastAsia" w:hAnsiTheme="minorHAnsi" w:cstheme="minorBidi"/>
                <w:noProof/>
                <w:sz w:val="22"/>
                <w:szCs w:val="22"/>
              </w:rPr>
              <w:tab/>
            </w:r>
            <w:r w:rsidR="007E495F" w:rsidRPr="00AF0AAE">
              <w:rPr>
                <w:rStyle w:val="Hipervnculo"/>
                <w:noProof/>
              </w:rPr>
              <w:t>Materiales y Métodos</w:t>
            </w:r>
            <w:r w:rsidR="007E495F">
              <w:rPr>
                <w:noProof/>
                <w:webHidden/>
              </w:rPr>
              <w:tab/>
            </w:r>
            <w:r w:rsidR="007E495F">
              <w:rPr>
                <w:noProof/>
                <w:webHidden/>
              </w:rPr>
              <w:fldChar w:fldCharType="begin"/>
            </w:r>
            <w:r w:rsidR="007E495F">
              <w:rPr>
                <w:noProof/>
                <w:webHidden/>
              </w:rPr>
              <w:instrText xml:space="preserve"> PAGEREF _Toc195562376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0D2F2119" w14:textId="3FEB16BD" w:rsidR="007E495F" w:rsidRDefault="00B16B24">
          <w:pPr>
            <w:pStyle w:val="TDC1"/>
            <w:tabs>
              <w:tab w:val="left" w:pos="720"/>
            </w:tabs>
            <w:rPr>
              <w:rFonts w:asciiTheme="minorHAnsi" w:eastAsiaTheme="minorEastAsia" w:hAnsiTheme="minorHAnsi" w:cstheme="minorBidi"/>
              <w:noProof/>
              <w:sz w:val="22"/>
              <w:szCs w:val="22"/>
            </w:rPr>
          </w:pPr>
          <w:hyperlink w:anchor="_Toc195562377" w:history="1">
            <w:r w:rsidR="007E495F" w:rsidRPr="00AF0AAE">
              <w:rPr>
                <w:rStyle w:val="Hipervnculo"/>
                <w:noProof/>
              </w:rPr>
              <w:t>2.1.</w:t>
            </w:r>
            <w:r w:rsidR="007E495F">
              <w:rPr>
                <w:rFonts w:asciiTheme="minorHAnsi" w:eastAsiaTheme="minorEastAsia" w:hAnsiTheme="minorHAnsi" w:cstheme="minorBidi"/>
                <w:noProof/>
                <w:sz w:val="22"/>
                <w:szCs w:val="22"/>
              </w:rPr>
              <w:tab/>
            </w:r>
            <w:r w:rsidR="007E495F" w:rsidRPr="00AF0AAE">
              <w:rPr>
                <w:rStyle w:val="Hipervnculo"/>
                <w:noProof/>
              </w:rPr>
              <w:t>Fuente de datos</w:t>
            </w:r>
            <w:r w:rsidR="007E495F">
              <w:rPr>
                <w:noProof/>
                <w:webHidden/>
              </w:rPr>
              <w:tab/>
            </w:r>
            <w:r w:rsidR="007E495F">
              <w:rPr>
                <w:noProof/>
                <w:webHidden/>
              </w:rPr>
              <w:fldChar w:fldCharType="begin"/>
            </w:r>
            <w:r w:rsidR="007E495F">
              <w:rPr>
                <w:noProof/>
                <w:webHidden/>
              </w:rPr>
              <w:instrText xml:space="preserve"> PAGEREF _Toc195562377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64157A58" w14:textId="0FF58473" w:rsidR="007E495F" w:rsidRDefault="00B16B24">
          <w:pPr>
            <w:pStyle w:val="TDC1"/>
            <w:tabs>
              <w:tab w:val="left" w:pos="720"/>
            </w:tabs>
            <w:rPr>
              <w:rFonts w:asciiTheme="minorHAnsi" w:eastAsiaTheme="minorEastAsia" w:hAnsiTheme="minorHAnsi" w:cstheme="minorBidi"/>
              <w:noProof/>
              <w:sz w:val="22"/>
              <w:szCs w:val="22"/>
            </w:rPr>
          </w:pPr>
          <w:hyperlink w:anchor="_Toc195562378" w:history="1">
            <w:r w:rsidR="007E495F" w:rsidRPr="00AF0AAE">
              <w:rPr>
                <w:rStyle w:val="Hipervnculo"/>
                <w:noProof/>
              </w:rPr>
              <w:t>2.2.</w:t>
            </w:r>
            <w:r w:rsidR="007E495F">
              <w:rPr>
                <w:rFonts w:asciiTheme="minorHAnsi" w:eastAsiaTheme="minorEastAsia" w:hAnsiTheme="minorHAnsi" w:cstheme="minorBidi"/>
                <w:noProof/>
                <w:sz w:val="22"/>
                <w:szCs w:val="22"/>
              </w:rPr>
              <w:tab/>
            </w:r>
            <w:r w:rsidR="007E495F" w:rsidRPr="00AF0AAE">
              <w:rPr>
                <w:rStyle w:val="Hipervnculo"/>
                <w:noProof/>
              </w:rPr>
              <w:t>Datasets</w:t>
            </w:r>
            <w:r w:rsidR="007E495F">
              <w:rPr>
                <w:noProof/>
                <w:webHidden/>
              </w:rPr>
              <w:tab/>
            </w:r>
            <w:r w:rsidR="007E495F">
              <w:rPr>
                <w:noProof/>
                <w:webHidden/>
              </w:rPr>
              <w:fldChar w:fldCharType="begin"/>
            </w:r>
            <w:r w:rsidR="007E495F">
              <w:rPr>
                <w:noProof/>
                <w:webHidden/>
              </w:rPr>
              <w:instrText xml:space="preserve"> PAGEREF _Toc195562378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27038000" w14:textId="77DCF24A" w:rsidR="007E495F" w:rsidRDefault="00B16B24">
          <w:pPr>
            <w:pStyle w:val="TDC1"/>
            <w:tabs>
              <w:tab w:val="left" w:pos="720"/>
            </w:tabs>
            <w:rPr>
              <w:rFonts w:asciiTheme="minorHAnsi" w:eastAsiaTheme="minorEastAsia" w:hAnsiTheme="minorHAnsi" w:cstheme="minorBidi"/>
              <w:noProof/>
              <w:sz w:val="22"/>
              <w:szCs w:val="22"/>
            </w:rPr>
          </w:pPr>
          <w:hyperlink w:anchor="_Toc195562379" w:history="1">
            <w:r w:rsidR="007E495F" w:rsidRPr="00AF0AAE">
              <w:rPr>
                <w:rStyle w:val="Hipervnculo"/>
                <w:noProof/>
              </w:rPr>
              <w:t>2.3.</w:t>
            </w:r>
            <w:r w:rsidR="007E495F">
              <w:rPr>
                <w:rFonts w:asciiTheme="minorHAnsi" w:eastAsiaTheme="minorEastAsia" w:hAnsiTheme="minorHAnsi" w:cstheme="minorBidi"/>
                <w:noProof/>
                <w:sz w:val="22"/>
                <w:szCs w:val="22"/>
              </w:rPr>
              <w:tab/>
            </w:r>
            <w:r w:rsidR="007E495F" w:rsidRPr="00AF0AAE">
              <w:rPr>
                <w:rStyle w:val="Hipervnculo"/>
                <w:noProof/>
              </w:rPr>
              <w:t>Modelos</w:t>
            </w:r>
            <w:r w:rsidR="007E495F">
              <w:rPr>
                <w:noProof/>
                <w:webHidden/>
              </w:rPr>
              <w:tab/>
            </w:r>
            <w:r w:rsidR="007E495F">
              <w:rPr>
                <w:noProof/>
                <w:webHidden/>
              </w:rPr>
              <w:fldChar w:fldCharType="begin"/>
            </w:r>
            <w:r w:rsidR="007E495F">
              <w:rPr>
                <w:noProof/>
                <w:webHidden/>
              </w:rPr>
              <w:instrText xml:space="preserve"> PAGEREF _Toc195562379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4C524768" w14:textId="6F06C881" w:rsidR="007E495F" w:rsidRDefault="00B16B24">
          <w:pPr>
            <w:pStyle w:val="TDC1"/>
            <w:tabs>
              <w:tab w:val="left" w:pos="720"/>
            </w:tabs>
            <w:rPr>
              <w:rFonts w:asciiTheme="minorHAnsi" w:eastAsiaTheme="minorEastAsia" w:hAnsiTheme="minorHAnsi" w:cstheme="minorBidi"/>
              <w:noProof/>
              <w:sz w:val="22"/>
              <w:szCs w:val="22"/>
            </w:rPr>
          </w:pPr>
          <w:hyperlink w:anchor="_Toc195562380" w:history="1">
            <w:r w:rsidR="007E495F" w:rsidRPr="00AF0AAE">
              <w:rPr>
                <w:rStyle w:val="Hipervnculo"/>
                <w:noProof/>
              </w:rPr>
              <w:t>2.4.</w:t>
            </w:r>
            <w:r w:rsidR="007E495F">
              <w:rPr>
                <w:rFonts w:asciiTheme="minorHAnsi" w:eastAsiaTheme="minorEastAsia" w:hAnsiTheme="minorHAnsi" w:cstheme="minorBidi"/>
                <w:noProof/>
                <w:sz w:val="22"/>
                <w:szCs w:val="22"/>
              </w:rPr>
              <w:tab/>
            </w:r>
            <w:r w:rsidR="007E495F" w:rsidRPr="00AF0AAE">
              <w:rPr>
                <w:rStyle w:val="Hipervnculo"/>
                <w:noProof/>
              </w:rPr>
              <w:t>Metricas</w:t>
            </w:r>
            <w:r w:rsidR="007E495F">
              <w:rPr>
                <w:noProof/>
                <w:webHidden/>
              </w:rPr>
              <w:tab/>
            </w:r>
            <w:r w:rsidR="007E495F">
              <w:rPr>
                <w:noProof/>
                <w:webHidden/>
              </w:rPr>
              <w:fldChar w:fldCharType="begin"/>
            </w:r>
            <w:r w:rsidR="007E495F">
              <w:rPr>
                <w:noProof/>
                <w:webHidden/>
              </w:rPr>
              <w:instrText xml:space="preserve"> PAGEREF _Toc195562380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0B8A3E98" w14:textId="0DE4C2A7" w:rsidR="007E495F" w:rsidRDefault="00B16B24">
          <w:pPr>
            <w:pStyle w:val="TDC1"/>
            <w:tabs>
              <w:tab w:val="left" w:pos="442"/>
            </w:tabs>
            <w:rPr>
              <w:rFonts w:asciiTheme="minorHAnsi" w:eastAsiaTheme="minorEastAsia" w:hAnsiTheme="minorHAnsi" w:cstheme="minorBidi"/>
              <w:noProof/>
              <w:sz w:val="22"/>
              <w:szCs w:val="22"/>
            </w:rPr>
          </w:pPr>
          <w:hyperlink w:anchor="_Toc195562381" w:history="1">
            <w:r w:rsidR="007E495F" w:rsidRPr="00AF0AAE">
              <w:rPr>
                <w:rStyle w:val="Hipervnculo"/>
                <w:noProof/>
              </w:rPr>
              <w:t>3.</w:t>
            </w:r>
            <w:r w:rsidR="007E495F">
              <w:rPr>
                <w:rFonts w:asciiTheme="minorHAnsi" w:eastAsiaTheme="minorEastAsia" w:hAnsiTheme="minorHAnsi" w:cstheme="minorBidi"/>
                <w:noProof/>
                <w:sz w:val="22"/>
                <w:szCs w:val="22"/>
              </w:rPr>
              <w:tab/>
            </w:r>
            <w:r w:rsidR="007E495F" w:rsidRPr="00AF0AAE">
              <w:rPr>
                <w:rStyle w:val="Hipervnculo"/>
                <w:noProof/>
              </w:rPr>
              <w:t>Extracción de características</w:t>
            </w:r>
            <w:r w:rsidR="007E495F">
              <w:rPr>
                <w:noProof/>
                <w:webHidden/>
              </w:rPr>
              <w:tab/>
            </w:r>
            <w:r w:rsidR="007E495F">
              <w:rPr>
                <w:noProof/>
                <w:webHidden/>
              </w:rPr>
              <w:fldChar w:fldCharType="begin"/>
            </w:r>
            <w:r w:rsidR="007E495F">
              <w:rPr>
                <w:noProof/>
                <w:webHidden/>
              </w:rPr>
              <w:instrText xml:space="preserve"> PAGEREF _Toc195562381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51901094" w14:textId="187855FB" w:rsidR="007E495F" w:rsidRDefault="00B16B24">
          <w:pPr>
            <w:pStyle w:val="TDC1"/>
            <w:tabs>
              <w:tab w:val="left" w:pos="442"/>
            </w:tabs>
            <w:rPr>
              <w:rFonts w:asciiTheme="minorHAnsi" w:eastAsiaTheme="minorEastAsia" w:hAnsiTheme="minorHAnsi" w:cstheme="minorBidi"/>
              <w:noProof/>
              <w:sz w:val="22"/>
              <w:szCs w:val="22"/>
            </w:rPr>
          </w:pPr>
          <w:hyperlink w:anchor="_Toc195562382" w:history="1">
            <w:r w:rsidR="007E495F" w:rsidRPr="00AF0AAE">
              <w:rPr>
                <w:rStyle w:val="Hipervnculo"/>
                <w:noProof/>
              </w:rPr>
              <w:t>4.</w:t>
            </w:r>
            <w:r w:rsidR="007E495F">
              <w:rPr>
                <w:rFonts w:asciiTheme="minorHAnsi" w:eastAsiaTheme="minorEastAsia" w:hAnsiTheme="minorHAnsi" w:cstheme="minorBidi"/>
                <w:noProof/>
                <w:sz w:val="22"/>
                <w:szCs w:val="22"/>
              </w:rPr>
              <w:tab/>
            </w:r>
            <w:r w:rsidR="007E495F" w:rsidRPr="00AF0AAE">
              <w:rPr>
                <w:rStyle w:val="Hipervnculo"/>
                <w:noProof/>
              </w:rPr>
              <w:t>Resultados</w:t>
            </w:r>
            <w:r w:rsidR="007E495F">
              <w:rPr>
                <w:noProof/>
                <w:webHidden/>
              </w:rPr>
              <w:tab/>
            </w:r>
            <w:r w:rsidR="007E495F">
              <w:rPr>
                <w:noProof/>
                <w:webHidden/>
              </w:rPr>
              <w:fldChar w:fldCharType="begin"/>
            </w:r>
            <w:r w:rsidR="007E495F">
              <w:rPr>
                <w:noProof/>
                <w:webHidden/>
              </w:rPr>
              <w:instrText xml:space="preserve"> PAGEREF _Toc195562382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1ED8E2EC" w14:textId="2BA75850" w:rsidR="007E495F" w:rsidRDefault="00B16B24">
          <w:pPr>
            <w:pStyle w:val="TDC1"/>
            <w:tabs>
              <w:tab w:val="left" w:pos="442"/>
            </w:tabs>
            <w:rPr>
              <w:rFonts w:asciiTheme="minorHAnsi" w:eastAsiaTheme="minorEastAsia" w:hAnsiTheme="minorHAnsi" w:cstheme="minorBidi"/>
              <w:noProof/>
              <w:sz w:val="22"/>
              <w:szCs w:val="22"/>
            </w:rPr>
          </w:pPr>
          <w:hyperlink w:anchor="_Toc195562383" w:history="1">
            <w:r w:rsidR="007E495F" w:rsidRPr="00AF0AAE">
              <w:rPr>
                <w:rStyle w:val="Hipervnculo"/>
                <w:noProof/>
              </w:rPr>
              <w:t>5.</w:t>
            </w:r>
            <w:r w:rsidR="007E495F">
              <w:rPr>
                <w:rFonts w:asciiTheme="minorHAnsi" w:eastAsiaTheme="minorEastAsia" w:hAnsiTheme="minorHAnsi" w:cstheme="minorBidi"/>
                <w:noProof/>
                <w:sz w:val="22"/>
                <w:szCs w:val="22"/>
              </w:rPr>
              <w:tab/>
            </w:r>
            <w:r w:rsidR="007E495F" w:rsidRPr="00AF0AAE">
              <w:rPr>
                <w:rStyle w:val="Hipervnculo"/>
                <w:noProof/>
              </w:rPr>
              <w:t>Conclusiones</w:t>
            </w:r>
            <w:r w:rsidR="007E495F">
              <w:rPr>
                <w:noProof/>
                <w:webHidden/>
              </w:rPr>
              <w:tab/>
            </w:r>
            <w:r w:rsidR="007E495F">
              <w:rPr>
                <w:noProof/>
                <w:webHidden/>
              </w:rPr>
              <w:fldChar w:fldCharType="begin"/>
            </w:r>
            <w:r w:rsidR="007E495F">
              <w:rPr>
                <w:noProof/>
                <w:webHidden/>
              </w:rPr>
              <w:instrText xml:space="preserve"> PAGEREF _Toc195562383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01863375" w14:textId="5B0B413C" w:rsidR="007E495F" w:rsidRDefault="00B16B24">
          <w:pPr>
            <w:pStyle w:val="TDC1"/>
            <w:rPr>
              <w:rFonts w:asciiTheme="minorHAnsi" w:eastAsiaTheme="minorEastAsia" w:hAnsiTheme="minorHAnsi" w:cstheme="minorBidi"/>
              <w:noProof/>
              <w:sz w:val="22"/>
              <w:szCs w:val="22"/>
            </w:rPr>
          </w:pPr>
          <w:hyperlink w:anchor="_Toc195562384" w:history="1">
            <w:r w:rsidR="007E495F" w:rsidRPr="00AF0AAE">
              <w:rPr>
                <w:rStyle w:val="Hipervnculo"/>
                <w:noProof/>
                <w:lang w:val="pt-BR"/>
              </w:rPr>
              <w:t>Referencias</w:t>
            </w:r>
            <w:r w:rsidR="007E495F">
              <w:rPr>
                <w:noProof/>
                <w:webHidden/>
              </w:rPr>
              <w:tab/>
            </w:r>
            <w:r w:rsidR="007E495F">
              <w:rPr>
                <w:noProof/>
                <w:webHidden/>
              </w:rPr>
              <w:fldChar w:fldCharType="begin"/>
            </w:r>
            <w:r w:rsidR="007E495F">
              <w:rPr>
                <w:noProof/>
                <w:webHidden/>
              </w:rPr>
              <w:instrText xml:space="preserve"> PAGEREF _Toc195562384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03EF32D4" w14:textId="1470BA11" w:rsidR="006167D9" w:rsidRPr="00AA146A" w:rsidRDefault="006167D9" w:rsidP="006167D9">
          <w:pPr>
            <w:rPr>
              <w:color w:val="000000" w:themeColor="text1"/>
            </w:rPr>
          </w:pPr>
          <w:r w:rsidRPr="00AA146A">
            <w:rPr>
              <w:b/>
              <w:bCs/>
              <w:color w:val="000000" w:themeColor="text1"/>
              <w:lang w:val="es-ES"/>
            </w:rPr>
            <w:fldChar w:fldCharType="end"/>
          </w:r>
        </w:p>
      </w:sdtContent>
    </w:sdt>
    <w:p w14:paraId="3A1B5A35" w14:textId="4F6C05B3" w:rsidR="00B37E88" w:rsidRDefault="00F65F7F">
      <w:pPr>
        <w:jc w:val="center"/>
        <w:rPr>
          <w:b/>
        </w:rPr>
      </w:pPr>
      <w:r>
        <w:t xml:space="preserve"> </w:t>
      </w:r>
      <w:r>
        <w:br w:type="page"/>
      </w:r>
    </w:p>
    <w:p w14:paraId="3A1B5A36" w14:textId="7B781EC9" w:rsidR="00B37E88" w:rsidRDefault="00F65F7F">
      <w:pPr>
        <w:jc w:val="center"/>
        <w:rPr>
          <w:b/>
        </w:rPr>
      </w:pPr>
      <w:r>
        <w:rPr>
          <w:b/>
        </w:rPr>
        <w:lastRenderedPageBreak/>
        <w:t xml:space="preserve">Lista de </w:t>
      </w:r>
      <w:r w:rsidR="00983E1E">
        <w:rPr>
          <w:b/>
        </w:rPr>
        <w:t>Figuras</w:t>
      </w:r>
    </w:p>
    <w:p w14:paraId="1B2AD065" w14:textId="48E40404" w:rsidR="007E495F" w:rsidRDefault="00983E1E">
      <w:pPr>
        <w:pStyle w:val="Tabladeilustraciones"/>
        <w:tabs>
          <w:tab w:val="right" w:leader="dot" w:pos="8495"/>
        </w:tabs>
        <w:rPr>
          <w:rFonts w:asciiTheme="minorHAnsi" w:eastAsiaTheme="minorEastAsia" w:hAnsiTheme="minorHAnsi" w:cstheme="minorBidi"/>
          <w:noProof/>
          <w:sz w:val="22"/>
          <w:szCs w:val="22"/>
        </w:rPr>
      </w:pPr>
      <w:r w:rsidRPr="00563EF5">
        <w:rPr>
          <w:b/>
          <w:bCs/>
          <w:i/>
          <w:iCs/>
          <w:color w:val="000000" w:themeColor="text1"/>
        </w:rPr>
        <w:fldChar w:fldCharType="begin"/>
      </w:r>
      <w:r w:rsidRPr="00563EF5">
        <w:rPr>
          <w:b/>
          <w:bCs/>
          <w:color w:val="000000" w:themeColor="text1"/>
        </w:rPr>
        <w:instrText xml:space="preserve"> TOC \h \z \c "Figura" </w:instrText>
      </w:r>
      <w:r w:rsidRPr="00563EF5">
        <w:rPr>
          <w:b/>
          <w:bCs/>
          <w:i/>
          <w:iCs/>
          <w:color w:val="000000" w:themeColor="text1"/>
        </w:rPr>
        <w:fldChar w:fldCharType="separate"/>
      </w:r>
      <w:hyperlink w:anchor="_Toc195562514" w:history="1">
        <w:r w:rsidR="007E495F" w:rsidRPr="001B499C">
          <w:rPr>
            <w:rStyle w:val="Hipervnculo"/>
            <w:noProof/>
          </w:rPr>
          <w:t>Figura 1. Método de preparación, procesamiento y modelado.</w:t>
        </w:r>
        <w:r w:rsidR="007E495F">
          <w:rPr>
            <w:noProof/>
            <w:webHidden/>
          </w:rPr>
          <w:tab/>
        </w:r>
        <w:r w:rsidR="007E495F">
          <w:rPr>
            <w:noProof/>
            <w:webHidden/>
          </w:rPr>
          <w:fldChar w:fldCharType="begin"/>
        </w:r>
        <w:r w:rsidR="007E495F">
          <w:rPr>
            <w:noProof/>
            <w:webHidden/>
          </w:rPr>
          <w:instrText xml:space="preserve"> PAGEREF _Toc195562514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515B1D2A" w14:textId="548977A0" w:rsidR="00983E1E" w:rsidRPr="00AA146A" w:rsidRDefault="00983E1E" w:rsidP="00983E1E">
      <w:pPr>
        <w:spacing w:line="480" w:lineRule="auto"/>
        <w:rPr>
          <w:b/>
          <w:bCs/>
          <w:color w:val="000000" w:themeColor="text1"/>
        </w:rPr>
      </w:pPr>
      <w:r w:rsidRPr="00563EF5">
        <w:rPr>
          <w:b/>
          <w:bCs/>
          <w:color w:val="000000" w:themeColor="text1"/>
        </w:rPr>
        <w:fldChar w:fldCharType="end"/>
      </w:r>
    </w:p>
    <w:p w14:paraId="2F7AA8C7" w14:textId="77777777" w:rsidR="00983E1E" w:rsidRPr="00AA146A" w:rsidRDefault="00983E1E" w:rsidP="00983E1E">
      <w:pPr>
        <w:spacing w:line="480" w:lineRule="auto"/>
        <w:rPr>
          <w:b/>
          <w:bCs/>
          <w:color w:val="000000" w:themeColor="text1"/>
        </w:rPr>
      </w:pPr>
    </w:p>
    <w:p w14:paraId="3A1B5A3B" w14:textId="79184EFC" w:rsidR="00B37E88" w:rsidRDefault="00B37E88">
      <w:pPr>
        <w:jc w:val="center"/>
      </w:pPr>
    </w:p>
    <w:p w14:paraId="3A1B5A3C" w14:textId="77777777" w:rsidR="00B37E88" w:rsidRDefault="00F65F7F">
      <w:pPr>
        <w:spacing w:after="160" w:line="259" w:lineRule="auto"/>
        <w:jc w:val="left"/>
      </w:pPr>
      <w:r>
        <w:br w:type="page"/>
      </w:r>
    </w:p>
    <w:p w14:paraId="3A1B5A3D" w14:textId="65DB02D0" w:rsidR="00B37E88" w:rsidRDefault="00F65F7F">
      <w:pPr>
        <w:jc w:val="center"/>
        <w:rPr>
          <w:b/>
        </w:rPr>
      </w:pPr>
      <w:r>
        <w:rPr>
          <w:b/>
        </w:rPr>
        <w:lastRenderedPageBreak/>
        <w:t xml:space="preserve">Lista de </w:t>
      </w:r>
      <w:r w:rsidR="00983E1E">
        <w:rPr>
          <w:b/>
        </w:rPr>
        <w:t>Tablas</w:t>
      </w:r>
    </w:p>
    <w:p w14:paraId="3FABF764" w14:textId="38653E3C" w:rsidR="007E495F" w:rsidRDefault="00983E1E">
      <w:pPr>
        <w:pStyle w:val="Tabladeilustraciones"/>
        <w:tabs>
          <w:tab w:val="right" w:leader="dot" w:pos="8495"/>
        </w:tabs>
        <w:rPr>
          <w:rFonts w:asciiTheme="minorHAnsi" w:eastAsiaTheme="minorEastAsia" w:hAnsiTheme="minorHAnsi" w:cstheme="minorBidi"/>
          <w:noProof/>
          <w:sz w:val="22"/>
          <w:szCs w:val="22"/>
        </w:rPr>
      </w:pPr>
      <w:r w:rsidRPr="00AA146A">
        <w:rPr>
          <w:i/>
          <w:iCs/>
          <w:color w:val="000000" w:themeColor="text1"/>
        </w:rPr>
        <w:fldChar w:fldCharType="begin"/>
      </w:r>
      <w:r w:rsidRPr="00AA146A">
        <w:rPr>
          <w:color w:val="000000" w:themeColor="text1"/>
        </w:rPr>
        <w:instrText xml:space="preserve"> TOC \h \z \c "Tabla" </w:instrText>
      </w:r>
      <w:r w:rsidRPr="00AA146A">
        <w:rPr>
          <w:i/>
          <w:iCs/>
          <w:color w:val="000000" w:themeColor="text1"/>
        </w:rPr>
        <w:fldChar w:fldCharType="separate"/>
      </w:r>
      <w:hyperlink w:anchor="_Toc195562397" w:history="1">
        <w:r w:rsidR="007E495F" w:rsidRPr="00426AC6">
          <w:rPr>
            <w:rStyle w:val="Hipervnculo"/>
            <w:noProof/>
          </w:rPr>
          <w:t>Tabla 1. Características dataset ejercicio 1 de los 27 sujetos.</w:t>
        </w:r>
        <w:r w:rsidR="007E495F">
          <w:rPr>
            <w:noProof/>
            <w:webHidden/>
          </w:rPr>
          <w:tab/>
        </w:r>
        <w:r w:rsidR="007E495F">
          <w:rPr>
            <w:noProof/>
            <w:webHidden/>
          </w:rPr>
          <w:fldChar w:fldCharType="begin"/>
        </w:r>
        <w:r w:rsidR="007E495F">
          <w:rPr>
            <w:noProof/>
            <w:webHidden/>
          </w:rPr>
          <w:instrText xml:space="preserve"> PAGEREF _Toc195562397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433E9B0F" w14:textId="77BDCDD5" w:rsidR="007E495F" w:rsidRDefault="00B16B24">
      <w:pPr>
        <w:pStyle w:val="Tabladeilustraciones"/>
        <w:tabs>
          <w:tab w:val="right" w:leader="dot" w:pos="8495"/>
        </w:tabs>
        <w:rPr>
          <w:rFonts w:asciiTheme="minorHAnsi" w:eastAsiaTheme="minorEastAsia" w:hAnsiTheme="minorHAnsi" w:cstheme="minorBidi"/>
          <w:noProof/>
          <w:sz w:val="22"/>
          <w:szCs w:val="22"/>
        </w:rPr>
      </w:pPr>
      <w:hyperlink w:anchor="_Toc195562398" w:history="1">
        <w:r w:rsidR="007E495F" w:rsidRPr="00426AC6">
          <w:rPr>
            <w:rStyle w:val="Hipervnculo"/>
            <w:noProof/>
          </w:rPr>
          <w:t>Tabla 1. Reporte de clasificación para la red U-Net.</w:t>
        </w:r>
        <w:r w:rsidR="007E495F">
          <w:rPr>
            <w:noProof/>
            <w:webHidden/>
          </w:rPr>
          <w:tab/>
        </w:r>
        <w:r w:rsidR="007E495F">
          <w:rPr>
            <w:noProof/>
            <w:webHidden/>
          </w:rPr>
          <w:fldChar w:fldCharType="begin"/>
        </w:r>
        <w:r w:rsidR="007E495F">
          <w:rPr>
            <w:noProof/>
            <w:webHidden/>
          </w:rPr>
          <w:instrText xml:space="preserve"> PAGEREF _Toc195562398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3A1B5A43" w14:textId="53CF5F39" w:rsidR="00B37E88" w:rsidRDefault="00983E1E" w:rsidP="00983E1E">
      <w:r w:rsidRPr="00AA146A">
        <w:rPr>
          <w:color w:val="000000" w:themeColor="text1"/>
        </w:rPr>
        <w:fldChar w:fldCharType="end"/>
      </w:r>
    </w:p>
    <w:p w14:paraId="3A1B5A44" w14:textId="77777777" w:rsidR="00B37E88" w:rsidRDefault="00B37E88"/>
    <w:p w14:paraId="3A1B5A45" w14:textId="77777777" w:rsidR="00B37E88" w:rsidRDefault="00F65F7F">
      <w:pPr>
        <w:spacing w:after="160" w:line="259" w:lineRule="auto"/>
        <w:jc w:val="left"/>
      </w:pPr>
      <w:r>
        <w:br w:type="page"/>
      </w:r>
    </w:p>
    <w:p w14:paraId="3A1B5A46" w14:textId="77777777" w:rsidR="00B37E88" w:rsidRDefault="00F65F7F">
      <w:pPr>
        <w:jc w:val="center"/>
        <w:rPr>
          <w:b/>
        </w:rPr>
      </w:pPr>
      <w:bookmarkStart w:id="11" w:name="_heading=h.2s8eyo1" w:colFirst="0" w:colLast="0"/>
      <w:bookmarkEnd w:id="11"/>
      <w:r>
        <w:rPr>
          <w:b/>
        </w:rPr>
        <w:lastRenderedPageBreak/>
        <w:t>Siglas, acrónimos y abreviaturas</w:t>
      </w:r>
    </w:p>
    <w:p w14:paraId="3A1B5A47" w14:textId="77777777" w:rsidR="00B37E88" w:rsidRDefault="00B37E88"/>
    <w:p w14:paraId="3A1B5A48" w14:textId="32E6F239" w:rsidR="00B37E88" w:rsidRDefault="00356537">
      <w:r>
        <w:rPr>
          <w:b/>
        </w:rPr>
        <w:t>IHM</w:t>
      </w:r>
      <w:r w:rsidR="00F65F7F">
        <w:tab/>
      </w:r>
      <w:r w:rsidR="00F65F7F">
        <w:tab/>
      </w:r>
      <w:r w:rsidR="00F65F7F">
        <w:tab/>
      </w:r>
      <w:r>
        <w:t>Interfaz humano maquina</w:t>
      </w:r>
    </w:p>
    <w:p w14:paraId="3A1B5A49" w14:textId="61B83E66" w:rsidR="00B37E88" w:rsidRPr="00356537" w:rsidRDefault="00356537">
      <w:pPr>
        <w:rPr>
          <w:lang w:val="en-US"/>
        </w:rPr>
      </w:pPr>
      <w:r w:rsidRPr="00356537">
        <w:rPr>
          <w:b/>
          <w:lang w:val="en-US"/>
        </w:rPr>
        <w:t>ML</w:t>
      </w:r>
      <w:r w:rsidR="00F65F7F" w:rsidRPr="00356537">
        <w:rPr>
          <w:lang w:val="en-US"/>
        </w:rPr>
        <w:tab/>
      </w:r>
      <w:r w:rsidR="00F65F7F" w:rsidRPr="00356537">
        <w:rPr>
          <w:lang w:val="en-US"/>
        </w:rPr>
        <w:tab/>
      </w:r>
      <w:r w:rsidR="00F65F7F" w:rsidRPr="00356537">
        <w:rPr>
          <w:lang w:val="en-US"/>
        </w:rPr>
        <w:tab/>
      </w:r>
      <w:r w:rsidRPr="00356537">
        <w:rPr>
          <w:lang w:val="en-US"/>
        </w:rPr>
        <w:t>Machine Learning</w:t>
      </w:r>
    </w:p>
    <w:p w14:paraId="3A1B5A4A" w14:textId="6C79C7EE" w:rsidR="00B37E88" w:rsidRPr="00356537" w:rsidRDefault="00356537">
      <w:pPr>
        <w:rPr>
          <w:lang w:val="en-US"/>
        </w:rPr>
      </w:pPr>
      <w:r w:rsidRPr="00356537">
        <w:rPr>
          <w:b/>
          <w:lang w:val="en-US"/>
        </w:rPr>
        <w:t>DL</w:t>
      </w:r>
      <w:r w:rsidR="00F65F7F" w:rsidRPr="00356537">
        <w:rPr>
          <w:lang w:val="en-US"/>
        </w:rPr>
        <w:tab/>
      </w:r>
      <w:r w:rsidR="00F65F7F" w:rsidRPr="00356537">
        <w:rPr>
          <w:lang w:val="en-US"/>
        </w:rPr>
        <w:tab/>
      </w:r>
      <w:r w:rsidR="00F65F7F" w:rsidRPr="00356537">
        <w:rPr>
          <w:lang w:val="en-US"/>
        </w:rPr>
        <w:tab/>
      </w:r>
      <w:r w:rsidRPr="00356537">
        <w:rPr>
          <w:lang w:val="en-US"/>
        </w:rPr>
        <w:t>Deep Learning</w:t>
      </w:r>
    </w:p>
    <w:p w14:paraId="3A1B5A4B" w14:textId="2137418B" w:rsidR="00B37E88" w:rsidRPr="00356537" w:rsidRDefault="00356537">
      <w:pPr>
        <w:rPr>
          <w:lang w:val="en-US"/>
        </w:rPr>
      </w:pPr>
      <w:r w:rsidRPr="00356537">
        <w:rPr>
          <w:b/>
          <w:lang w:val="en-US"/>
        </w:rPr>
        <w:t>AN</w:t>
      </w:r>
      <w:r>
        <w:rPr>
          <w:b/>
          <w:lang w:val="en-US"/>
        </w:rPr>
        <w:t>N</w:t>
      </w:r>
      <w:r w:rsidR="00F65F7F" w:rsidRPr="00356537">
        <w:rPr>
          <w:lang w:val="en-US"/>
        </w:rPr>
        <w:tab/>
      </w:r>
      <w:r w:rsidR="00F65F7F" w:rsidRPr="00356537">
        <w:rPr>
          <w:lang w:val="en-US"/>
        </w:rPr>
        <w:tab/>
      </w:r>
      <w:r w:rsidR="00F65F7F" w:rsidRPr="00356537">
        <w:rPr>
          <w:lang w:val="en-US"/>
        </w:rPr>
        <w:tab/>
      </w:r>
      <w:r w:rsidRPr="00356537">
        <w:rPr>
          <w:lang w:val="en-US"/>
        </w:rPr>
        <w:t>Artificial Neural Network</w:t>
      </w:r>
    </w:p>
    <w:p w14:paraId="3A1B5A4C" w14:textId="253B25E0" w:rsidR="00B37E88" w:rsidRPr="00356537" w:rsidRDefault="00356537">
      <w:pPr>
        <w:rPr>
          <w:lang w:val="en-US"/>
        </w:rPr>
      </w:pPr>
      <w:r>
        <w:rPr>
          <w:b/>
          <w:lang w:val="en-US"/>
        </w:rPr>
        <w:t>CNN</w:t>
      </w:r>
      <w:r w:rsidR="00F65F7F" w:rsidRPr="003A5053">
        <w:rPr>
          <w:lang w:val="en-US"/>
        </w:rPr>
        <w:tab/>
      </w:r>
      <w:r w:rsidR="00F65F7F" w:rsidRPr="003A5053">
        <w:rPr>
          <w:lang w:val="en-US"/>
        </w:rPr>
        <w:tab/>
      </w:r>
      <w:r w:rsidR="00F65F7F" w:rsidRPr="003A5053">
        <w:rPr>
          <w:lang w:val="en-US"/>
        </w:rPr>
        <w:tab/>
      </w:r>
      <w:r w:rsidRPr="00356537">
        <w:rPr>
          <w:lang w:val="en-US"/>
        </w:rPr>
        <w:t>Convolutional Neural Network</w:t>
      </w:r>
    </w:p>
    <w:p w14:paraId="3A1B5A4D" w14:textId="7A75FC10" w:rsidR="00B37E88" w:rsidRPr="00356537" w:rsidRDefault="00356537">
      <w:pPr>
        <w:rPr>
          <w:lang w:val="en-US"/>
        </w:rPr>
      </w:pPr>
      <w:r>
        <w:rPr>
          <w:b/>
          <w:lang w:val="en-US"/>
        </w:rPr>
        <w:t>SVM</w:t>
      </w:r>
      <w:r w:rsidR="00F65F7F" w:rsidRPr="003A5053">
        <w:rPr>
          <w:lang w:val="en-US"/>
        </w:rPr>
        <w:tab/>
      </w:r>
      <w:r w:rsidR="00F65F7F" w:rsidRPr="003A5053">
        <w:rPr>
          <w:lang w:val="en-US"/>
        </w:rPr>
        <w:tab/>
      </w:r>
      <w:r w:rsidR="00F65F7F" w:rsidRPr="003A5053">
        <w:rPr>
          <w:lang w:val="en-US"/>
        </w:rPr>
        <w:tab/>
      </w:r>
      <w:r w:rsidRPr="00356537">
        <w:rPr>
          <w:lang w:val="en-US"/>
        </w:rPr>
        <w:t>Support Vector Machines</w:t>
      </w:r>
    </w:p>
    <w:p w14:paraId="3A1B5A4E" w14:textId="2D186652" w:rsidR="00B37E88" w:rsidRPr="003A5053" w:rsidRDefault="00E71C21">
      <w:pPr>
        <w:rPr>
          <w:lang w:val="en-US"/>
        </w:rPr>
      </w:pPr>
      <w:r>
        <w:rPr>
          <w:b/>
          <w:lang w:val="en-US"/>
        </w:rPr>
        <w:t>LDA</w:t>
      </w:r>
      <w:r w:rsidR="00F65F7F" w:rsidRPr="003A5053">
        <w:rPr>
          <w:lang w:val="en-US"/>
        </w:rPr>
        <w:tab/>
      </w:r>
      <w:r w:rsidR="00F65F7F" w:rsidRPr="003A5053">
        <w:rPr>
          <w:lang w:val="en-US"/>
        </w:rPr>
        <w:tab/>
      </w:r>
      <w:r w:rsidR="00F65F7F" w:rsidRPr="003A5053">
        <w:rPr>
          <w:lang w:val="en-US"/>
        </w:rPr>
        <w:tab/>
      </w:r>
      <w:r w:rsidRPr="00E71C21">
        <w:rPr>
          <w:lang w:val="en-US"/>
        </w:rPr>
        <w:t xml:space="preserve">Linear </w:t>
      </w:r>
      <w:r>
        <w:rPr>
          <w:lang w:val="en-US"/>
        </w:rPr>
        <w:t>D</w:t>
      </w:r>
      <w:r w:rsidRPr="00E71C21">
        <w:rPr>
          <w:lang w:val="en-US"/>
        </w:rPr>
        <w:t xml:space="preserve">iscriminant </w:t>
      </w:r>
      <w:r>
        <w:rPr>
          <w:lang w:val="en-US"/>
        </w:rPr>
        <w:t>A</w:t>
      </w:r>
      <w:r w:rsidRPr="00E71C21">
        <w:rPr>
          <w:lang w:val="en-US"/>
        </w:rPr>
        <w:t>nalysis</w:t>
      </w:r>
    </w:p>
    <w:p w14:paraId="3A1B5A4F" w14:textId="748EAEFA" w:rsidR="00B37E88" w:rsidRPr="00E71C21" w:rsidRDefault="00E71C21">
      <w:pPr>
        <w:rPr>
          <w:lang w:val="en-US"/>
        </w:rPr>
      </w:pPr>
      <w:r>
        <w:rPr>
          <w:b/>
          <w:lang w:val="en-US"/>
        </w:rPr>
        <w:t>RF</w:t>
      </w:r>
      <w:r w:rsidR="00F65F7F" w:rsidRPr="003A5053">
        <w:rPr>
          <w:lang w:val="en-US"/>
        </w:rPr>
        <w:tab/>
      </w:r>
      <w:r w:rsidR="00F65F7F" w:rsidRPr="003A5053">
        <w:rPr>
          <w:lang w:val="en-US"/>
        </w:rPr>
        <w:tab/>
      </w:r>
      <w:r w:rsidR="00F65F7F" w:rsidRPr="003A5053">
        <w:rPr>
          <w:lang w:val="en-US"/>
        </w:rPr>
        <w:tab/>
      </w:r>
      <w:r w:rsidRPr="00E71C21">
        <w:rPr>
          <w:lang w:val="en-US"/>
        </w:rPr>
        <w:t>Random forest</w:t>
      </w:r>
    </w:p>
    <w:p w14:paraId="3A1B5A50" w14:textId="76A17C4E" w:rsidR="00B37E88" w:rsidRPr="00E71C21" w:rsidRDefault="00E71C21">
      <w:pPr>
        <w:rPr>
          <w:lang w:val="en-US"/>
        </w:rPr>
      </w:pPr>
      <w:r>
        <w:rPr>
          <w:b/>
          <w:lang w:val="en-US"/>
        </w:rPr>
        <w:t>KNN</w:t>
      </w:r>
      <w:r w:rsidR="00F65F7F" w:rsidRPr="003A5053">
        <w:rPr>
          <w:lang w:val="en-US"/>
        </w:rPr>
        <w:t xml:space="preserve"> </w:t>
      </w:r>
      <w:r w:rsidR="00F65F7F" w:rsidRPr="003A5053">
        <w:rPr>
          <w:lang w:val="en-US"/>
        </w:rPr>
        <w:tab/>
      </w:r>
      <w:r w:rsidR="00F65F7F" w:rsidRPr="003A5053">
        <w:rPr>
          <w:lang w:val="en-US"/>
        </w:rPr>
        <w:tab/>
      </w:r>
      <w:r>
        <w:rPr>
          <w:lang w:val="en-US"/>
        </w:rPr>
        <w:t xml:space="preserve">            </w:t>
      </w:r>
      <w:r w:rsidRPr="00E71C21">
        <w:rPr>
          <w:lang w:val="en-US"/>
        </w:rPr>
        <w:t>K-Nearest Neighbors</w:t>
      </w:r>
    </w:p>
    <w:p w14:paraId="3A1B5A51" w14:textId="530224EA" w:rsidR="00B37E88" w:rsidRPr="00A310C2" w:rsidRDefault="00E71C21">
      <w:pPr>
        <w:rPr>
          <w:lang w:val="en-US"/>
        </w:rPr>
      </w:pPr>
      <w:r w:rsidRPr="00A310C2">
        <w:rPr>
          <w:b/>
          <w:lang w:val="en-US"/>
        </w:rPr>
        <w:t>PCA</w:t>
      </w:r>
      <w:r w:rsidR="00F65F7F" w:rsidRPr="00A310C2">
        <w:rPr>
          <w:lang w:val="en-US"/>
        </w:rPr>
        <w:tab/>
      </w:r>
      <w:r w:rsidR="00F65F7F" w:rsidRPr="00A310C2">
        <w:rPr>
          <w:lang w:val="en-US"/>
        </w:rPr>
        <w:tab/>
      </w:r>
      <w:r w:rsidRPr="00A310C2">
        <w:rPr>
          <w:lang w:val="en-US"/>
        </w:rPr>
        <w:t xml:space="preserve">            </w:t>
      </w:r>
      <w:r w:rsidR="00F65F7F" w:rsidRPr="00A310C2">
        <w:rPr>
          <w:lang w:val="en-US"/>
        </w:rPr>
        <w:t>P</w:t>
      </w:r>
      <w:r w:rsidRPr="00A310C2">
        <w:rPr>
          <w:lang w:val="en-US"/>
        </w:rPr>
        <w:t>rincipal Component Analysis</w:t>
      </w:r>
    </w:p>
    <w:p w14:paraId="3A1B5A52" w14:textId="261FD610" w:rsidR="00B37E88" w:rsidRPr="00E71C21" w:rsidRDefault="00E71C21">
      <w:pPr>
        <w:rPr>
          <w:lang w:val="en-US"/>
        </w:rPr>
      </w:pPr>
      <w:r w:rsidRPr="00E71C21">
        <w:rPr>
          <w:b/>
          <w:lang w:val="en-US"/>
        </w:rPr>
        <w:t>IC</w:t>
      </w:r>
      <w:r w:rsidR="00F65F7F" w:rsidRPr="00E71C21">
        <w:rPr>
          <w:b/>
          <w:lang w:val="en-US"/>
        </w:rPr>
        <w:t>A</w:t>
      </w:r>
      <w:r w:rsidR="00F65F7F" w:rsidRPr="00E71C21">
        <w:rPr>
          <w:lang w:val="en-US"/>
        </w:rPr>
        <w:tab/>
      </w:r>
      <w:r w:rsidR="00F65F7F" w:rsidRPr="00E71C21">
        <w:rPr>
          <w:lang w:val="en-US"/>
        </w:rPr>
        <w:tab/>
      </w:r>
      <w:r w:rsidR="00F65F7F" w:rsidRPr="00E71C21">
        <w:rPr>
          <w:lang w:val="en-US"/>
        </w:rPr>
        <w:tab/>
      </w:r>
      <w:r w:rsidRPr="00E71C21">
        <w:rPr>
          <w:lang w:val="en-US"/>
        </w:rPr>
        <w:t>Independent Component Analysis</w:t>
      </w:r>
    </w:p>
    <w:p w14:paraId="6762A1D1" w14:textId="3E6A8F97" w:rsidR="00E71C21" w:rsidRPr="00E71C21" w:rsidRDefault="00E71C21" w:rsidP="00E71C21">
      <w:pPr>
        <w:rPr>
          <w:lang w:val="en-US"/>
        </w:rPr>
      </w:pPr>
      <w:r w:rsidRPr="00E71C21">
        <w:rPr>
          <w:b/>
          <w:lang w:val="en-US"/>
        </w:rPr>
        <w:t>RBF</w:t>
      </w:r>
      <w:r w:rsidRPr="00E71C21">
        <w:rPr>
          <w:lang w:val="en-US"/>
        </w:rPr>
        <w:tab/>
      </w:r>
      <w:r w:rsidRPr="00E71C21">
        <w:rPr>
          <w:lang w:val="en-US"/>
        </w:rPr>
        <w:tab/>
      </w:r>
      <w:r w:rsidRPr="00E71C21">
        <w:rPr>
          <w:lang w:val="en-US"/>
        </w:rPr>
        <w:tab/>
        <w:t>Radial Basis Function</w:t>
      </w:r>
    </w:p>
    <w:p w14:paraId="4DE6AD8F" w14:textId="2D05157F" w:rsidR="00E71C21" w:rsidRDefault="00E71C21" w:rsidP="00E71C21">
      <w:pPr>
        <w:rPr>
          <w:lang w:val="en-US"/>
        </w:rPr>
      </w:pPr>
      <w:r w:rsidRPr="00E71C21">
        <w:rPr>
          <w:b/>
          <w:lang w:val="en-US"/>
        </w:rPr>
        <w:t>sEMG</w:t>
      </w:r>
      <w:r w:rsidRPr="00E71C21">
        <w:rPr>
          <w:lang w:val="en-US"/>
        </w:rPr>
        <w:tab/>
      </w:r>
      <w:r w:rsidRPr="00E71C21">
        <w:rPr>
          <w:lang w:val="en-US"/>
        </w:rPr>
        <w:tab/>
      </w:r>
      <w:r w:rsidRPr="00E71C21">
        <w:rPr>
          <w:lang w:val="en-US"/>
        </w:rPr>
        <w:tab/>
        <w:t>Surface Electromyography</w:t>
      </w:r>
    </w:p>
    <w:p w14:paraId="65779A26" w14:textId="0ADF2117" w:rsidR="00E71C21" w:rsidRPr="00A310C2" w:rsidRDefault="00E71C21" w:rsidP="00E71C21">
      <w:r w:rsidRPr="00A310C2">
        <w:rPr>
          <w:b/>
        </w:rPr>
        <w:t>RNN</w:t>
      </w:r>
      <w:r w:rsidRPr="00A310C2">
        <w:tab/>
      </w:r>
      <w:r w:rsidRPr="00A310C2">
        <w:tab/>
      </w:r>
      <w:r w:rsidRPr="00A310C2">
        <w:tab/>
        <w:t>Recurrent neural networks</w:t>
      </w:r>
    </w:p>
    <w:p w14:paraId="57263880" w14:textId="7211BD47" w:rsidR="003651C0" w:rsidRPr="003651C0" w:rsidRDefault="003651C0" w:rsidP="003651C0">
      <w:pPr>
        <w:rPr>
          <w:lang w:val="en-US"/>
        </w:rPr>
      </w:pPr>
      <w:r w:rsidRPr="003651C0">
        <w:rPr>
          <w:b/>
          <w:lang w:val="en-US"/>
        </w:rPr>
        <w:t>R</w:t>
      </w:r>
      <w:r w:rsidRPr="003651C0">
        <w:rPr>
          <w:b/>
          <w:lang w:val="en-US"/>
        </w:rPr>
        <w:t>MS</w:t>
      </w:r>
      <w:r w:rsidRPr="003651C0">
        <w:rPr>
          <w:lang w:val="en-US"/>
        </w:rPr>
        <w:tab/>
      </w:r>
      <w:r w:rsidRPr="003651C0">
        <w:rPr>
          <w:lang w:val="en-US"/>
        </w:rPr>
        <w:tab/>
      </w:r>
      <w:r w:rsidRPr="003651C0">
        <w:rPr>
          <w:lang w:val="en-US"/>
        </w:rPr>
        <w:tab/>
        <w:t>R</w:t>
      </w:r>
      <w:r w:rsidRPr="003651C0">
        <w:rPr>
          <w:lang w:val="en-US"/>
        </w:rPr>
        <w:t>oot Mean Square</w:t>
      </w:r>
    </w:p>
    <w:p w14:paraId="33E1B45B" w14:textId="5D622D58" w:rsidR="003651C0" w:rsidRPr="00BC1C73" w:rsidRDefault="003651C0" w:rsidP="003651C0">
      <w:pPr>
        <w:rPr>
          <w:lang w:val="en-US"/>
        </w:rPr>
      </w:pPr>
      <w:r>
        <w:rPr>
          <w:b/>
          <w:lang w:val="en-US"/>
        </w:rPr>
        <w:t>WL</w:t>
      </w:r>
      <w:r w:rsidRPr="00BC1C73">
        <w:rPr>
          <w:lang w:val="en-US"/>
        </w:rPr>
        <w:tab/>
      </w:r>
      <w:r w:rsidRPr="00BC1C73">
        <w:rPr>
          <w:lang w:val="en-US"/>
        </w:rPr>
        <w:tab/>
      </w:r>
      <w:r w:rsidRPr="00BC1C73">
        <w:rPr>
          <w:lang w:val="en-US"/>
        </w:rPr>
        <w:tab/>
      </w:r>
      <w:r>
        <w:rPr>
          <w:lang w:val="en-US"/>
        </w:rPr>
        <w:t>Waveform Length</w:t>
      </w:r>
    </w:p>
    <w:p w14:paraId="20C748AA" w14:textId="27E496BC" w:rsidR="003651C0" w:rsidRPr="00BC1C73" w:rsidRDefault="003651C0" w:rsidP="003651C0">
      <w:pPr>
        <w:rPr>
          <w:lang w:val="en-US"/>
        </w:rPr>
      </w:pPr>
      <w:r>
        <w:rPr>
          <w:b/>
          <w:lang w:val="en-US"/>
        </w:rPr>
        <w:t>IAV</w:t>
      </w:r>
      <w:r w:rsidRPr="00BC1C73">
        <w:rPr>
          <w:lang w:val="en-US"/>
        </w:rPr>
        <w:tab/>
      </w:r>
      <w:r w:rsidRPr="00BC1C73">
        <w:rPr>
          <w:lang w:val="en-US"/>
        </w:rPr>
        <w:tab/>
      </w:r>
      <w:r w:rsidRPr="00BC1C73">
        <w:rPr>
          <w:lang w:val="en-US"/>
        </w:rPr>
        <w:tab/>
      </w:r>
      <w:r>
        <w:rPr>
          <w:lang w:val="en-US"/>
        </w:rPr>
        <w:t>Integrated Absolute Value</w:t>
      </w:r>
    </w:p>
    <w:p w14:paraId="3A1B5A53" w14:textId="77777777" w:rsidR="00B37E88" w:rsidRPr="003651C0" w:rsidRDefault="00B37E88">
      <w:pPr>
        <w:rPr>
          <w:lang w:val="en-US"/>
        </w:rPr>
      </w:pPr>
    </w:p>
    <w:p w14:paraId="3A1B5A54" w14:textId="77777777" w:rsidR="00B37E88" w:rsidRPr="003651C0" w:rsidRDefault="00B37E88">
      <w:pPr>
        <w:rPr>
          <w:lang w:val="en-US"/>
        </w:rPr>
      </w:pPr>
    </w:p>
    <w:p w14:paraId="3A1B5A55" w14:textId="77777777" w:rsidR="00B37E88" w:rsidRPr="003651C0" w:rsidRDefault="00B37E88">
      <w:pPr>
        <w:rPr>
          <w:lang w:val="en-US"/>
        </w:rPr>
      </w:pPr>
    </w:p>
    <w:p w14:paraId="3A1B5A56" w14:textId="77777777" w:rsidR="00B37E88" w:rsidRPr="003651C0" w:rsidRDefault="00B37E88">
      <w:pPr>
        <w:rPr>
          <w:lang w:val="en-US"/>
        </w:rPr>
      </w:pPr>
    </w:p>
    <w:p w14:paraId="3A1B5A57" w14:textId="77777777" w:rsidR="00B37E88" w:rsidRPr="003651C0" w:rsidRDefault="00B37E88">
      <w:pPr>
        <w:rPr>
          <w:lang w:val="en-US"/>
        </w:rPr>
      </w:pPr>
    </w:p>
    <w:p w14:paraId="3A1B5A58" w14:textId="77777777" w:rsidR="00B37E88" w:rsidRPr="003651C0" w:rsidRDefault="00B37E88">
      <w:pPr>
        <w:rPr>
          <w:lang w:val="en-US"/>
        </w:rPr>
      </w:pPr>
    </w:p>
    <w:p w14:paraId="3A1B5A59" w14:textId="77777777" w:rsidR="00B37E88" w:rsidRPr="003651C0" w:rsidRDefault="00B37E88">
      <w:pPr>
        <w:rPr>
          <w:lang w:val="en-US"/>
        </w:rPr>
      </w:pPr>
    </w:p>
    <w:p w14:paraId="3A1B5A5A" w14:textId="77777777" w:rsidR="00B37E88" w:rsidRPr="003651C0" w:rsidRDefault="00B37E88">
      <w:pPr>
        <w:rPr>
          <w:lang w:val="en-US"/>
        </w:rPr>
      </w:pPr>
    </w:p>
    <w:p w14:paraId="3A1B5A5B" w14:textId="77777777" w:rsidR="00B37E88" w:rsidRPr="003651C0" w:rsidRDefault="00B37E88">
      <w:pPr>
        <w:rPr>
          <w:lang w:val="en-US"/>
        </w:rPr>
      </w:pPr>
    </w:p>
    <w:p w14:paraId="3A1B5A5C" w14:textId="77777777" w:rsidR="00B37E88" w:rsidRPr="003651C0" w:rsidRDefault="00B37E88">
      <w:pPr>
        <w:rPr>
          <w:lang w:val="en-US"/>
        </w:rPr>
      </w:pPr>
    </w:p>
    <w:p w14:paraId="3A1B5A5D" w14:textId="77777777" w:rsidR="00B37E88" w:rsidRPr="003651C0" w:rsidRDefault="00B37E88">
      <w:pPr>
        <w:rPr>
          <w:lang w:val="en-US"/>
        </w:rPr>
      </w:pPr>
    </w:p>
    <w:p w14:paraId="3A1B5A5E" w14:textId="77777777" w:rsidR="00B37E88" w:rsidRPr="003651C0" w:rsidRDefault="00B37E88">
      <w:pPr>
        <w:rPr>
          <w:lang w:val="en-US"/>
        </w:rPr>
      </w:pPr>
    </w:p>
    <w:p w14:paraId="3A1B5A5F" w14:textId="77777777" w:rsidR="00B37E88" w:rsidRPr="003651C0" w:rsidRDefault="00F65F7F">
      <w:pPr>
        <w:spacing w:after="160" w:line="259" w:lineRule="auto"/>
        <w:jc w:val="left"/>
        <w:rPr>
          <w:b/>
          <w:lang w:val="en-US"/>
        </w:rPr>
      </w:pPr>
      <w:bookmarkStart w:id="12" w:name="_heading=h.17dp8vu" w:colFirst="0" w:colLast="0"/>
      <w:bookmarkEnd w:id="12"/>
      <w:r w:rsidRPr="003651C0">
        <w:rPr>
          <w:lang w:val="en-US"/>
        </w:rPr>
        <w:lastRenderedPageBreak/>
        <w:br w:type="page"/>
      </w:r>
    </w:p>
    <w:p w14:paraId="3E407040" w14:textId="36237237" w:rsidR="0019723F" w:rsidRPr="00036D73" w:rsidDel="00A969D4" w:rsidRDefault="3EDB22A5" w:rsidP="0D921514">
      <w:pPr>
        <w:pStyle w:val="papertitle"/>
        <w:spacing w:before="100" w:beforeAutospacing="1" w:after="100" w:afterAutospacing="1"/>
        <w:rPr>
          <w:del w:id="13" w:author="MARIA BERNARDA SALAZAR SANCHEZ" w:date="2025-05-06T19:13:00Z"/>
          <w:color w:val="000000" w:themeColor="text1"/>
          <w:lang w:val="es-CO"/>
          <w:rPrChange w:id="14" w:author="Henry Arcila" w:date="2025-05-29T17:41:00Z">
            <w:rPr>
              <w:del w:id="15" w:author="MARIA BERNARDA SALAZAR SANCHEZ" w:date="2025-05-06T19:13:00Z"/>
              <w:color w:val="000000" w:themeColor="text1"/>
            </w:rPr>
          </w:rPrChange>
        </w:rPr>
      </w:pPr>
      <w:bookmarkStart w:id="16" w:name="_heading=h.lnxbz9"/>
      <w:bookmarkEnd w:id="16"/>
      <w:r w:rsidRPr="6220AF16">
        <w:rPr>
          <w:color w:val="000000" w:themeColor="text1"/>
          <w:lang w:val="es-CO"/>
        </w:rPr>
        <w:lastRenderedPageBreak/>
        <w:t>Reconocimiento de</w:t>
      </w:r>
      <w:ins w:id="17" w:author="JAIRO ALBERTO AGUDELO MEDINA" w:date="2025-05-28T12:29:00Z">
        <w:r w:rsidR="06B6F116" w:rsidRPr="6220AF16">
          <w:rPr>
            <w:color w:val="000000" w:themeColor="text1"/>
            <w:lang w:val="es-CO"/>
          </w:rPr>
          <w:t xml:space="preserve"> </w:t>
        </w:r>
      </w:ins>
      <w:r w:rsidRPr="6220AF16">
        <w:rPr>
          <w:color w:val="000000" w:themeColor="text1"/>
          <w:lang w:val="es-CO"/>
        </w:rPr>
        <w:t>posturas de mano del dataset Ninapro usando aprendizaje automático</w:t>
      </w:r>
    </w:p>
    <w:p w14:paraId="4486EDDD" w14:textId="661BCB08" w:rsidR="6220AF16" w:rsidRDefault="6220AF16" w:rsidP="6220AF16">
      <w:pPr>
        <w:pStyle w:val="Abstract"/>
        <w:spacing w:after="160" w:line="276" w:lineRule="auto"/>
        <w:rPr>
          <w:ins w:id="18" w:author="JAIRO ALBERTO AGUDELO MEDINA" w:date="2025-05-29T16:08:00Z"/>
          <w:rFonts w:ascii="Aptos" w:eastAsia="Aptos" w:hAnsi="Aptos" w:cs="Aptos"/>
          <w:sz w:val="24"/>
          <w:szCs w:val="24"/>
          <w:lang w:val="es-CO"/>
        </w:rPr>
      </w:pPr>
    </w:p>
    <w:p w14:paraId="424E440A" w14:textId="41A88422" w:rsidR="6C00B52A" w:rsidRDefault="6C00B52A" w:rsidP="6220AF16">
      <w:pPr>
        <w:spacing w:line="276" w:lineRule="auto"/>
        <w:rPr>
          <w:ins w:id="19" w:author="JAIRO ALBERTO AGUDELO MEDINA" w:date="2025-05-29T16:09:00Z"/>
          <w:rStyle w:val="normaltextrun"/>
          <w:color w:val="000000" w:themeColor="text1"/>
          <w:sz w:val="22"/>
          <w:szCs w:val="22"/>
        </w:rPr>
      </w:pPr>
      <w:r w:rsidRPr="6220AF16">
        <w:rPr>
          <w:rStyle w:val="normaltextrun"/>
          <w:color w:val="000000" w:themeColor="text1"/>
          <w:sz w:val="22"/>
          <w:szCs w:val="22"/>
        </w:rPr>
        <w:t>La pérdida de una extremidad corporal superior afecta significativamente la calidad de vida de quien lo padece. Para abordar esto se ha impulsado el desarrollo de prótesis, tanto comerciales como de código abierto, habilitando el acceso a esta tecnología a los pacientes. Un aspecto clave es el desarrollo del sistema de control, que involucra diseño electrónico, adquisición de datos y pruebas clínicas.</w:t>
      </w:r>
    </w:p>
    <w:p w14:paraId="310E1FA9" w14:textId="69CCFF2D" w:rsidR="6220AF16" w:rsidRDefault="6220AF16" w:rsidP="6220AF16">
      <w:pPr>
        <w:spacing w:line="276" w:lineRule="auto"/>
        <w:rPr>
          <w:rStyle w:val="normaltextrun"/>
          <w:color w:val="000000" w:themeColor="text1"/>
          <w:sz w:val="22"/>
          <w:szCs w:val="22"/>
        </w:rPr>
      </w:pPr>
    </w:p>
    <w:p w14:paraId="46B1D9BF" w14:textId="594AC62D" w:rsidR="6C00B52A" w:rsidRDefault="6C00B52A" w:rsidP="6220AF16">
      <w:pPr>
        <w:spacing w:line="276" w:lineRule="auto"/>
        <w:rPr>
          <w:ins w:id="20" w:author="JAIRO ALBERTO AGUDELO MEDINA" w:date="2025-05-29T16:09:00Z"/>
          <w:rStyle w:val="normaltextrun"/>
          <w:color w:val="000000" w:themeColor="text1"/>
          <w:sz w:val="22"/>
          <w:szCs w:val="22"/>
        </w:rPr>
      </w:pPr>
      <w:r w:rsidRPr="6220AF16">
        <w:rPr>
          <w:rStyle w:val="normaltextrun"/>
          <w:color w:val="000000" w:themeColor="text1"/>
          <w:sz w:val="22"/>
          <w:szCs w:val="22"/>
        </w:rPr>
        <w:t>Los investigadores pueden utilizar bases de datos públicas como Ninapro y CapgMyo, que contienen señales electromiográficas (EMG), para entrenar modelos de aprendizaje automático (ML) y aprendizaje profundo (DL), esenciales para el desarrollo de los controles. En este campo, debido a las limitaciones de los microcontroladores utilizados, técnicas clásicas de ML como SVM, LDA, Random Forest y kNN siguen siendo relevantes por su simplicidad y bajo requerimiento de recursos.</w:t>
      </w:r>
    </w:p>
    <w:p w14:paraId="499CC02E" w14:textId="02798E19" w:rsidR="6220AF16" w:rsidRDefault="6220AF16" w:rsidP="6220AF16">
      <w:pPr>
        <w:spacing w:line="276" w:lineRule="auto"/>
        <w:rPr>
          <w:rStyle w:val="normaltextrun"/>
          <w:color w:val="000000" w:themeColor="text1"/>
          <w:sz w:val="22"/>
          <w:szCs w:val="22"/>
        </w:rPr>
      </w:pPr>
    </w:p>
    <w:p w14:paraId="5D96DC29" w14:textId="5268A644" w:rsidR="6C00B52A" w:rsidRDefault="6C00B52A" w:rsidP="6220AF16">
      <w:pPr>
        <w:spacing w:line="276" w:lineRule="auto"/>
        <w:rPr>
          <w:rStyle w:val="normaltextrun"/>
          <w:color w:val="000000" w:themeColor="text1"/>
          <w:sz w:val="22"/>
          <w:szCs w:val="22"/>
        </w:rPr>
      </w:pPr>
      <w:r w:rsidRPr="6220AF16">
        <w:rPr>
          <w:rStyle w:val="normaltextrun"/>
          <w:color w:val="000000" w:themeColor="text1"/>
          <w:sz w:val="22"/>
          <w:szCs w:val="22"/>
        </w:rPr>
        <w:t>En este artículo se compara la capacidad de modelos de ML y DL para clasificar dos tipos de agarre (movimientos 1 y 23) y el estado de reposo (movimiento 0) de la base de datos Ninapro DB1, utilizando características extraídas como RMS, WL e IAV.</w:t>
      </w:r>
    </w:p>
    <w:p w14:paraId="2AA982E2" w14:textId="316F16B2" w:rsidR="6220AF16" w:rsidRDefault="6220AF16" w:rsidP="6220AF16">
      <w:pPr>
        <w:pStyle w:val="Abstract"/>
        <w:rPr>
          <w:color w:val="000000" w:themeColor="text1"/>
          <w:lang w:val="es-CO"/>
        </w:rPr>
      </w:pPr>
    </w:p>
    <w:p w14:paraId="67B453AC" w14:textId="6D605254" w:rsidR="0019723F" w:rsidRPr="006168F7" w:rsidRDefault="0019723F" w:rsidP="0019723F">
      <w:pPr>
        <w:pStyle w:val="Keywords"/>
        <w:rPr>
          <w:color w:val="000000" w:themeColor="text1"/>
          <w:lang w:val="es-CO"/>
        </w:rPr>
      </w:pPr>
      <w:r w:rsidRPr="006168F7">
        <w:rPr>
          <w:color w:val="000000" w:themeColor="text1"/>
          <w:lang w:val="es-CO"/>
        </w:rPr>
        <w:t>Keywords—</w:t>
      </w:r>
      <w:r w:rsidR="00987316" w:rsidRPr="00987316">
        <w:rPr>
          <w:lang w:val="es-CO"/>
        </w:rPr>
        <w:t xml:space="preserve"> </w:t>
      </w:r>
      <w:r w:rsidR="00987316" w:rsidRPr="00987316">
        <w:rPr>
          <w:color w:val="000000" w:themeColor="text1"/>
          <w:lang w:val="es-CO"/>
        </w:rPr>
        <w:t>palabra 1, palabra 2, palabra 3, palabra 4</w:t>
      </w:r>
      <w:r w:rsidR="00987316">
        <w:rPr>
          <w:color w:val="000000" w:themeColor="text1"/>
          <w:lang w:val="es-CO"/>
        </w:rPr>
        <w:t>, palabra 5</w:t>
      </w:r>
      <w:r w:rsidR="00987316" w:rsidRPr="00987316">
        <w:rPr>
          <w:color w:val="000000" w:themeColor="text1"/>
          <w:lang w:val="es-CO"/>
        </w:rPr>
        <w:t>.</w:t>
      </w:r>
    </w:p>
    <w:p w14:paraId="0BFAE0E1" w14:textId="61214446" w:rsidR="00A969D4" w:rsidRDefault="00A969D4" w:rsidP="6220AF16">
      <w:pPr>
        <w:rPr>
          <w:rFonts w:eastAsia="SimSun"/>
          <w:b/>
          <w:bCs/>
          <w:i/>
          <w:iCs/>
          <w:color w:val="000000" w:themeColor="text1"/>
          <w:sz w:val="18"/>
          <w:szCs w:val="18"/>
          <w:lang w:eastAsia="en-US"/>
        </w:rPr>
      </w:pPr>
      <w:r w:rsidRPr="6220AF16">
        <w:rPr>
          <w:color w:val="000000" w:themeColor="text1"/>
        </w:rPr>
        <w:br w:type="page"/>
      </w:r>
    </w:p>
    <w:p w14:paraId="54451037" w14:textId="77777777" w:rsidR="0019723F" w:rsidRPr="006168F7" w:rsidRDefault="0019723F" w:rsidP="0019723F">
      <w:pPr>
        <w:pStyle w:val="Keywords"/>
        <w:rPr>
          <w:color w:val="000000" w:themeColor="text1"/>
          <w:lang w:val="es-CO"/>
        </w:rPr>
      </w:pPr>
    </w:p>
    <w:p w14:paraId="40DED506" w14:textId="59AB2641" w:rsidR="00ED6806" w:rsidRPr="006168F7" w:rsidRDefault="0019723F" w:rsidP="006974A4">
      <w:pPr>
        <w:pStyle w:val="Ttulo1"/>
        <w:numPr>
          <w:ilvl w:val="0"/>
          <w:numId w:val="26"/>
        </w:numPr>
        <w:tabs>
          <w:tab w:val="left" w:pos="216"/>
        </w:tabs>
        <w:spacing w:before="160" w:after="80" w:line="240" w:lineRule="auto"/>
        <w:rPr>
          <w:color w:val="000000" w:themeColor="text1"/>
        </w:rPr>
      </w:pPr>
      <w:bookmarkStart w:id="21" w:name="_Toc195562375"/>
      <w:commentRangeStart w:id="22"/>
      <w:r w:rsidRPr="00AA146A">
        <w:rPr>
          <w:color w:val="000000" w:themeColor="text1"/>
        </w:rPr>
        <w:t>Introducción</w:t>
      </w:r>
      <w:commentRangeEnd w:id="22"/>
      <w:r w:rsidR="001F3387">
        <w:rPr>
          <w:rStyle w:val="Refdecomentario"/>
          <w:rFonts w:eastAsia="Times New Roman" w:cs="Times New Roman"/>
          <w:b w:val="0"/>
        </w:rPr>
        <w:commentReference w:id="22"/>
      </w:r>
      <w:bookmarkEnd w:id="21"/>
    </w:p>
    <w:p w14:paraId="1AEC6BEC" w14:textId="77777777" w:rsidR="004C3489" w:rsidRDefault="004C3489" w:rsidP="006168F7">
      <w:pPr>
        <w:spacing w:line="276" w:lineRule="auto"/>
        <w:rPr>
          <w:sz w:val="22"/>
          <w:szCs w:val="22"/>
          <w:lang w:val="en-US"/>
        </w:rPr>
      </w:pPr>
    </w:p>
    <w:p w14:paraId="7295FBD1" w14:textId="278F40C2" w:rsidR="00AA244B" w:rsidRDefault="7CC8E65C" w:rsidP="57F24BB2">
      <w:pPr>
        <w:spacing w:line="276" w:lineRule="auto"/>
        <w:rPr>
          <w:rStyle w:val="normaltextrun"/>
          <w:color w:val="000000" w:themeColor="text1"/>
          <w:sz w:val="22"/>
          <w:szCs w:val="22"/>
          <w:lang w:val="es-ES"/>
        </w:rPr>
      </w:pPr>
      <w:r>
        <w:rPr>
          <w:rStyle w:val="normaltextrun"/>
          <w:color w:val="000000"/>
          <w:sz w:val="22"/>
          <w:szCs w:val="22"/>
          <w:shd w:val="clear" w:color="auto" w:fill="FFFFFF"/>
        </w:rPr>
        <w:t xml:space="preserve">La pérdida de </w:t>
      </w:r>
      <w:r w:rsidR="2D0BCE95">
        <w:rPr>
          <w:rStyle w:val="normaltextrun"/>
          <w:color w:val="000000"/>
          <w:sz w:val="22"/>
          <w:szCs w:val="22"/>
          <w:shd w:val="clear" w:color="auto" w:fill="FFFFFF"/>
        </w:rPr>
        <w:t>una extremidad</w:t>
      </w:r>
      <w:r>
        <w:rPr>
          <w:rStyle w:val="normaltextrun"/>
          <w:color w:val="000000"/>
          <w:sz w:val="22"/>
          <w:szCs w:val="22"/>
          <w:shd w:val="clear" w:color="auto" w:fill="FFFFFF"/>
        </w:rPr>
        <w:t xml:space="preserve"> superior es un problema que afecta la calidad de vida de cualquier persona, ya que tras una amputación su vida normal, independencia, funcionalidad, imagen de sí misma y su salud no solo física sino mental se ven comprometidas </w:t>
      </w:r>
      <w:sdt>
        <w:sdtPr>
          <w:rPr>
            <w:color w:val="000000"/>
            <w:sz w:val="22"/>
            <w:szCs w:val="22"/>
            <w:lang w:val="es-ES"/>
          </w:rPr>
          <w:tag w:val="MENDELEY_CITATION_v3_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"/>
          <w:id w:val="1617254440"/>
          <w:placeholder>
            <w:docPart w:val="DefaultPlaceholder_-1854013440"/>
          </w:placeholder>
        </w:sdtPr>
        <w:sdtEndPr/>
        <w:sdtContent>
          <w:r w:rsidR="00945250" w:rsidRPr="00945250">
            <w:rPr>
              <w:color w:val="000000"/>
              <w:sz w:val="22"/>
              <w:szCs w:val="22"/>
              <w:lang w:val="es-ES"/>
            </w:rPr>
            <w:t>[1]</w:t>
          </w:r>
        </w:sdtContent>
      </w:sdt>
      <w:r w:rsidR="13ABE781" w:rsidRPr="00B2203B">
        <w:rPr>
          <w:sz w:val="22"/>
          <w:szCs w:val="22"/>
          <w:lang w:val="es-ES"/>
        </w:rPr>
        <w:t xml:space="preserve">. </w:t>
      </w:r>
      <w:r>
        <w:rPr>
          <w:rStyle w:val="normaltextrun"/>
          <w:color w:val="000000"/>
          <w:sz w:val="22"/>
          <w:szCs w:val="22"/>
          <w:shd w:val="clear" w:color="auto" w:fill="FFFFFF"/>
        </w:rPr>
        <w:t xml:space="preserve">Con el fin de mejorar la calidad de vida perdida tras una amputación, el campo </w:t>
      </w:r>
      <w:r w:rsidR="1B6198CE" w:rsidRPr="57F24BB2">
        <w:rPr>
          <w:rStyle w:val="normaltextrun"/>
          <w:color w:val="000000" w:themeColor="text1"/>
          <w:sz w:val="22"/>
          <w:szCs w:val="22"/>
        </w:rPr>
        <w:t xml:space="preserve">IHM </w:t>
      </w:r>
      <w:r w:rsidRPr="00AB1C1B">
        <w:rPr>
          <w:rStyle w:val="normaltextrun"/>
          <w:color w:val="000000"/>
          <w:sz w:val="22"/>
          <w:szCs w:val="22"/>
          <w:shd w:val="clear" w:color="auto" w:fill="FFFFFF"/>
        </w:rPr>
        <w:t>(I</w:t>
      </w:r>
      <w:r>
        <w:rPr>
          <w:rStyle w:val="normaltextrun"/>
          <w:color w:val="000000"/>
          <w:sz w:val="22"/>
          <w:szCs w:val="22"/>
          <w:shd w:val="clear" w:color="auto" w:fill="FFFFFF"/>
        </w:rPr>
        <w:t>nterfaz Hombre Maquina) ha impulsado la investigación y desarrollo de prótesis tanto comerciales</w:t>
      </w:r>
      <w:r w:rsidR="13ABE781">
        <w:rPr>
          <w:sz w:val="22"/>
          <w:szCs w:val="22"/>
          <w:lang w:val="es-ES"/>
        </w:rPr>
        <w:t xml:space="preserve"> </w:t>
      </w:r>
      <w:sdt>
        <w:sdtPr>
          <w:rPr>
            <w:color w:val="000000"/>
            <w:sz w:val="22"/>
            <w:szCs w:val="22"/>
            <w:lang w:val="es-ES"/>
          </w:rPr>
          <w:tag w:val="MENDELEY_CITATION_v3_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"/>
          <w:id w:val="641316570"/>
          <w:placeholder>
            <w:docPart w:val="DefaultPlaceholder_-1854013440"/>
          </w:placeholder>
        </w:sdtPr>
        <w:sdtEndPr/>
        <w:sdtContent>
          <w:r w:rsidR="00945250" w:rsidRPr="00945250">
            <w:rPr>
              <w:color w:val="000000"/>
              <w:sz w:val="22"/>
              <w:szCs w:val="22"/>
              <w:lang w:val="es-ES"/>
            </w:rPr>
            <w:t>[2], [3], [4]</w:t>
          </w:r>
        </w:sdtContent>
      </w:sdt>
      <w:r w:rsidR="13ABE781">
        <w:rPr>
          <w:sz w:val="22"/>
          <w:szCs w:val="22"/>
          <w:lang w:val="es-ES"/>
        </w:rPr>
        <w:t xml:space="preserve"> </w:t>
      </w:r>
      <w:r>
        <w:rPr>
          <w:rStyle w:val="normaltextrun"/>
          <w:color w:val="000000"/>
          <w:sz w:val="22"/>
          <w:szCs w:val="22"/>
          <w:shd w:val="clear" w:color="auto" w:fill="FFFFFF"/>
        </w:rPr>
        <w:t>como de código abierto</w:t>
      </w:r>
      <w:r w:rsidR="13ABE781">
        <w:rPr>
          <w:sz w:val="22"/>
          <w:szCs w:val="22"/>
          <w:lang w:val="es-ES"/>
        </w:rPr>
        <w:t xml:space="preserve"> </w:t>
      </w:r>
      <w:sdt>
        <w:sdtPr>
          <w:rPr>
            <w:color w:val="000000"/>
            <w:sz w:val="22"/>
            <w:szCs w:val="22"/>
            <w:lang w:val="es-ES"/>
          </w:rPr>
          <w:tag w:val="MENDELEY_CITATION_v3_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"/>
          <w:id w:val="-1198543482"/>
          <w:placeholder>
            <w:docPart w:val="DefaultPlaceholder_-1854013440"/>
          </w:placeholder>
        </w:sdtPr>
        <w:sdtEndPr/>
        <w:sdtContent>
          <w:r w:rsidR="00945250" w:rsidRPr="00945250">
            <w:rPr>
              <w:color w:val="000000"/>
              <w:sz w:val="22"/>
              <w:szCs w:val="22"/>
              <w:lang w:val="es-ES"/>
            </w:rPr>
            <w:t>[5], [6], [7]</w:t>
          </w:r>
        </w:sdtContent>
      </w:sdt>
      <w:r w:rsidR="13ABE781">
        <w:rPr>
          <w:sz w:val="22"/>
          <w:szCs w:val="22"/>
          <w:lang w:val="es-ES"/>
        </w:rPr>
        <w:t xml:space="preserve"> </w:t>
      </w:r>
      <w:r>
        <w:rPr>
          <w:rStyle w:val="normaltextrun"/>
          <w:color w:val="000000"/>
          <w:sz w:val="22"/>
          <w:szCs w:val="22"/>
          <w:shd w:val="clear" w:color="auto" w:fill="FFFFFF"/>
          <w:lang w:val="es-ES"/>
        </w:rPr>
        <w:t xml:space="preserve">lo </w:t>
      </w:r>
      <w:r w:rsidR="52862282">
        <w:rPr>
          <w:rStyle w:val="normaltextrun"/>
          <w:color w:val="000000"/>
          <w:sz w:val="22"/>
          <w:szCs w:val="22"/>
          <w:shd w:val="clear" w:color="auto" w:fill="FFFFFF"/>
          <w:lang w:val="es-ES"/>
        </w:rPr>
        <w:t>que</w:t>
      </w:r>
      <w:r w:rsidR="52862282" w:rsidRPr="6220AF16">
        <w:rPr>
          <w:rStyle w:val="normaltextrun"/>
          <w:color w:val="000000" w:themeColor="text1"/>
          <w:sz w:val="22"/>
          <w:szCs w:val="22"/>
          <w:lang w:val="es-ES"/>
        </w:rPr>
        <w:t xml:space="preserve"> </w:t>
      </w:r>
      <w:r>
        <w:rPr>
          <w:rStyle w:val="normaltextrun"/>
          <w:color w:val="000000"/>
          <w:sz w:val="22"/>
          <w:szCs w:val="22"/>
          <w:shd w:val="clear" w:color="auto" w:fill="FFFFFF"/>
          <w:lang w:val="es-ES"/>
        </w:rPr>
        <w:t>ha contribuido a la democratización del acceso a esta tecnología, especialmente en contextos académicos y de investigación aplicada. Uno de los elementos claves de una prótesis es la concepción y diseño del sistema de control pues involucra no solo tareas de diseño electrónico, sino también el desarrollo de protocolos de adquisición de datos y pruebas clínicas</w:t>
      </w:r>
      <w:r w:rsidR="13ABE781">
        <w:rPr>
          <w:sz w:val="22"/>
          <w:szCs w:val="22"/>
          <w:lang w:val="es-ES"/>
        </w:rPr>
        <w:t xml:space="preserve"> </w:t>
      </w:r>
      <w:sdt>
        <w:sdtPr>
          <w:rPr>
            <w:color w:val="000000"/>
            <w:sz w:val="22"/>
            <w:szCs w:val="22"/>
            <w:lang w:val="es-ES"/>
          </w:rPr>
          <w:tag w:val="MENDELEY_CITATION_v3_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"/>
          <w:id w:val="2135901872"/>
          <w:placeholder>
            <w:docPart w:val="DefaultPlaceholder_-1854013440"/>
          </w:placeholder>
        </w:sdtPr>
        <w:sdtEndPr/>
        <w:sdtContent>
          <w:r w:rsidR="00945250" w:rsidRPr="00945250">
            <w:rPr>
              <w:color w:val="000000"/>
              <w:sz w:val="22"/>
              <w:szCs w:val="22"/>
              <w:lang w:val="es-ES"/>
            </w:rPr>
            <w:t>[8]</w:t>
          </w:r>
        </w:sdtContent>
      </w:sdt>
      <w:r w:rsidR="13ABE781">
        <w:rPr>
          <w:sz w:val="22"/>
          <w:szCs w:val="22"/>
          <w:lang w:val="es-ES"/>
        </w:rPr>
        <w:t xml:space="preserve">. </w:t>
      </w:r>
    </w:p>
    <w:p w14:paraId="085CC223" w14:textId="01EFF9F7" w:rsidR="00AA244B" w:rsidRDefault="00AA244B" w:rsidP="57F24BB2">
      <w:pPr>
        <w:spacing w:line="276" w:lineRule="auto"/>
        <w:rPr>
          <w:rStyle w:val="normaltextrun"/>
          <w:color w:val="000000" w:themeColor="text1"/>
          <w:sz w:val="22"/>
          <w:szCs w:val="22"/>
        </w:rPr>
      </w:pPr>
    </w:p>
    <w:p w14:paraId="5B8E6C34" w14:textId="7425BD48" w:rsidR="00AA244B" w:rsidRDefault="7CC8E65C" w:rsidP="00EF6EDC">
      <w:pPr>
        <w:spacing w:line="276" w:lineRule="auto"/>
        <w:rPr>
          <w:rStyle w:val="normaltextrun"/>
          <w:color w:val="000000"/>
          <w:sz w:val="22"/>
          <w:szCs w:val="22"/>
          <w:shd w:val="clear" w:color="auto" w:fill="FFFFFF"/>
          <w:lang w:val="es-ES"/>
        </w:rPr>
      </w:pPr>
      <w:r>
        <w:rPr>
          <w:rStyle w:val="normaltextrun"/>
          <w:color w:val="000000"/>
          <w:sz w:val="22"/>
          <w:szCs w:val="22"/>
          <w:shd w:val="clear" w:color="auto" w:fill="FFFFFF"/>
        </w:rPr>
        <w:t xml:space="preserve">El desarrollo de pruebas clínicas y de ingeniería </w:t>
      </w:r>
      <w:r w:rsidR="2A865930">
        <w:rPr>
          <w:rStyle w:val="normaltextrun"/>
          <w:color w:val="000000"/>
          <w:sz w:val="22"/>
          <w:szCs w:val="22"/>
          <w:shd w:val="clear" w:color="auto" w:fill="FFFFFF"/>
        </w:rPr>
        <w:t>involucran procesos</w:t>
      </w:r>
      <w:r>
        <w:rPr>
          <w:rStyle w:val="normaltextrun"/>
          <w:color w:val="000000"/>
          <w:sz w:val="22"/>
          <w:szCs w:val="22"/>
          <w:shd w:val="clear" w:color="auto" w:fill="FFFFFF"/>
        </w:rPr>
        <w:t xml:space="preserve"> de adquisición de datos que son costosos debido a las limitaciones </w:t>
      </w:r>
      <w:r w:rsidR="5DD14291">
        <w:rPr>
          <w:rStyle w:val="normaltextrun"/>
          <w:color w:val="000000"/>
          <w:sz w:val="22"/>
          <w:szCs w:val="22"/>
          <w:shd w:val="clear" w:color="auto" w:fill="FFFFFF"/>
        </w:rPr>
        <w:t>en</w:t>
      </w:r>
      <w:r>
        <w:rPr>
          <w:rStyle w:val="normaltextrun"/>
          <w:color w:val="000000"/>
          <w:sz w:val="22"/>
          <w:szCs w:val="22"/>
          <w:shd w:val="clear" w:color="auto" w:fill="FFFFFF"/>
        </w:rPr>
        <w:t xml:space="preserve"> recursos humanos y tecnológicos. Afortunadamente existen datasets públicos como Ninapro</w:t>
      </w:r>
      <w:r w:rsidR="1EA6CE92">
        <w:rPr>
          <w:sz w:val="22"/>
          <w:szCs w:val="22"/>
          <w:lang w:val="es-ES"/>
        </w:rPr>
        <w:t xml:space="preserve"> </w:t>
      </w:r>
      <w:sdt>
        <w:sdtPr>
          <w:rPr>
            <w:color w:val="000000"/>
            <w:sz w:val="22"/>
            <w:szCs w:val="22"/>
            <w:lang w:val="es-ES"/>
          </w:rPr>
          <w:tag w:val="MENDELEY_CITATION_v3_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"/>
          <w:id w:val="593287807"/>
          <w:placeholder>
            <w:docPart w:val="DefaultPlaceholder_-1854013440"/>
          </w:placeholder>
        </w:sdtPr>
        <w:sdtEndPr/>
        <w:sdtContent>
          <w:r w:rsidR="00945250" w:rsidRPr="00945250">
            <w:rPr>
              <w:color w:val="000000"/>
              <w:sz w:val="22"/>
              <w:szCs w:val="22"/>
              <w:lang w:val="es-ES"/>
            </w:rPr>
            <w:t>[9]</w:t>
          </w:r>
        </w:sdtContent>
      </w:sdt>
      <w:r w:rsidR="13ABE781">
        <w:rPr>
          <w:sz w:val="22"/>
          <w:szCs w:val="22"/>
          <w:lang w:val="es-ES"/>
        </w:rPr>
        <w:t xml:space="preserve"> o </w:t>
      </w:r>
      <w:r w:rsidR="13ABE781" w:rsidRPr="00C406F1">
        <w:rPr>
          <w:sz w:val="22"/>
          <w:szCs w:val="22"/>
          <w:lang w:val="es-ES"/>
        </w:rPr>
        <w:t>CapgMyo</w:t>
      </w:r>
      <w:r w:rsidR="1EA6CE92">
        <w:rPr>
          <w:sz w:val="22"/>
          <w:szCs w:val="22"/>
          <w:lang w:val="es-ES"/>
        </w:rPr>
        <w:t xml:space="preserve"> </w:t>
      </w:r>
      <w:sdt>
        <w:sdtPr>
          <w:rPr>
            <w:color w:val="000000"/>
            <w:sz w:val="22"/>
            <w:szCs w:val="22"/>
            <w:lang w:val="es-ES"/>
          </w:rPr>
          <w:tag w:val="MENDELEY_CITATION_v3_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"/>
          <w:id w:val="168303739"/>
          <w:placeholder>
            <w:docPart w:val="DefaultPlaceholder_-1854013440"/>
          </w:placeholder>
        </w:sdtPr>
        <w:sdtEndPr/>
        <w:sdtContent>
          <w:r w:rsidR="00945250" w:rsidRPr="00945250">
            <w:rPr>
              <w:color w:val="000000"/>
              <w:sz w:val="22"/>
              <w:szCs w:val="22"/>
              <w:lang w:val="es-ES"/>
            </w:rPr>
            <w:t>[10]</w:t>
          </w:r>
        </w:sdtContent>
      </w:sdt>
      <w:r w:rsidR="1B6198CE" w:rsidRPr="57F24BB2">
        <w:rPr>
          <w:rStyle w:val="normaltextrun"/>
          <w:color w:val="000000" w:themeColor="text1"/>
          <w:sz w:val="22"/>
          <w:szCs w:val="22"/>
        </w:rPr>
        <w:t xml:space="preserve">que </w:t>
      </w:r>
      <w:r>
        <w:rPr>
          <w:rStyle w:val="normaltextrun"/>
          <w:color w:val="000000"/>
          <w:sz w:val="22"/>
          <w:szCs w:val="22"/>
          <w:shd w:val="clear" w:color="auto" w:fill="FFFFFF"/>
        </w:rPr>
        <w:t xml:space="preserve">comparten registros de diferentes señales electromiográficas. Estas bases de datos son ampliamente usadas por   la comunidad científica como insumo para el desarrollo de modelos de aprendizaje automático, </w:t>
      </w:r>
      <w:r w:rsidR="2D733401" w:rsidRPr="57F24BB2">
        <w:rPr>
          <w:rStyle w:val="normaltextrun"/>
          <w:color w:val="000000" w:themeColor="text1"/>
          <w:sz w:val="22"/>
          <w:szCs w:val="22"/>
        </w:rPr>
        <w:t xml:space="preserve">(ML, </w:t>
      </w:r>
      <w:r>
        <w:rPr>
          <w:rStyle w:val="normaltextrun"/>
          <w:color w:val="000000"/>
          <w:sz w:val="22"/>
          <w:szCs w:val="22"/>
          <w:shd w:val="clear" w:color="auto" w:fill="FFFFFF"/>
        </w:rPr>
        <w:t>del inglés Machine Learning) involucrados en el diseño de los sistemas de control de prótesis</w:t>
      </w:r>
      <w:r w:rsidR="2A865930">
        <w:rPr>
          <w:rStyle w:val="normaltextrun"/>
          <w:color w:val="000000"/>
          <w:sz w:val="22"/>
          <w:szCs w:val="22"/>
          <w:shd w:val="clear" w:color="auto" w:fill="FFFFFF"/>
        </w:rPr>
        <w:t xml:space="preserve"> </w:t>
      </w:r>
      <w:sdt>
        <w:sdtPr>
          <w:rPr>
            <w:color w:val="000000"/>
            <w:sz w:val="22"/>
            <w:szCs w:val="22"/>
            <w:lang w:val="es-ES"/>
          </w:rPr>
          <w:tag w:val="MENDELEY_CITATION_v3_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"/>
          <w:id w:val="-1003435351"/>
          <w:placeholder>
            <w:docPart w:val="DefaultPlaceholder_-1854013440"/>
          </w:placeholder>
        </w:sdtPr>
        <w:sdtEndPr/>
        <w:sdtContent>
          <w:r w:rsidR="00945250" w:rsidRPr="00945250">
            <w:rPr>
              <w:color w:val="000000"/>
              <w:sz w:val="22"/>
              <w:szCs w:val="22"/>
              <w:lang w:val="es-ES"/>
            </w:rPr>
            <w:t>[11]</w:t>
          </w:r>
        </w:sdtContent>
      </w:sdt>
      <w:r>
        <w:rPr>
          <w:color w:val="000000"/>
          <w:sz w:val="22"/>
          <w:szCs w:val="22"/>
          <w:lang w:val="es-ES"/>
        </w:rPr>
        <w:t xml:space="preserve"> </w:t>
      </w:r>
      <w:r>
        <w:rPr>
          <w:rStyle w:val="normaltextrun"/>
          <w:color w:val="000000"/>
          <w:sz w:val="22"/>
          <w:szCs w:val="22"/>
          <w:shd w:val="clear" w:color="auto" w:fill="FFFFFF"/>
          <w:lang w:val="es-ES"/>
        </w:rPr>
        <w:t>que apuntan a mejorar la experiencia de usuario y la adherencia de estos.</w:t>
      </w:r>
    </w:p>
    <w:p w14:paraId="1F6F6D85" w14:textId="77777777" w:rsidR="00AA244B" w:rsidRDefault="00AA244B" w:rsidP="00EF6EDC">
      <w:pPr>
        <w:spacing w:line="276" w:lineRule="auto"/>
        <w:rPr>
          <w:rStyle w:val="normaltextrun"/>
          <w:color w:val="000000"/>
          <w:sz w:val="22"/>
          <w:szCs w:val="22"/>
          <w:shd w:val="clear" w:color="auto" w:fill="FFFFFF"/>
          <w:lang w:val="es-ES"/>
        </w:rPr>
      </w:pPr>
    </w:p>
    <w:p w14:paraId="41BEF8C0" w14:textId="2622662B" w:rsidR="001F3216" w:rsidRPr="00EB27BA" w:rsidRDefault="7CC8E65C" w:rsidP="6220AF16">
      <w:pPr>
        <w:spacing w:line="276" w:lineRule="auto"/>
        <w:rPr>
          <w:rStyle w:val="normaltextrun"/>
          <w:color w:val="000000" w:themeColor="text1"/>
        </w:rPr>
      </w:pPr>
      <w:r w:rsidRPr="6220AF16">
        <w:rPr>
          <w:rStyle w:val="normaltextrun"/>
          <w:color w:val="000000" w:themeColor="text1"/>
          <w:sz w:val="22"/>
          <w:szCs w:val="22"/>
        </w:rPr>
        <w:t xml:space="preserve">Según la literatura actual y el estado del arte se </w:t>
      </w:r>
      <w:r w:rsidR="4303C3D6" w:rsidRPr="6220AF16">
        <w:rPr>
          <w:rStyle w:val="normaltextrun"/>
          <w:color w:val="000000" w:themeColor="text1"/>
          <w:sz w:val="22"/>
          <w:szCs w:val="22"/>
        </w:rPr>
        <w:t>aprecia una</w:t>
      </w:r>
      <w:r w:rsidRPr="6220AF16">
        <w:rPr>
          <w:rStyle w:val="normaltextrun"/>
          <w:color w:val="000000" w:themeColor="text1"/>
          <w:sz w:val="22"/>
          <w:szCs w:val="22"/>
        </w:rPr>
        <w:t xml:space="preserve"> mayor inclinación hacia el </w:t>
      </w:r>
      <w:r w:rsidR="57B9454D" w:rsidRPr="6220AF16">
        <w:rPr>
          <w:rStyle w:val="normaltextrun"/>
          <w:color w:val="000000" w:themeColor="text1"/>
          <w:sz w:val="22"/>
          <w:szCs w:val="22"/>
        </w:rPr>
        <w:t>aprendizaje profundo (</w:t>
      </w:r>
      <w:r w:rsidRPr="6220AF16">
        <w:rPr>
          <w:rStyle w:val="normaltextrun"/>
          <w:color w:val="000000" w:themeColor="text1"/>
          <w:sz w:val="22"/>
          <w:szCs w:val="22"/>
        </w:rPr>
        <w:t>DL, del inglés Deep Learning</w:t>
      </w:r>
      <w:r w:rsidR="00B42985">
        <w:rPr>
          <w:rStyle w:val="normaltextrun"/>
          <w:color w:val="000000" w:themeColor="text1"/>
          <w:sz w:val="22"/>
          <w:szCs w:val="22"/>
        </w:rPr>
        <w:t>)</w:t>
      </w:r>
      <w:r w:rsidR="57B9454D" w:rsidRPr="00B42985">
        <w:rPr>
          <w:rStyle w:val="normaltextrun"/>
          <w:color w:val="FFFFFF" w:themeColor="background1"/>
          <w:sz w:val="22"/>
          <w:szCs w:val="22"/>
        </w:rPr>
        <w:t>)</w:t>
      </w:r>
      <w:r w:rsidR="4303C3D6" w:rsidRPr="6220AF16">
        <w:rPr>
          <w:rStyle w:val="normaltextrun"/>
          <w:color w:val="000000" w:themeColor="text1"/>
          <w:sz w:val="22"/>
          <w:szCs w:val="22"/>
        </w:rPr>
        <w:t xml:space="preserve"> </w:t>
      </w:r>
      <w:sdt>
        <w:sdtPr>
          <w:rPr>
            <w:rStyle w:val="normaltextrun"/>
            <w:color w:val="000000"/>
            <w:sz w:val="22"/>
            <w:szCs w:val="22"/>
            <w:shd w:val="clear" w:color="auto" w:fill="FFFFFF"/>
          </w:rPr>
          <w:tag w:val="MENDELEY_CITATION_v3_eyJjaXRhdGlvbklEIjoiTUVOREVMRVlfQ0lUQVRJT05fMDcxYzI4NTItZWVhNS00MDM4LTg4Y2MtMTI3Yjc1YTI2Yzcz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
          <w:id w:val="-1654987482"/>
          <w:placeholder>
            <w:docPart w:val="DefaultPlaceholder_-1854013440"/>
          </w:placeholder>
        </w:sdtPr>
        <w:sdtEndPr>
          <w:rPr>
            <w:rStyle w:val="normaltextrun"/>
          </w:rPr>
        </w:sdtEndPr>
        <w:sdtContent>
          <w:r w:rsidR="00945250" w:rsidRPr="00945250">
            <w:rPr>
              <w:rStyle w:val="normaltextrun"/>
              <w:color w:val="000000"/>
              <w:sz w:val="22"/>
              <w:szCs w:val="22"/>
            </w:rPr>
            <w:t>[12]</w:t>
          </w:r>
        </w:sdtContent>
      </w:sdt>
      <w:r w:rsidR="4303C3D6" w:rsidRPr="6220AF16">
        <w:rPr>
          <w:rStyle w:val="normaltextrun"/>
          <w:color w:val="000000" w:themeColor="text1"/>
          <w:sz w:val="22"/>
          <w:szCs w:val="22"/>
        </w:rPr>
        <w:t>, por encima del ML, y el uso de las redes neuronales artificiales</w:t>
      </w:r>
      <w:r w:rsidR="382513D6" w:rsidRPr="6220AF16">
        <w:rPr>
          <w:rStyle w:val="normaltextrun"/>
          <w:color w:val="000000" w:themeColor="text1"/>
          <w:sz w:val="22"/>
          <w:szCs w:val="22"/>
        </w:rPr>
        <w:t xml:space="preserve"> y</w:t>
      </w:r>
      <w:r w:rsidR="4303C3D6" w:rsidRPr="6220AF16">
        <w:rPr>
          <w:rStyle w:val="normaltextrun"/>
          <w:color w:val="000000" w:themeColor="text1"/>
          <w:sz w:val="22"/>
          <w:szCs w:val="22"/>
        </w:rPr>
        <w:t xml:space="preserve"> especialmente las de tipo convolucional</w:t>
      </w:r>
      <w:r w:rsidR="00EA4DD8">
        <w:rPr>
          <w:rStyle w:val="normaltextrun"/>
          <w:color w:val="000000" w:themeColor="text1"/>
          <w:sz w:val="22"/>
          <w:szCs w:val="22"/>
        </w:rPr>
        <w:t xml:space="preserve"> </w:t>
      </w:r>
      <w:r w:rsidR="4303C3D6" w:rsidRPr="00B42985">
        <w:rPr>
          <w:rStyle w:val="normaltextrun"/>
          <w:color w:val="000000" w:themeColor="text1"/>
          <w:sz w:val="22"/>
          <w:szCs w:val="22"/>
          <w:highlight w:val="cyan"/>
          <w:lang w:val="es-ES"/>
        </w:rPr>
        <w:t>[2b-c]</w:t>
      </w:r>
      <w:r w:rsidR="2459609A" w:rsidRPr="00EB27BA">
        <w:rPr>
          <w:rStyle w:val="normaltextrun"/>
          <w:color w:val="000000" w:themeColor="text1"/>
          <w:sz w:val="22"/>
          <w:szCs w:val="22"/>
          <w:lang w:val="es-ES"/>
        </w:rPr>
        <w:t xml:space="preserve"> </w:t>
      </w:r>
      <w:r w:rsidR="2459609A" w:rsidRPr="6220AF16">
        <w:rPr>
          <w:rStyle w:val="normaltextrun"/>
          <w:color w:val="000000" w:themeColor="text1"/>
          <w:sz w:val="22"/>
          <w:szCs w:val="22"/>
          <w:lang w:val="es-ES"/>
        </w:rPr>
        <w:t>p</w:t>
      </w:r>
      <w:r w:rsidR="4303C3D6" w:rsidRPr="6220AF16">
        <w:rPr>
          <w:rStyle w:val="normaltextrun"/>
          <w:color w:val="000000" w:themeColor="text1"/>
          <w:sz w:val="22"/>
          <w:szCs w:val="22"/>
          <w:lang w:val="es-ES"/>
        </w:rPr>
        <w:t xml:space="preserve">ara la identificación y clasificación de las señales por su capacidad, entre otros, de eliminar el ruido de </w:t>
      </w:r>
      <w:r w:rsidR="7242FDAA" w:rsidRPr="6220AF16">
        <w:rPr>
          <w:rStyle w:val="normaltextrun"/>
          <w:color w:val="000000" w:themeColor="text1"/>
          <w:sz w:val="22"/>
          <w:szCs w:val="22"/>
          <w:lang w:val="es-ES"/>
        </w:rPr>
        <w:t>estas,</w:t>
      </w:r>
      <w:r w:rsidR="4303C3D6" w:rsidRPr="6220AF16">
        <w:rPr>
          <w:rStyle w:val="normaltextrun"/>
          <w:color w:val="000000" w:themeColor="text1"/>
          <w:sz w:val="22"/>
          <w:szCs w:val="22"/>
          <w:lang w:val="es-ES"/>
        </w:rPr>
        <w:t xml:space="preserve"> sin embargo, las técnicas de ML, como las máquinas de soporte vectorial, SVM, el análisis de discriminantes lineales (</w:t>
      </w:r>
      <w:r w:rsidR="4303C3D6" w:rsidRPr="00B42985">
        <w:rPr>
          <w:rStyle w:val="normaltextrun"/>
          <w:color w:val="000000" w:themeColor="text1"/>
          <w:sz w:val="22"/>
          <w:szCs w:val="22"/>
          <w:lang w:val="es-ES"/>
        </w:rPr>
        <w:t xml:space="preserve">LDA), </w:t>
      </w:r>
      <w:r w:rsidR="4303C3D6" w:rsidRPr="6220AF16">
        <w:rPr>
          <w:rStyle w:val="normaltextrun"/>
          <w:color w:val="000000" w:themeColor="text1"/>
          <w:sz w:val="22"/>
          <w:szCs w:val="22"/>
          <w:lang w:val="es-ES"/>
        </w:rPr>
        <w:t xml:space="preserve">los árboles de clasificación, RF, y los K vecinos cercanos, </w:t>
      </w:r>
      <w:r w:rsidR="4303C3D6" w:rsidRPr="00B42985">
        <w:rPr>
          <w:rStyle w:val="normaltextrun"/>
          <w:color w:val="000000" w:themeColor="text1"/>
          <w:sz w:val="22"/>
          <w:szCs w:val="22"/>
          <w:lang w:val="es-ES"/>
        </w:rPr>
        <w:t xml:space="preserve">kNN, </w:t>
      </w:r>
      <w:r w:rsidR="4303C3D6" w:rsidRPr="00EB27BA">
        <w:rPr>
          <w:rStyle w:val="normaltextrun"/>
          <w:color w:val="000000" w:themeColor="text1"/>
          <w:sz w:val="22"/>
          <w:szCs w:val="22"/>
          <w:highlight w:val="cyan"/>
          <w:lang w:val="es-ES"/>
        </w:rPr>
        <w:t>[2a, c]</w:t>
      </w:r>
      <w:r w:rsidR="4303C3D6" w:rsidRPr="00EB27BA">
        <w:rPr>
          <w:rStyle w:val="normaltextrun"/>
          <w:color w:val="000000" w:themeColor="text1"/>
          <w:sz w:val="22"/>
          <w:szCs w:val="22"/>
          <w:lang w:val="es-ES"/>
        </w:rPr>
        <w:t xml:space="preserve"> siguen siendo ampliamente usad</w:t>
      </w:r>
      <w:r w:rsidR="4303C3D6" w:rsidRPr="6220AF16">
        <w:rPr>
          <w:rStyle w:val="normaltextrun"/>
          <w:color w:val="000000" w:themeColor="text1"/>
          <w:sz w:val="22"/>
          <w:szCs w:val="22"/>
          <w:lang w:val="es-ES"/>
        </w:rPr>
        <w:t>as como modelos de clasificación ya que son de implementación y entrenamiento más sencillos.</w:t>
      </w:r>
    </w:p>
    <w:p w14:paraId="4BED61A1" w14:textId="77777777" w:rsidR="001F3216" w:rsidRDefault="001F3216" w:rsidP="00EF6EDC">
      <w:pPr>
        <w:spacing w:line="276" w:lineRule="auto"/>
        <w:rPr>
          <w:sz w:val="22"/>
          <w:szCs w:val="22"/>
          <w:lang w:val="es-ES"/>
        </w:rPr>
      </w:pPr>
    </w:p>
    <w:p w14:paraId="307685C1" w14:textId="05AC1BF6" w:rsidR="00EF6EDC" w:rsidRDefault="4303C3D6" w:rsidP="0D921514">
      <w:pPr>
        <w:spacing w:line="276" w:lineRule="auto"/>
        <w:rPr>
          <w:rStyle w:val="normaltextrun"/>
          <w:color w:val="000000" w:themeColor="text1"/>
          <w:sz w:val="22"/>
          <w:szCs w:val="22"/>
          <w:highlight w:val="yellow"/>
          <w:lang w:val="es-ES"/>
        </w:rPr>
      </w:pPr>
      <w:r>
        <w:rPr>
          <w:rStyle w:val="normaltextrun"/>
          <w:color w:val="000000"/>
          <w:sz w:val="22"/>
          <w:szCs w:val="22"/>
          <w:shd w:val="clear" w:color="auto" w:fill="FFFFFF"/>
          <w:lang w:val="es-ES"/>
        </w:rPr>
        <w:t xml:space="preserve">En </w:t>
      </w:r>
      <w:r w:rsidR="4A3C62EA" w:rsidRPr="2A22AFC1">
        <w:rPr>
          <w:rStyle w:val="normaltextrun"/>
          <w:color w:val="000000" w:themeColor="text1"/>
          <w:sz w:val="22"/>
          <w:szCs w:val="22"/>
          <w:lang w:val="es-ES"/>
        </w:rPr>
        <w:t xml:space="preserve">aprendizaje automático </w:t>
      </w:r>
      <w:r>
        <w:rPr>
          <w:rStyle w:val="normaltextrun"/>
          <w:color w:val="000000"/>
          <w:sz w:val="22"/>
          <w:szCs w:val="22"/>
          <w:shd w:val="clear" w:color="auto" w:fill="FFFFFF"/>
          <w:lang w:val="es-ES"/>
        </w:rPr>
        <w:t>la extracción de características es una etapa fundamental en la que se busca capturar la mayor cantidad posible de información</w:t>
      </w:r>
      <w:r w:rsidR="0B26B316" w:rsidRPr="6F0E21A6">
        <w:rPr>
          <w:rStyle w:val="normaltextrun"/>
          <w:color w:val="000000" w:themeColor="text1"/>
          <w:sz w:val="22"/>
          <w:szCs w:val="22"/>
          <w:lang w:val="es-ES"/>
        </w:rPr>
        <w:t>,</w:t>
      </w:r>
      <w:r>
        <w:rPr>
          <w:rStyle w:val="normaltextrun"/>
          <w:color w:val="000000"/>
          <w:sz w:val="22"/>
          <w:szCs w:val="22"/>
          <w:shd w:val="clear" w:color="auto" w:fill="FFFFFF"/>
          <w:lang w:val="es-ES"/>
        </w:rPr>
        <w:t xml:space="preserve"> con características de temporalidad y frecuencia</w:t>
      </w:r>
      <w:r w:rsidR="62399E7E" w:rsidRPr="6F0E21A6">
        <w:rPr>
          <w:rStyle w:val="normaltextrun"/>
          <w:color w:val="000000" w:themeColor="text1"/>
          <w:sz w:val="22"/>
          <w:szCs w:val="22"/>
          <w:lang w:val="es-ES"/>
        </w:rPr>
        <w:t>,</w:t>
      </w:r>
      <w:r>
        <w:rPr>
          <w:rStyle w:val="normaltextrun"/>
          <w:color w:val="000000"/>
          <w:sz w:val="22"/>
          <w:szCs w:val="22"/>
          <w:shd w:val="clear" w:color="auto" w:fill="FFFFFF"/>
          <w:lang w:val="es-ES"/>
        </w:rPr>
        <w:t xml:space="preserve"> que luego será llevada a los modelos de clasificación y/o de clustering para </w:t>
      </w:r>
      <w:r>
        <w:rPr>
          <w:rStyle w:val="normaltextrun"/>
          <w:sz w:val="22"/>
          <w:szCs w:val="22"/>
          <w:shd w:val="clear" w:color="auto" w:fill="FFFFFF"/>
          <w:lang w:val="es-ES"/>
        </w:rPr>
        <w:t xml:space="preserve">entrenamiento y validación. </w:t>
      </w:r>
      <w:r>
        <w:rPr>
          <w:rStyle w:val="normaltextrun"/>
          <w:color w:val="000000"/>
          <w:sz w:val="22"/>
          <w:szCs w:val="22"/>
        </w:rPr>
        <w:t xml:space="preserve">Utilizar un conjunto de características cuidadosamente seleccionado puede proporcionar una tasa de clasificación más alta que la señal cruda </w:t>
      </w:r>
      <w:sdt>
        <w:sdtPr>
          <w:rPr>
            <w:rStyle w:val="normaltextrun"/>
            <w:color w:val="000000"/>
            <w:sz w:val="22"/>
            <w:szCs w:val="22"/>
          </w:rPr>
          <w:tag w:val="MENDELEY_CITATION_v3_eyJjaXRhdGlvbklEIjoiTUVOREVMRVlfQ0lUQVRJT05fYmVmNTc0NzctMTlkMi00ZmEzLTliMmYtNzg0Y2U4MmQ0ZTE0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
          <w:id w:val="-584530998"/>
          <w:placeholder>
            <w:docPart w:val="DefaultPlaceholder_-1854013440"/>
          </w:placeholder>
        </w:sdtPr>
        <w:sdtEndPr>
          <w:rPr>
            <w:rStyle w:val="normaltextrun"/>
          </w:rPr>
        </w:sdtEndPr>
        <w:sdtContent>
          <w:r w:rsidR="00945250" w:rsidRPr="00945250">
            <w:rPr>
              <w:rStyle w:val="normaltextrun"/>
              <w:color w:val="000000"/>
              <w:sz w:val="22"/>
              <w:szCs w:val="22"/>
            </w:rPr>
            <w:t>[12]</w:t>
          </w:r>
        </w:sdtContent>
      </w:sdt>
      <w:r>
        <w:rPr>
          <w:rStyle w:val="normaltextrun"/>
          <w:color w:val="000000"/>
          <w:sz w:val="22"/>
          <w:szCs w:val="22"/>
        </w:rPr>
        <w:t xml:space="preserve">. Múltiples técnicas temporales relacionadas en </w:t>
      </w:r>
      <w:r w:rsidRPr="001F3216">
        <w:rPr>
          <w:rStyle w:val="normaltextrun"/>
          <w:color w:val="000000"/>
          <w:sz w:val="22"/>
          <w:szCs w:val="22"/>
          <w:highlight w:val="cyan"/>
        </w:rPr>
        <w:t>[2b-c]</w:t>
      </w:r>
      <w:r>
        <w:rPr>
          <w:rStyle w:val="normaltextrun"/>
          <w:color w:val="000000"/>
          <w:sz w:val="22"/>
          <w:szCs w:val="22"/>
        </w:rPr>
        <w:t xml:space="preserve"> y frecuenciales relacionadas en </w:t>
      </w:r>
      <w:r w:rsidRPr="001F3216">
        <w:rPr>
          <w:rStyle w:val="normaltextrun"/>
          <w:color w:val="000000"/>
          <w:sz w:val="22"/>
          <w:szCs w:val="22"/>
          <w:highlight w:val="cyan"/>
        </w:rPr>
        <w:t>[2c]</w:t>
      </w:r>
      <w:r>
        <w:rPr>
          <w:rStyle w:val="normaltextrun"/>
          <w:color w:val="000000"/>
          <w:sz w:val="22"/>
          <w:szCs w:val="22"/>
        </w:rPr>
        <w:t xml:space="preserve"> son utilizadas para extraer las características.</w:t>
      </w:r>
      <w:r w:rsidR="025A286C" w:rsidRPr="2A22AFC1">
        <w:rPr>
          <w:rStyle w:val="normaltextrun"/>
          <w:color w:val="000000" w:themeColor="text1"/>
          <w:sz w:val="22"/>
          <w:szCs w:val="22"/>
        </w:rPr>
        <w:t xml:space="preserve"> Estos procesos de selección de características se han automatizado mediante </w:t>
      </w:r>
      <w:r w:rsidR="45713691" w:rsidRPr="0D921514">
        <w:rPr>
          <w:rStyle w:val="normaltextrun"/>
          <w:color w:val="000000" w:themeColor="text1"/>
          <w:sz w:val="22"/>
          <w:szCs w:val="22"/>
        </w:rPr>
        <w:t>técnicas</w:t>
      </w:r>
      <w:r w:rsidR="025A286C" w:rsidRPr="2A22AFC1">
        <w:rPr>
          <w:rStyle w:val="normaltextrun"/>
          <w:color w:val="000000" w:themeColor="text1"/>
          <w:sz w:val="22"/>
          <w:szCs w:val="22"/>
        </w:rPr>
        <w:t xml:space="preserve"> de </w:t>
      </w:r>
      <w:r w:rsidR="025A286C" w:rsidRPr="0D921514">
        <w:rPr>
          <w:rStyle w:val="normaltextrun"/>
          <w:color w:val="000000" w:themeColor="text1"/>
          <w:sz w:val="22"/>
          <w:szCs w:val="22"/>
        </w:rPr>
        <w:t>deep</w:t>
      </w:r>
      <w:r w:rsidR="7A4B5B28" w:rsidRPr="6F0E21A6">
        <w:rPr>
          <w:rStyle w:val="normaltextrun"/>
          <w:color w:val="000000" w:themeColor="text1"/>
          <w:sz w:val="22"/>
          <w:szCs w:val="22"/>
        </w:rPr>
        <w:t xml:space="preserve"> </w:t>
      </w:r>
      <w:r w:rsidR="025A286C" w:rsidRPr="2A22AFC1">
        <w:rPr>
          <w:rStyle w:val="normaltextrun"/>
          <w:color w:val="000000" w:themeColor="text1"/>
          <w:sz w:val="22"/>
          <w:szCs w:val="22"/>
        </w:rPr>
        <w:t>learning</w:t>
      </w:r>
      <w:r w:rsidR="025A286C" w:rsidRPr="0D921514">
        <w:rPr>
          <w:rStyle w:val="normaltextrun"/>
          <w:color w:val="000000" w:themeColor="text1"/>
          <w:sz w:val="22"/>
          <w:szCs w:val="22"/>
        </w:rPr>
        <w:t xml:space="preserve"> como</w:t>
      </w:r>
      <w:r w:rsidR="7C294675" w:rsidRPr="0D921514">
        <w:rPr>
          <w:rStyle w:val="normaltextrun"/>
          <w:color w:val="000000" w:themeColor="text1"/>
          <w:sz w:val="22"/>
          <w:szCs w:val="22"/>
        </w:rPr>
        <w:t xml:space="preserve"> las redes neuronales convolucionales</w:t>
      </w:r>
      <w:r w:rsidR="28581564" w:rsidRPr="2A22AFC1">
        <w:rPr>
          <w:rStyle w:val="normaltextrun"/>
          <w:color w:val="000000" w:themeColor="text1"/>
          <w:sz w:val="22"/>
          <w:szCs w:val="22"/>
        </w:rPr>
        <w:t>, siendo</w:t>
      </w:r>
      <w:r w:rsidR="0D921514" w:rsidRPr="0D921514">
        <w:rPr>
          <w:rStyle w:val="normaltextrun"/>
          <w:color w:val="000000" w:themeColor="text1"/>
          <w:sz w:val="22"/>
          <w:szCs w:val="22"/>
          <w:lang w:val="es-ES"/>
        </w:rPr>
        <w:t xml:space="preserve"> parte de la definición del modelo, eliminando la necesidad de características diseñadas manualmente por expertos humanos como lo hace ML </w:t>
      </w:r>
      <w:sdt>
        <w:sdtPr>
          <w:rPr>
            <w:rStyle w:val="normaltextrun"/>
            <w:color w:val="000000"/>
            <w:sz w:val="22"/>
            <w:szCs w:val="22"/>
            <w:lang w:val="es-ES"/>
          </w:rPr>
          <w:tag w:val="MENDELEY_CITATION_v3_eyJjaXRhdGlvbklEIjoiTUVOREVMRVlfQ0lUQVRJT05fZTllYzI2N2UtNDVmYy00MDJhLTk2OTQtZGFhMTY1NzU2ZjM0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
          <w:id w:val="730576329"/>
          <w:placeholder>
            <w:docPart w:val="DefaultPlaceholder_-1854013440"/>
          </w:placeholder>
        </w:sdtPr>
        <w:sdtEndPr>
          <w:rPr>
            <w:rStyle w:val="normaltextrun"/>
          </w:rPr>
        </w:sdtEndPr>
        <w:sdtContent>
          <w:r w:rsidR="00945250" w:rsidRPr="00945250">
            <w:rPr>
              <w:rStyle w:val="normaltextrun"/>
              <w:color w:val="000000"/>
              <w:sz w:val="22"/>
              <w:szCs w:val="22"/>
              <w:lang w:val="es-ES"/>
            </w:rPr>
            <w:t>[12]</w:t>
          </w:r>
        </w:sdtContent>
      </w:sdt>
      <w:r w:rsidR="0D921514" w:rsidRPr="0D921514">
        <w:rPr>
          <w:rStyle w:val="normaltextrun"/>
          <w:color w:val="000000" w:themeColor="text1"/>
          <w:sz w:val="22"/>
          <w:szCs w:val="22"/>
          <w:lang w:val="es-ES"/>
        </w:rPr>
        <w:t xml:space="preserve"> </w:t>
      </w:r>
      <w:r w:rsidR="0D921514" w:rsidRPr="0D921514">
        <w:rPr>
          <w:rStyle w:val="normaltextrun"/>
          <w:color w:val="000000" w:themeColor="text1"/>
          <w:sz w:val="22"/>
          <w:szCs w:val="22"/>
          <w:highlight w:val="cyan"/>
          <w:lang w:val="es-ES"/>
        </w:rPr>
        <w:t>[2b]</w:t>
      </w:r>
      <w:r w:rsidR="0D921514" w:rsidRPr="0D921514">
        <w:rPr>
          <w:rStyle w:val="normaltextrun"/>
          <w:color w:val="000000" w:themeColor="text1"/>
          <w:sz w:val="22"/>
          <w:szCs w:val="22"/>
          <w:lang w:val="es-ES"/>
        </w:rPr>
        <w:t>, permitiendo que el algoritmo aprenda representaciones efectivas de forma autónoma durante el entrenamiento.</w:t>
      </w:r>
    </w:p>
    <w:p w14:paraId="6103C733" w14:textId="1F30B4D3" w:rsidR="00EF6EDC" w:rsidRDefault="00EF6EDC" w:rsidP="0D921514">
      <w:pPr>
        <w:spacing w:line="276" w:lineRule="auto"/>
        <w:rPr>
          <w:rStyle w:val="normaltextrun"/>
          <w:color w:val="000000" w:themeColor="text1"/>
          <w:sz w:val="22"/>
          <w:szCs w:val="22"/>
          <w:lang w:val="es-ES"/>
        </w:rPr>
      </w:pPr>
    </w:p>
    <w:p w14:paraId="3391544A" w14:textId="5DA520A6" w:rsidR="00EF6EDC" w:rsidRDefault="3A4F2290" w:rsidP="6F0E21A6">
      <w:pPr>
        <w:spacing w:line="276" w:lineRule="auto"/>
        <w:rPr>
          <w:rStyle w:val="normaltextrun"/>
          <w:color w:val="000000"/>
          <w:sz w:val="22"/>
          <w:szCs w:val="22"/>
          <w:lang w:val="es-ES"/>
        </w:rPr>
      </w:pPr>
      <w:r w:rsidRPr="6220AF16">
        <w:rPr>
          <w:sz w:val="22"/>
          <w:szCs w:val="22"/>
          <w:lang w:val="es-ES"/>
        </w:rPr>
        <w:t xml:space="preserve">De igual forma la reducción de la dimensionalidad es a menudo necesaria especialmente en dominios tiempo-frecuencia de alta dimensionalidad. Se usa para reducir la carga del clasificador y/o el clustering y el tiempo computacional al reducir los datos a un espacio vectorial de baja dimensión mientras conservan </w:t>
      </w:r>
      <w:r w:rsidRPr="6220AF16">
        <w:rPr>
          <w:sz w:val="22"/>
          <w:szCs w:val="22"/>
          <w:lang w:val="es-ES"/>
        </w:rPr>
        <w:lastRenderedPageBreak/>
        <w:t>la máxima información de la señal. La técnica más ampliamente usada es Análisis de Componentes Principales (PCA - Principal Component Analysis)</w:t>
      </w:r>
      <w:r w:rsidR="18DF9D76" w:rsidRPr="6220AF16">
        <w:rPr>
          <w:sz w:val="22"/>
          <w:szCs w:val="22"/>
          <w:lang w:val="es-ES"/>
        </w:rPr>
        <w:t xml:space="preserve">. </w:t>
      </w:r>
    </w:p>
    <w:p w14:paraId="03362249" w14:textId="6F9823B3" w:rsidR="0D921514" w:rsidRDefault="0D921514" w:rsidP="0D921514">
      <w:pPr>
        <w:spacing w:line="276" w:lineRule="auto"/>
        <w:rPr>
          <w:rStyle w:val="normaltextrun"/>
          <w:color w:val="000000" w:themeColor="text1"/>
          <w:sz w:val="22"/>
          <w:szCs w:val="22"/>
          <w:highlight w:val="yellow"/>
          <w:lang w:val="es-ES"/>
        </w:rPr>
      </w:pPr>
    </w:p>
    <w:p w14:paraId="744229D1" w14:textId="7D6A98EE" w:rsidR="001F3216" w:rsidDel="00FD26C6" w:rsidRDefault="00EB27BA" w:rsidP="6F0E21A6">
      <w:pPr>
        <w:spacing w:line="276" w:lineRule="auto"/>
        <w:rPr>
          <w:rStyle w:val="eop"/>
          <w:color w:val="000000"/>
          <w:sz w:val="22"/>
          <w:szCs w:val="22"/>
          <w:shd w:val="clear" w:color="auto" w:fill="FFFFFF"/>
        </w:rPr>
      </w:pPr>
      <w:r w:rsidRPr="00EB27BA">
        <w:rPr>
          <w:rStyle w:val="normaltextrun"/>
          <w:color w:val="000000"/>
          <w:sz w:val="22"/>
          <w:szCs w:val="22"/>
          <w:shd w:val="clear" w:color="auto" w:fill="FFFFFF"/>
          <w:lang w:val="es-ES"/>
        </w:rPr>
        <w:t>[12]</w:t>
      </w:r>
      <w:r w:rsidR="00AC5CA8">
        <w:rPr>
          <w:rStyle w:val="normaltextrun"/>
          <w:color w:val="000000"/>
          <w:sz w:val="22"/>
          <w:szCs w:val="22"/>
          <w:shd w:val="clear" w:color="auto" w:fill="FFFFFF"/>
          <w:lang w:val="es-ES"/>
        </w:rPr>
        <w:t>Actualmente, l</w:t>
      </w:r>
      <w:r w:rsidR="000D32D1">
        <w:rPr>
          <w:rStyle w:val="normaltextrun"/>
          <w:color w:val="000000"/>
          <w:sz w:val="22"/>
          <w:szCs w:val="22"/>
          <w:shd w:val="clear" w:color="auto" w:fill="FFFFFF"/>
          <w:lang w:val="es-ES"/>
        </w:rPr>
        <w:t>os desarrolladores de controles automáticos tienen algunas dificultades para su uso, una de ella es la base de datos utilizada en el entrenamiento y validación, que a su vez depende de la cantidad de sensores usados, la posición de estos y el estado de salud y ánimo de los sujetos muestreados, y otra es la escogencia de la técnica de ML o DL adecuada de entre las múltiples opciones que existen. Esto supone un gran reto para ellos.</w:t>
      </w:r>
      <w:r w:rsidR="000D32D1">
        <w:rPr>
          <w:rStyle w:val="eop"/>
          <w:color w:val="000000"/>
          <w:sz w:val="22"/>
          <w:szCs w:val="22"/>
          <w:shd w:val="clear" w:color="auto" w:fill="FFFFFF"/>
        </w:rPr>
        <w:t> </w:t>
      </w:r>
      <w:r w:rsidR="00AC5CA8" w:rsidRPr="6F0E21A6">
        <w:rPr>
          <w:rStyle w:val="normaltextrun"/>
          <w:color w:val="000000" w:themeColor="text1"/>
          <w:sz w:val="22"/>
          <w:szCs w:val="22"/>
          <w:lang w:val="es-ES"/>
        </w:rPr>
        <w:t>Actualmente, l</w:t>
      </w:r>
      <w:r w:rsidR="00356537" w:rsidRPr="6F0E21A6">
        <w:rPr>
          <w:rStyle w:val="normaltextrun"/>
          <w:color w:val="000000" w:themeColor="text1"/>
          <w:sz w:val="22"/>
          <w:szCs w:val="22"/>
          <w:lang w:val="es-ES"/>
        </w:rPr>
        <w:t xml:space="preserve">os desarrolladores de controles automáticos tienen algunas dificultades </w:t>
      </w:r>
      <w:r w:rsidR="50F46054" w:rsidRPr="6F0E21A6">
        <w:rPr>
          <w:rStyle w:val="normaltextrun"/>
          <w:color w:val="000000" w:themeColor="text1"/>
          <w:sz w:val="22"/>
          <w:szCs w:val="22"/>
          <w:lang w:val="es-ES"/>
        </w:rPr>
        <w:t xml:space="preserve">con el uso de sEMG </w:t>
      </w:r>
      <w:r w:rsidR="00356537" w:rsidRPr="6F0E21A6">
        <w:rPr>
          <w:rStyle w:val="normaltextrun"/>
          <w:color w:val="000000" w:themeColor="text1"/>
          <w:sz w:val="22"/>
          <w:szCs w:val="22"/>
          <w:lang w:val="es-ES"/>
        </w:rPr>
        <w:t>una de ella es la base de datos utilizada en el entrenamiento y validación, que a su vez depende de la cantidad de sensores usados, la posición de estos y el estado de salud y ánimo de los sujetos muestreados,</w:t>
      </w:r>
      <w:r w:rsidR="3D43CE4D" w:rsidRPr="6F0E21A6">
        <w:rPr>
          <w:rStyle w:val="normaltextrun"/>
          <w:color w:val="000000" w:themeColor="text1"/>
          <w:sz w:val="22"/>
          <w:szCs w:val="22"/>
          <w:lang w:val="es-ES"/>
        </w:rPr>
        <w:t xml:space="preserve"> </w:t>
      </w:r>
      <w:r w:rsidR="00356537" w:rsidRPr="6F0E21A6">
        <w:rPr>
          <w:rStyle w:val="normaltextrun"/>
          <w:color w:val="000000" w:themeColor="text1"/>
          <w:sz w:val="22"/>
          <w:szCs w:val="22"/>
          <w:lang w:val="es-ES"/>
        </w:rPr>
        <w:t>otra es la escogencia de la técnica de ML o DL adecuada de entre las múltiples opciones que existen</w:t>
      </w:r>
      <w:r w:rsidR="0BD96BA0" w:rsidRPr="6F0E21A6">
        <w:rPr>
          <w:rStyle w:val="normaltextrun"/>
          <w:color w:val="000000" w:themeColor="text1"/>
          <w:sz w:val="22"/>
          <w:szCs w:val="22"/>
          <w:lang w:val="es-ES"/>
        </w:rPr>
        <w:t xml:space="preserve"> y otra es la capacidad de los microcontroladores involucrados</w:t>
      </w:r>
      <w:r w:rsidR="1FFD2FA4" w:rsidRPr="6F0E21A6">
        <w:rPr>
          <w:rStyle w:val="normaltextrun"/>
          <w:color w:val="000000" w:themeColor="text1"/>
          <w:sz w:val="22"/>
          <w:szCs w:val="22"/>
          <w:lang w:val="es-ES"/>
        </w:rPr>
        <w:t xml:space="preserve">, generalmente </w:t>
      </w:r>
      <w:r w:rsidR="5DCF0B0E" w:rsidRPr="6F0E21A6">
        <w:rPr>
          <w:rStyle w:val="normaltextrun"/>
          <w:color w:val="000000" w:themeColor="text1"/>
          <w:sz w:val="22"/>
          <w:szCs w:val="22"/>
          <w:lang w:val="es-ES"/>
        </w:rPr>
        <w:t>con</w:t>
      </w:r>
      <w:r w:rsidR="1FFD2FA4" w:rsidRPr="6F0E21A6">
        <w:rPr>
          <w:rStyle w:val="normaltextrun"/>
          <w:color w:val="000000" w:themeColor="text1"/>
          <w:sz w:val="22"/>
          <w:szCs w:val="22"/>
          <w:lang w:val="es-ES"/>
        </w:rPr>
        <w:t xml:space="preserve"> reducida memoria</w:t>
      </w:r>
      <w:r w:rsidR="062C1D1F" w:rsidRPr="6F0E21A6">
        <w:rPr>
          <w:rStyle w:val="normaltextrun"/>
          <w:color w:val="000000" w:themeColor="text1"/>
          <w:sz w:val="22"/>
          <w:szCs w:val="22"/>
          <w:lang w:val="es-ES"/>
        </w:rPr>
        <w:t xml:space="preserve">. </w:t>
      </w:r>
      <w:r w:rsidR="00356537" w:rsidRPr="6F0E21A6">
        <w:rPr>
          <w:rStyle w:val="normaltextrun"/>
          <w:color w:val="000000" w:themeColor="text1"/>
          <w:sz w:val="22"/>
          <w:szCs w:val="22"/>
          <w:lang w:val="es-ES"/>
        </w:rPr>
        <w:t>Esto supone un gran reto para ellos.</w:t>
      </w:r>
      <w:r w:rsidR="00356537" w:rsidRPr="6F0E21A6">
        <w:rPr>
          <w:rStyle w:val="eop"/>
          <w:color w:val="000000" w:themeColor="text1"/>
          <w:sz w:val="22"/>
          <w:szCs w:val="22"/>
        </w:rPr>
        <w:t> </w:t>
      </w:r>
    </w:p>
    <w:p w14:paraId="6804FE34" w14:textId="2299010F" w:rsidR="00356537" w:rsidRDefault="00356537" w:rsidP="00EF6EDC">
      <w:pPr>
        <w:spacing w:line="276" w:lineRule="auto"/>
        <w:rPr>
          <w:rStyle w:val="eop"/>
          <w:color w:val="000000"/>
          <w:sz w:val="22"/>
          <w:szCs w:val="22"/>
          <w:shd w:val="clear" w:color="auto" w:fill="FFFFFF"/>
        </w:rPr>
      </w:pPr>
    </w:p>
    <w:p w14:paraId="7A5DB6F4" w14:textId="1A2C7348" w:rsidR="00356537" w:rsidDel="00F47C41" w:rsidRDefault="1DFC7D79" w:rsidP="6F0E21A6">
      <w:pPr>
        <w:spacing w:line="276" w:lineRule="auto"/>
        <w:rPr>
          <w:rStyle w:val="eop"/>
          <w:color w:val="000000" w:themeColor="text1"/>
          <w:sz w:val="22"/>
          <w:szCs w:val="22"/>
        </w:rPr>
      </w:pPr>
      <w:r>
        <w:rPr>
          <w:rStyle w:val="normaltextrun"/>
          <w:color w:val="000000"/>
          <w:sz w:val="22"/>
          <w:szCs w:val="22"/>
          <w:shd w:val="clear" w:color="auto" w:fill="FFFFFF"/>
          <w:lang w:val="es-ES"/>
        </w:rPr>
        <w:t>El objetivo</w:t>
      </w:r>
      <w:r w:rsidR="2BF21A89">
        <w:rPr>
          <w:rStyle w:val="normaltextrun"/>
          <w:color w:val="000000"/>
          <w:sz w:val="22"/>
          <w:szCs w:val="22"/>
          <w:shd w:val="clear" w:color="auto" w:fill="FFFFFF"/>
          <w:lang w:val="es-ES"/>
        </w:rPr>
        <w:t xml:space="preserve"> planteado en </w:t>
      </w:r>
      <w:r w:rsidR="00356537">
        <w:rPr>
          <w:rStyle w:val="normaltextrun"/>
          <w:color w:val="000000"/>
          <w:sz w:val="22"/>
          <w:szCs w:val="22"/>
          <w:shd w:val="clear" w:color="auto" w:fill="FFFFFF"/>
          <w:lang w:val="es-ES"/>
        </w:rPr>
        <w:t xml:space="preserve">este </w:t>
      </w:r>
      <w:r w:rsidR="000C2C32" w:rsidRPr="6F0E21A6">
        <w:rPr>
          <w:rStyle w:val="normaltextrun"/>
          <w:color w:val="000000" w:themeColor="text1"/>
          <w:sz w:val="22"/>
          <w:szCs w:val="22"/>
          <w:lang w:val="es-ES"/>
        </w:rPr>
        <w:t>trabajo</w:t>
      </w:r>
      <w:r w:rsidR="1484CFC6">
        <w:rPr>
          <w:rStyle w:val="normaltextrun"/>
          <w:color w:val="000000"/>
          <w:sz w:val="22"/>
          <w:szCs w:val="22"/>
          <w:shd w:val="clear" w:color="auto" w:fill="FFFFFF"/>
          <w:lang w:val="es-ES"/>
        </w:rPr>
        <w:t xml:space="preserve"> es</w:t>
      </w:r>
      <w:r w:rsidR="00356537">
        <w:rPr>
          <w:rStyle w:val="normaltextrun"/>
          <w:color w:val="000000"/>
          <w:sz w:val="22"/>
          <w:szCs w:val="22"/>
          <w:shd w:val="clear" w:color="auto" w:fill="FFFFFF"/>
          <w:lang w:val="es-ES"/>
        </w:rPr>
        <w:t xml:space="preserve">, usando las </w:t>
      </w:r>
      <w:r w:rsidR="000C2C32">
        <w:rPr>
          <w:rStyle w:val="normaltextrun"/>
          <w:color w:val="000000"/>
          <w:sz w:val="22"/>
          <w:szCs w:val="22"/>
          <w:shd w:val="clear" w:color="auto" w:fill="FFFFFF"/>
          <w:lang w:val="es-ES"/>
        </w:rPr>
        <w:t xml:space="preserve">señales de </w:t>
      </w:r>
      <w:r w:rsidR="00356537">
        <w:rPr>
          <w:rStyle w:val="normaltextrun"/>
          <w:color w:val="000000"/>
          <w:sz w:val="22"/>
          <w:szCs w:val="22"/>
          <w:shd w:val="clear" w:color="auto" w:fill="FFFFFF"/>
          <w:lang w:val="es-ES"/>
        </w:rPr>
        <w:t xml:space="preserve">EMG </w:t>
      </w:r>
      <w:r w:rsidR="000C2C32">
        <w:rPr>
          <w:rStyle w:val="normaltextrun"/>
          <w:color w:val="000000"/>
          <w:sz w:val="22"/>
          <w:szCs w:val="22"/>
          <w:shd w:val="clear" w:color="auto" w:fill="FFFFFF"/>
          <w:lang w:val="es-ES"/>
        </w:rPr>
        <w:t>disponibles en la</w:t>
      </w:r>
      <w:r w:rsidR="00356537">
        <w:rPr>
          <w:rStyle w:val="normaltextrun"/>
          <w:color w:val="000000"/>
          <w:sz w:val="22"/>
          <w:szCs w:val="22"/>
          <w:shd w:val="clear" w:color="auto" w:fill="FFFFFF"/>
          <w:lang w:val="es-ES"/>
        </w:rPr>
        <w:t xml:space="preserve"> base de datos DB1 de Ninapro,</w:t>
      </w:r>
      <w:r w:rsidR="1EF79C5D">
        <w:rPr>
          <w:rStyle w:val="normaltextrun"/>
          <w:color w:val="000000"/>
          <w:sz w:val="22"/>
          <w:szCs w:val="22"/>
          <w:shd w:val="clear" w:color="auto" w:fill="FFFFFF"/>
          <w:lang w:val="es-ES"/>
        </w:rPr>
        <w:t xml:space="preserve"> </w:t>
      </w:r>
      <w:r w:rsidR="3CFEC49F">
        <w:rPr>
          <w:rStyle w:val="normaltextrun"/>
          <w:color w:val="000000"/>
          <w:sz w:val="22"/>
          <w:szCs w:val="22"/>
          <w:shd w:val="clear" w:color="auto" w:fill="FFFFFF"/>
          <w:lang w:val="es-ES"/>
        </w:rPr>
        <w:t>comparar la capacidad de clasificación de diferentes</w:t>
      </w:r>
      <w:r w:rsidR="438043D7">
        <w:rPr>
          <w:rStyle w:val="normaltextrun"/>
          <w:color w:val="000000"/>
          <w:sz w:val="22"/>
          <w:szCs w:val="22"/>
          <w:shd w:val="clear" w:color="auto" w:fill="FFFFFF"/>
          <w:lang w:val="es-ES"/>
        </w:rPr>
        <w:t xml:space="preserve"> agarres de mano de modelos de clasi</w:t>
      </w:r>
      <w:r w:rsidR="3D81077A">
        <w:rPr>
          <w:rStyle w:val="normaltextrun"/>
          <w:color w:val="000000"/>
          <w:sz w:val="22"/>
          <w:szCs w:val="22"/>
          <w:shd w:val="clear" w:color="auto" w:fill="FFFFFF"/>
          <w:lang w:val="es-ES"/>
        </w:rPr>
        <w:t xml:space="preserve">ficación de DL y ML a </w:t>
      </w:r>
      <w:r w:rsidR="496CA8A0">
        <w:rPr>
          <w:rStyle w:val="normaltextrun"/>
          <w:color w:val="000000"/>
          <w:sz w:val="22"/>
          <w:szCs w:val="22"/>
          <w:shd w:val="clear" w:color="auto" w:fill="FFFFFF"/>
          <w:lang w:val="es-ES"/>
        </w:rPr>
        <w:t>través</w:t>
      </w:r>
      <w:r w:rsidR="3D81077A">
        <w:rPr>
          <w:rStyle w:val="normaltextrun"/>
          <w:color w:val="000000"/>
          <w:sz w:val="22"/>
          <w:szCs w:val="22"/>
          <w:shd w:val="clear" w:color="auto" w:fill="FFFFFF"/>
          <w:lang w:val="es-ES"/>
        </w:rPr>
        <w:t xml:space="preserve"> del uso de las características</w:t>
      </w:r>
      <w:r w:rsidR="639BA13D">
        <w:rPr>
          <w:rStyle w:val="normaltextrun"/>
          <w:color w:val="000000"/>
          <w:sz w:val="22"/>
          <w:szCs w:val="22"/>
          <w:shd w:val="clear" w:color="auto" w:fill="FFFFFF"/>
          <w:lang w:val="es-ES"/>
        </w:rPr>
        <w:t xml:space="preserve"> individuales</w:t>
      </w:r>
      <w:r w:rsidR="3D81077A">
        <w:rPr>
          <w:rStyle w:val="normaltextrun"/>
          <w:color w:val="000000"/>
          <w:sz w:val="22"/>
          <w:szCs w:val="22"/>
          <w:shd w:val="clear" w:color="auto" w:fill="FFFFFF"/>
          <w:lang w:val="es-ES"/>
        </w:rPr>
        <w:t xml:space="preserve"> </w:t>
      </w:r>
      <w:r w:rsidR="30003C8A">
        <w:rPr>
          <w:rStyle w:val="normaltextrun"/>
          <w:color w:val="000000"/>
          <w:sz w:val="22"/>
          <w:szCs w:val="22"/>
          <w:shd w:val="clear" w:color="auto" w:fill="FFFFFF"/>
          <w:lang w:val="es-ES"/>
        </w:rPr>
        <w:t>extraídas.</w:t>
      </w:r>
    </w:p>
    <w:p w14:paraId="2EC3A3F4" w14:textId="5A7ED023" w:rsidR="00356537" w:rsidRDefault="0821EC6C" w:rsidP="00EF6EDC">
      <w:pPr>
        <w:spacing w:line="276" w:lineRule="auto"/>
        <w:rPr>
          <w:rStyle w:val="eop"/>
          <w:color w:val="000000"/>
          <w:sz w:val="22"/>
          <w:szCs w:val="22"/>
          <w:shd w:val="clear" w:color="auto" w:fill="FFFFFF"/>
        </w:rPr>
      </w:pPr>
      <w:r>
        <w:rPr>
          <w:rStyle w:val="normaltextrun"/>
          <w:color w:val="000000"/>
          <w:sz w:val="22"/>
          <w:szCs w:val="22"/>
          <w:shd w:val="clear" w:color="auto" w:fill="FFFFFF"/>
          <w:lang w:val="es-ES"/>
        </w:rPr>
        <w:t>S</w:t>
      </w:r>
      <w:r w:rsidR="00356537">
        <w:rPr>
          <w:rStyle w:val="normaltextrun"/>
          <w:color w:val="000000"/>
          <w:sz w:val="22"/>
          <w:szCs w:val="22"/>
          <w:shd w:val="clear" w:color="auto" w:fill="FFFFFF"/>
          <w:lang w:val="es-ES"/>
        </w:rPr>
        <w:t xml:space="preserve">e trabajará con 2 </w:t>
      </w:r>
      <w:r w:rsidR="54AA5BF2">
        <w:rPr>
          <w:rStyle w:val="normaltextrun"/>
          <w:color w:val="000000"/>
          <w:sz w:val="22"/>
          <w:szCs w:val="22"/>
          <w:shd w:val="clear" w:color="auto" w:fill="FFFFFF"/>
          <w:lang w:val="es-ES"/>
        </w:rPr>
        <w:t xml:space="preserve">tipos </w:t>
      </w:r>
      <w:r w:rsidR="00356537">
        <w:rPr>
          <w:rStyle w:val="normaltextrun"/>
          <w:color w:val="000000"/>
          <w:sz w:val="22"/>
          <w:szCs w:val="22"/>
          <w:shd w:val="clear" w:color="auto" w:fill="FFFFFF"/>
          <w:lang w:val="es-ES"/>
        </w:rPr>
        <w:t>agarre</w:t>
      </w:r>
      <w:r w:rsidR="7C981DDF">
        <w:rPr>
          <w:rStyle w:val="normaltextrun"/>
          <w:color w:val="000000"/>
          <w:sz w:val="22"/>
          <w:szCs w:val="22"/>
          <w:shd w:val="clear" w:color="auto" w:fill="FFFFFF"/>
          <w:lang w:val="es-ES"/>
        </w:rPr>
        <w:t xml:space="preserve"> de la base de datos:</w:t>
      </w:r>
      <w:r w:rsidR="00356537">
        <w:rPr>
          <w:rStyle w:val="normaltextrun"/>
          <w:color w:val="000000"/>
          <w:sz w:val="22"/>
          <w:szCs w:val="22"/>
          <w:shd w:val="clear" w:color="auto" w:fill="FFFFFF"/>
          <w:lang w:val="es-ES"/>
        </w:rPr>
        <w:t xml:space="preserve"> </w:t>
      </w:r>
      <w:r w:rsidR="039B823F">
        <w:rPr>
          <w:rStyle w:val="normaltextrun"/>
          <w:color w:val="000000"/>
          <w:sz w:val="22"/>
          <w:szCs w:val="22"/>
          <w:shd w:val="clear" w:color="auto" w:fill="FFFFFF"/>
          <w:lang w:val="es-ES"/>
        </w:rPr>
        <w:t>1</w:t>
      </w:r>
      <w:r w:rsidR="00C87490" w:rsidRPr="6F0E21A6">
        <w:rPr>
          <w:rStyle w:val="normaltextrun"/>
          <w:color w:val="000000" w:themeColor="text1"/>
          <w:sz w:val="22"/>
          <w:szCs w:val="22"/>
          <w:lang w:val="es-ES"/>
        </w:rPr>
        <w:t xml:space="preserve">, </w:t>
      </w:r>
      <w:r w:rsidR="75414612" w:rsidRPr="6F0E21A6">
        <w:rPr>
          <w:rStyle w:val="normaltextrun"/>
          <w:color w:val="000000" w:themeColor="text1"/>
          <w:sz w:val="22"/>
          <w:szCs w:val="22"/>
          <w:lang w:val="es-ES"/>
        </w:rPr>
        <w:t>23</w:t>
      </w:r>
      <w:r w:rsidR="00C87490">
        <w:rPr>
          <w:rStyle w:val="normaltextrun"/>
          <w:color w:val="000000"/>
          <w:sz w:val="22"/>
          <w:szCs w:val="22"/>
          <w:shd w:val="clear" w:color="auto" w:fill="FFFFFF"/>
          <w:lang w:val="es-ES"/>
        </w:rPr>
        <w:t xml:space="preserve">, </w:t>
      </w:r>
      <w:r w:rsidR="00356537">
        <w:rPr>
          <w:rStyle w:val="normaltextrun"/>
          <w:color w:val="000000"/>
          <w:sz w:val="22"/>
          <w:szCs w:val="22"/>
          <w:shd w:val="clear" w:color="auto" w:fill="FFFFFF"/>
          <w:lang w:val="es-ES"/>
        </w:rPr>
        <w:t>y la posición de reposo</w:t>
      </w:r>
      <w:r w:rsidR="5BA4F4BC">
        <w:rPr>
          <w:rStyle w:val="normaltextrun"/>
          <w:color w:val="000000"/>
          <w:sz w:val="22"/>
          <w:szCs w:val="22"/>
          <w:shd w:val="clear" w:color="auto" w:fill="FFFFFF"/>
          <w:lang w:val="es-ES"/>
        </w:rPr>
        <w:t>, 0</w:t>
      </w:r>
      <w:r w:rsidR="00356537">
        <w:rPr>
          <w:rStyle w:val="normaltextrun"/>
          <w:color w:val="000000"/>
          <w:sz w:val="22"/>
          <w:szCs w:val="22"/>
          <w:shd w:val="clear" w:color="auto" w:fill="FFFFFF"/>
          <w:lang w:val="es-ES"/>
        </w:rPr>
        <w:t>. El propósito es validar como varía la efectividad de los modelos</w:t>
      </w:r>
      <w:r w:rsidR="0BB563C1">
        <w:rPr>
          <w:rStyle w:val="normaltextrun"/>
          <w:color w:val="000000"/>
          <w:sz w:val="22"/>
          <w:szCs w:val="22"/>
          <w:shd w:val="clear" w:color="auto" w:fill="FFFFFF"/>
          <w:lang w:val="es-ES"/>
        </w:rPr>
        <w:t xml:space="preserve"> de clasificación</w:t>
      </w:r>
      <w:r w:rsidR="00356537">
        <w:rPr>
          <w:rStyle w:val="normaltextrun"/>
          <w:color w:val="000000"/>
          <w:sz w:val="22"/>
          <w:szCs w:val="22"/>
          <w:shd w:val="clear" w:color="auto" w:fill="FFFFFF"/>
          <w:lang w:val="es-ES"/>
        </w:rPr>
        <w:t xml:space="preserve"> cuando se usa una cantidad específica de agarres</w:t>
      </w:r>
      <w:r w:rsidR="1E558ADE">
        <w:rPr>
          <w:rStyle w:val="normaltextrun"/>
          <w:color w:val="000000"/>
          <w:sz w:val="22"/>
          <w:szCs w:val="22"/>
          <w:shd w:val="clear" w:color="auto" w:fill="FFFFFF"/>
          <w:lang w:val="es-ES"/>
        </w:rPr>
        <w:t>,</w:t>
      </w:r>
      <w:r w:rsidR="00356537">
        <w:rPr>
          <w:rStyle w:val="normaltextrun"/>
          <w:color w:val="000000"/>
          <w:sz w:val="22"/>
          <w:szCs w:val="22"/>
          <w:shd w:val="clear" w:color="auto" w:fill="FFFFFF"/>
          <w:lang w:val="es-ES"/>
        </w:rPr>
        <w:t xml:space="preserve"> y no todos los disponible en la base de datos</w:t>
      </w:r>
      <w:r w:rsidR="252E304B">
        <w:rPr>
          <w:rStyle w:val="normaltextrun"/>
          <w:color w:val="000000"/>
          <w:sz w:val="22"/>
          <w:szCs w:val="22"/>
          <w:shd w:val="clear" w:color="auto" w:fill="FFFFFF"/>
          <w:lang w:val="es-ES"/>
        </w:rPr>
        <w:t xml:space="preserve">, </w:t>
      </w:r>
      <w:r w:rsidR="12C214BE">
        <w:rPr>
          <w:rStyle w:val="normaltextrun"/>
          <w:color w:val="000000"/>
          <w:sz w:val="22"/>
          <w:szCs w:val="22"/>
          <w:shd w:val="clear" w:color="auto" w:fill="FFFFFF"/>
          <w:lang w:val="es-ES"/>
        </w:rPr>
        <w:t xml:space="preserve">y una característica específica </w:t>
      </w:r>
      <w:r w:rsidR="06323EA6">
        <w:rPr>
          <w:rStyle w:val="normaltextrun"/>
          <w:color w:val="000000"/>
          <w:sz w:val="22"/>
          <w:szCs w:val="22"/>
          <w:shd w:val="clear" w:color="auto" w:fill="FFFFFF"/>
          <w:lang w:val="es-ES"/>
        </w:rPr>
        <w:t>extraída</w:t>
      </w:r>
      <w:r w:rsidR="12C214BE">
        <w:rPr>
          <w:rStyle w:val="normaltextrun"/>
          <w:color w:val="000000"/>
          <w:sz w:val="22"/>
          <w:szCs w:val="22"/>
          <w:shd w:val="clear" w:color="auto" w:fill="FFFFFF"/>
          <w:lang w:val="es-ES"/>
        </w:rPr>
        <w:t xml:space="preserve"> de las señales </w:t>
      </w:r>
      <w:r w:rsidR="00356537">
        <w:rPr>
          <w:rStyle w:val="normaltextrun"/>
          <w:color w:val="000000"/>
          <w:sz w:val="22"/>
          <w:szCs w:val="22"/>
          <w:shd w:val="clear" w:color="auto" w:fill="FFFFFF"/>
          <w:lang w:val="es-ES"/>
        </w:rPr>
        <w:t xml:space="preserve">y determinar </w:t>
      </w:r>
      <w:r w:rsidR="5DB74EA3">
        <w:rPr>
          <w:rStyle w:val="normaltextrun"/>
          <w:color w:val="000000"/>
          <w:sz w:val="22"/>
          <w:szCs w:val="22"/>
          <w:shd w:val="clear" w:color="auto" w:fill="FFFFFF"/>
          <w:lang w:val="es-ES"/>
        </w:rPr>
        <w:t>cómo</w:t>
      </w:r>
      <w:r w:rsidR="00356537">
        <w:rPr>
          <w:rStyle w:val="normaltextrun"/>
          <w:color w:val="000000"/>
          <w:sz w:val="22"/>
          <w:szCs w:val="22"/>
          <w:shd w:val="clear" w:color="auto" w:fill="FFFFFF"/>
          <w:lang w:val="es-ES"/>
        </w:rPr>
        <w:t xml:space="preserve"> </w:t>
      </w:r>
      <w:r w:rsidR="29A95BEF">
        <w:rPr>
          <w:rStyle w:val="normaltextrun"/>
          <w:color w:val="000000"/>
          <w:sz w:val="22"/>
          <w:szCs w:val="22"/>
          <w:shd w:val="clear" w:color="auto" w:fill="FFFFFF"/>
          <w:lang w:val="es-ES"/>
        </w:rPr>
        <w:t>su</w:t>
      </w:r>
      <w:r w:rsidR="00356537">
        <w:rPr>
          <w:rStyle w:val="normaltextrun"/>
          <w:color w:val="000000"/>
          <w:sz w:val="22"/>
          <w:szCs w:val="22"/>
          <w:shd w:val="clear" w:color="auto" w:fill="FFFFFF"/>
          <w:lang w:val="es-ES"/>
        </w:rPr>
        <w:t xml:space="preserve"> efectividad se ve afectada. </w:t>
      </w:r>
    </w:p>
    <w:p w14:paraId="7DE54C7B" w14:textId="1D8FD19D" w:rsidR="00EF6EDC" w:rsidRDefault="00EF6EDC" w:rsidP="006168F7">
      <w:pPr>
        <w:spacing w:line="276" w:lineRule="auto"/>
        <w:rPr>
          <w:sz w:val="22"/>
          <w:szCs w:val="22"/>
          <w:lang w:val="es-ES"/>
        </w:rPr>
      </w:pPr>
    </w:p>
    <w:p w14:paraId="316932E7" w14:textId="557A3992" w:rsidR="00EF6EDC" w:rsidRPr="00EF6EDC" w:rsidRDefault="00EF6EDC" w:rsidP="006168F7">
      <w:pPr>
        <w:spacing w:line="276" w:lineRule="auto"/>
        <w:rPr>
          <w:color w:val="4472C4" w:themeColor="accent5"/>
          <w:sz w:val="22"/>
          <w:szCs w:val="22"/>
          <w:lang w:val="es-ES"/>
        </w:rPr>
      </w:pPr>
      <w:r w:rsidRPr="00EF6EDC">
        <w:rPr>
          <w:color w:val="4472C4" w:themeColor="accent5"/>
          <w:sz w:val="22"/>
          <w:szCs w:val="22"/>
          <w:lang w:val="es-ES"/>
        </w:rPr>
        <w:t>Este artículo se organiza de la siguiente manera. La información sobre los datos experimentales se analiza en la Sección II. La Sección III presenta la arquitectura DLPR propuesta para biorrobótica y prótesis basadas en EMG-PR. El resultado se destaca en la Sección IV. La Sección V abarca la discusión de los resultados. La conclusión de este trabajo se aborda en la Sección VI.</w:t>
      </w:r>
    </w:p>
    <w:p w14:paraId="3E013B58" w14:textId="77DAE5B6" w:rsidR="00FD26C6" w:rsidRDefault="00FD26C6">
      <w:pPr>
        <w:rPr>
          <w:color w:val="000000" w:themeColor="text1"/>
        </w:rPr>
      </w:pPr>
      <w:r>
        <w:rPr>
          <w:color w:val="000000" w:themeColor="text1"/>
        </w:rPr>
        <w:br w:type="page"/>
      </w:r>
    </w:p>
    <w:p w14:paraId="23AB70E1" w14:textId="77777777" w:rsidR="0019723F" w:rsidRPr="00AA146A" w:rsidRDefault="0019723F" w:rsidP="0019723F">
      <w:pPr>
        <w:rPr>
          <w:color w:val="000000" w:themeColor="text1"/>
        </w:rPr>
      </w:pPr>
    </w:p>
    <w:p w14:paraId="504E6F71" w14:textId="715252EB" w:rsidR="0019723F" w:rsidRPr="00AA146A" w:rsidRDefault="0019723F" w:rsidP="006974A4">
      <w:pPr>
        <w:pStyle w:val="Ttulo1"/>
        <w:numPr>
          <w:ilvl w:val="0"/>
          <w:numId w:val="26"/>
        </w:numPr>
        <w:tabs>
          <w:tab w:val="left" w:pos="216"/>
        </w:tabs>
        <w:spacing w:before="160" w:after="80" w:line="240" w:lineRule="auto"/>
        <w:rPr>
          <w:color w:val="000000" w:themeColor="text1"/>
        </w:rPr>
      </w:pPr>
      <w:bookmarkStart w:id="23" w:name="_Toc195562376"/>
      <w:r w:rsidRPr="00AA146A">
        <w:rPr>
          <w:color w:val="000000" w:themeColor="text1"/>
        </w:rPr>
        <w:t xml:space="preserve">Materiales y </w:t>
      </w:r>
      <w:commentRangeStart w:id="24"/>
      <w:r w:rsidRPr="00AA146A">
        <w:rPr>
          <w:color w:val="000000" w:themeColor="text1"/>
        </w:rPr>
        <w:t>Método</w:t>
      </w:r>
      <w:commentRangeEnd w:id="24"/>
      <w:r w:rsidR="003B6831">
        <w:rPr>
          <w:rStyle w:val="Refdecomentario"/>
          <w:rFonts w:eastAsia="Times New Roman" w:cs="Times New Roman"/>
          <w:b w:val="0"/>
        </w:rPr>
        <w:commentReference w:id="24"/>
      </w:r>
      <w:r w:rsidR="00CC064F">
        <w:rPr>
          <w:color w:val="000000" w:themeColor="text1"/>
        </w:rPr>
        <w:t>s</w:t>
      </w:r>
      <w:bookmarkEnd w:id="23"/>
    </w:p>
    <w:p w14:paraId="1C6794CC" w14:textId="77777777" w:rsidR="004C3489" w:rsidRDefault="004C3489" w:rsidP="006168F7">
      <w:pPr>
        <w:spacing w:line="276" w:lineRule="auto"/>
        <w:rPr>
          <w:sz w:val="22"/>
          <w:szCs w:val="22"/>
          <w:lang w:val="en-US"/>
        </w:rPr>
      </w:pPr>
    </w:p>
    <w:p w14:paraId="299FA98E" w14:textId="7B5D9ECE" w:rsidR="00821835" w:rsidRPr="001416D3" w:rsidRDefault="04AE24B4" w:rsidP="6F0E21A6">
      <w:pPr>
        <w:spacing w:line="276" w:lineRule="auto"/>
        <w:rPr>
          <w:sz w:val="22"/>
          <w:szCs w:val="22"/>
          <w:lang w:val="es-ES"/>
        </w:rPr>
      </w:pPr>
      <w:r w:rsidRPr="6F0E21A6">
        <w:rPr>
          <w:sz w:val="22"/>
          <w:szCs w:val="22"/>
          <w:lang w:val="es-ES"/>
        </w:rPr>
        <w:t xml:space="preserve">En este </w:t>
      </w:r>
      <w:r w:rsidR="003651C0" w:rsidRPr="6F0E21A6">
        <w:rPr>
          <w:sz w:val="22"/>
          <w:szCs w:val="22"/>
          <w:lang w:val="es-ES"/>
        </w:rPr>
        <w:t>artículo se</w:t>
      </w:r>
      <w:r w:rsidRPr="6F0E21A6">
        <w:rPr>
          <w:sz w:val="22"/>
          <w:szCs w:val="22"/>
          <w:lang w:val="es-ES"/>
        </w:rPr>
        <w:t xml:space="preserve"> analiza</w:t>
      </w:r>
      <w:r w:rsidR="01E4ADDA" w:rsidRPr="6F0E21A6">
        <w:rPr>
          <w:sz w:val="22"/>
          <w:szCs w:val="22"/>
          <w:lang w:val="es-ES"/>
        </w:rPr>
        <w:t>n</w:t>
      </w:r>
      <w:r w:rsidRPr="6F0E21A6">
        <w:rPr>
          <w:sz w:val="22"/>
          <w:szCs w:val="22"/>
          <w:lang w:val="es-ES"/>
        </w:rPr>
        <w:t xml:space="preserve"> datos de EMG de superficie de la base de datos NinaPro DB1</w:t>
      </w:r>
      <w:r w:rsidR="63215F67" w:rsidRPr="6F0E21A6">
        <w:rPr>
          <w:sz w:val="22"/>
          <w:szCs w:val="22"/>
          <w:lang w:val="es-ES"/>
        </w:rPr>
        <w:t>.</w:t>
      </w:r>
      <w:r w:rsidR="6402BDF2" w:rsidRPr="6F0E21A6">
        <w:rPr>
          <w:sz w:val="22"/>
          <w:szCs w:val="22"/>
          <w:lang w:val="es-ES"/>
        </w:rPr>
        <w:t xml:space="preserve"> Las señales de EMG se tomaron usando diez electrodos activos, de doble diferencial, marca OttoBock MyoBock 13E200, </w:t>
      </w:r>
      <w:r w:rsidR="6402BDF2" w:rsidRPr="003651C0">
        <w:rPr>
          <w:sz w:val="22"/>
          <w:szCs w:val="22"/>
          <w:lang w:val="es-ES"/>
        </w:rPr>
        <w:t xml:space="preserve">a un intervalo constante de 100Hz utilizando una tarjeta National Instruments DAQ (NI-DAQ PCMCIA 6024E) con una resolución de 12 bits. El foco se pone en el </w:t>
      </w:r>
      <w:r w:rsidR="6D51CCCD" w:rsidRPr="6F0E21A6">
        <w:rPr>
          <w:sz w:val="22"/>
          <w:szCs w:val="22"/>
          <w:lang w:val="es-ES"/>
        </w:rPr>
        <w:t>grupo de ejer</w:t>
      </w:r>
      <w:r w:rsidR="7B727504" w:rsidRPr="6F0E21A6">
        <w:rPr>
          <w:sz w:val="22"/>
          <w:szCs w:val="22"/>
          <w:lang w:val="es-ES"/>
        </w:rPr>
        <w:t>ci</w:t>
      </w:r>
      <w:r w:rsidR="6D51CCCD" w:rsidRPr="6F0E21A6">
        <w:rPr>
          <w:sz w:val="22"/>
          <w:szCs w:val="22"/>
          <w:lang w:val="es-ES"/>
        </w:rPr>
        <w:t xml:space="preserve">cios 3, agarres, también identificados como </w:t>
      </w:r>
      <w:r w:rsidR="2CD883D8" w:rsidRPr="6F0E21A6">
        <w:rPr>
          <w:sz w:val="22"/>
          <w:szCs w:val="22"/>
          <w:lang w:val="es-ES"/>
        </w:rPr>
        <w:t>grupo</w:t>
      </w:r>
      <w:r w:rsidR="6D51CCCD" w:rsidRPr="6F0E21A6">
        <w:rPr>
          <w:sz w:val="22"/>
          <w:szCs w:val="22"/>
          <w:lang w:val="es-ES"/>
        </w:rPr>
        <w:t xml:space="preserve"> C</w:t>
      </w:r>
      <w:r w:rsidR="7A61C175" w:rsidRPr="6F0E21A6">
        <w:rPr>
          <w:sz w:val="22"/>
          <w:szCs w:val="22"/>
          <w:lang w:val="es-ES"/>
        </w:rPr>
        <w:t xml:space="preserve">, tomando </w:t>
      </w:r>
      <w:r w:rsidR="57CF7574" w:rsidRPr="6F0E21A6">
        <w:rPr>
          <w:sz w:val="22"/>
          <w:szCs w:val="22"/>
          <w:lang w:val="es-ES"/>
        </w:rPr>
        <w:t>l</w:t>
      </w:r>
      <w:r w:rsidR="54C2356E" w:rsidRPr="6F0E21A6">
        <w:rPr>
          <w:sz w:val="22"/>
          <w:szCs w:val="22"/>
          <w:lang w:val="es-ES"/>
        </w:rPr>
        <w:t>os datos</w:t>
      </w:r>
      <w:r w:rsidR="7A4DAAB4" w:rsidRPr="6F0E21A6">
        <w:rPr>
          <w:sz w:val="22"/>
          <w:szCs w:val="22"/>
          <w:lang w:val="es-ES"/>
        </w:rPr>
        <w:t xml:space="preserve"> </w:t>
      </w:r>
      <w:r w:rsidR="086B5D04" w:rsidRPr="6F0E21A6">
        <w:rPr>
          <w:sz w:val="22"/>
          <w:szCs w:val="22"/>
          <w:lang w:val="es-ES"/>
        </w:rPr>
        <w:t>p</w:t>
      </w:r>
      <w:r w:rsidR="54C2356E" w:rsidRPr="6F0E21A6">
        <w:rPr>
          <w:sz w:val="22"/>
          <w:szCs w:val="22"/>
          <w:lang w:val="es-ES"/>
        </w:rPr>
        <w:t>ara los 27 sujetos</w:t>
      </w:r>
      <w:r w:rsidR="3E528A6C" w:rsidRPr="6F0E21A6">
        <w:rPr>
          <w:sz w:val="22"/>
          <w:szCs w:val="22"/>
          <w:lang w:val="es-ES"/>
        </w:rPr>
        <w:t xml:space="preserve"> </w:t>
      </w:r>
      <w:r w:rsidR="54C2356E" w:rsidRPr="6F0E21A6">
        <w:rPr>
          <w:sz w:val="22"/>
          <w:szCs w:val="22"/>
          <w:lang w:val="es-ES"/>
        </w:rPr>
        <w:t>y las 10 repeticiones por ejercicio</w:t>
      </w:r>
      <w:r w:rsidR="2024C834" w:rsidRPr="6F0E21A6">
        <w:rPr>
          <w:sz w:val="22"/>
          <w:szCs w:val="22"/>
          <w:lang w:val="es-ES"/>
        </w:rPr>
        <w:t xml:space="preserve"> realizadas por cada uno</w:t>
      </w:r>
      <w:r w:rsidR="64E7E51B" w:rsidRPr="6F0E21A6">
        <w:rPr>
          <w:sz w:val="22"/>
          <w:szCs w:val="22"/>
          <w:lang w:val="es-ES"/>
        </w:rPr>
        <w:t>, y en particular</w:t>
      </w:r>
      <w:r w:rsidR="54C2356E" w:rsidRPr="6F0E21A6">
        <w:rPr>
          <w:sz w:val="22"/>
          <w:szCs w:val="22"/>
          <w:lang w:val="es-ES"/>
        </w:rPr>
        <w:t xml:space="preserve"> en los ejerci</w:t>
      </w:r>
      <w:r w:rsidR="4DABAB61" w:rsidRPr="6F0E21A6">
        <w:rPr>
          <w:sz w:val="22"/>
          <w:szCs w:val="22"/>
          <w:lang w:val="es-ES"/>
        </w:rPr>
        <w:t>cios 1 y 23 y la posición de reposo</w:t>
      </w:r>
      <w:r w:rsidR="4FDC2E49" w:rsidRPr="6F0E21A6">
        <w:rPr>
          <w:sz w:val="22"/>
          <w:szCs w:val="22"/>
          <w:lang w:val="es-ES"/>
        </w:rPr>
        <w:t xml:space="preserve">, </w:t>
      </w:r>
      <w:r w:rsidR="2D8BF74C" w:rsidRPr="6F0E21A6">
        <w:rPr>
          <w:sz w:val="22"/>
          <w:szCs w:val="22"/>
          <w:lang w:val="es-ES"/>
        </w:rPr>
        <w:t>0</w:t>
      </w:r>
      <w:r w:rsidR="73426CC5" w:rsidRPr="6F0E21A6">
        <w:rPr>
          <w:sz w:val="22"/>
          <w:szCs w:val="22"/>
          <w:lang w:val="es-ES"/>
        </w:rPr>
        <w:t>;</w:t>
      </w:r>
      <w:r w:rsidR="4DABAB61" w:rsidRPr="6F0E21A6">
        <w:rPr>
          <w:sz w:val="22"/>
          <w:szCs w:val="22"/>
          <w:lang w:val="es-ES"/>
        </w:rPr>
        <w:t xml:space="preserve"> el ejercicio 1 corresponde a un </w:t>
      </w:r>
      <w:r w:rsidR="76C5627A" w:rsidRPr="6F0E21A6">
        <w:rPr>
          <w:sz w:val="22"/>
          <w:szCs w:val="22"/>
          <w:lang w:val="es-ES"/>
        </w:rPr>
        <w:t>a</w:t>
      </w:r>
      <w:r w:rsidR="32A42699" w:rsidRPr="6F0E21A6">
        <w:rPr>
          <w:sz w:val="22"/>
          <w:szCs w:val="22"/>
          <w:lang w:val="es-ES"/>
        </w:rPr>
        <w:t>garre de gran diámetro</w:t>
      </w:r>
      <w:r w:rsidR="4DABAB61" w:rsidRPr="6F0E21A6">
        <w:rPr>
          <w:sz w:val="22"/>
          <w:szCs w:val="22"/>
          <w:lang w:val="es-ES"/>
        </w:rPr>
        <w:t xml:space="preserve"> y el 23 a un </w:t>
      </w:r>
      <w:r w:rsidR="43DC7739" w:rsidRPr="6F0E21A6">
        <w:rPr>
          <w:sz w:val="22"/>
          <w:szCs w:val="22"/>
          <w:lang w:val="es-ES"/>
        </w:rPr>
        <w:t>agarre de cuchillo con extensión del dedo índice</w:t>
      </w:r>
      <w:r w:rsidR="2F7BB5EC" w:rsidRPr="6F0E21A6">
        <w:rPr>
          <w:sz w:val="22"/>
          <w:szCs w:val="22"/>
          <w:lang w:val="es-ES"/>
        </w:rPr>
        <w:t>.</w:t>
      </w:r>
      <w:r w:rsidR="5F978057" w:rsidRPr="6F0E21A6">
        <w:rPr>
          <w:sz w:val="22"/>
          <w:szCs w:val="22"/>
          <w:lang w:val="es-ES"/>
        </w:rPr>
        <w:t xml:space="preserve"> </w:t>
      </w:r>
      <w:r w:rsidR="5F978057" w:rsidRPr="003651C0">
        <w:rPr>
          <w:sz w:val="22"/>
          <w:szCs w:val="22"/>
          <w:lang w:val="es-ES"/>
        </w:rPr>
        <w:t>Cada repetición de movimiento dur</w:t>
      </w:r>
      <w:r w:rsidR="2BEE58C3" w:rsidRPr="6F0E21A6">
        <w:rPr>
          <w:sz w:val="22"/>
          <w:szCs w:val="22"/>
          <w:lang w:val="es-ES"/>
        </w:rPr>
        <w:t>a</w:t>
      </w:r>
      <w:r w:rsidR="5F978057" w:rsidRPr="6F0E21A6">
        <w:rPr>
          <w:sz w:val="22"/>
          <w:szCs w:val="22"/>
          <w:lang w:val="es-ES"/>
        </w:rPr>
        <w:t xml:space="preserve"> 5 segundos, seguida de 3 segundos de descanso</w:t>
      </w:r>
      <w:r w:rsidR="746782C4" w:rsidRPr="6F0E21A6">
        <w:rPr>
          <w:sz w:val="22"/>
          <w:szCs w:val="22"/>
          <w:lang w:val="es-ES"/>
        </w:rPr>
        <w:t xml:space="preserve">. </w:t>
      </w:r>
    </w:p>
    <w:p w14:paraId="18CB7DF1" w14:textId="39CC1FED" w:rsidR="00821835" w:rsidRPr="001416D3" w:rsidRDefault="00821835" w:rsidP="0D921514">
      <w:pPr>
        <w:spacing w:line="276" w:lineRule="auto"/>
        <w:rPr>
          <w:rStyle w:val="normaltextrun"/>
          <w:color w:val="000000" w:themeColor="text1"/>
          <w:sz w:val="22"/>
          <w:szCs w:val="22"/>
          <w:lang w:val="es-ES"/>
        </w:rPr>
      </w:pPr>
    </w:p>
    <w:p w14:paraId="79744864" w14:textId="71BB3A4A" w:rsidR="00821835" w:rsidRPr="001416D3" w:rsidRDefault="0BB7B4B8" w:rsidP="006168F7">
      <w:pPr>
        <w:spacing w:line="276" w:lineRule="auto"/>
        <w:rPr>
          <w:rStyle w:val="normaltextrun"/>
          <w:color w:val="000000"/>
          <w:sz w:val="22"/>
          <w:szCs w:val="22"/>
          <w:bdr w:val="none" w:sz="0" w:space="0" w:color="auto" w:frame="1"/>
        </w:rPr>
      </w:pPr>
      <w:r w:rsidRPr="0D921514">
        <w:rPr>
          <w:rStyle w:val="normaltextrun"/>
          <w:color w:val="000000" w:themeColor="text1"/>
          <w:sz w:val="22"/>
          <w:szCs w:val="22"/>
          <w:lang w:val="es-ES"/>
        </w:rPr>
        <w:t xml:space="preserve">Los datos </w:t>
      </w:r>
      <w:r w:rsidR="04AE24B4">
        <w:rPr>
          <w:rStyle w:val="normaltextrun"/>
          <w:color w:val="000000"/>
          <w:sz w:val="22"/>
          <w:szCs w:val="22"/>
          <w:bdr w:val="none" w:sz="0" w:space="0" w:color="auto" w:frame="1"/>
          <w:lang w:val="es-ES"/>
        </w:rPr>
        <w:t>se preprocesa</w:t>
      </w:r>
      <w:r w:rsidR="61367352" w:rsidRPr="6F0E21A6">
        <w:rPr>
          <w:rStyle w:val="normaltextrun"/>
          <w:color w:val="000000" w:themeColor="text1"/>
          <w:sz w:val="22"/>
          <w:szCs w:val="22"/>
          <w:lang w:val="es-ES"/>
        </w:rPr>
        <w:t>n</w:t>
      </w:r>
      <w:r w:rsidR="003651C0">
        <w:rPr>
          <w:rStyle w:val="normaltextrun"/>
          <w:color w:val="000000" w:themeColor="text1"/>
          <w:sz w:val="22"/>
          <w:szCs w:val="22"/>
          <w:lang w:val="es-ES"/>
        </w:rPr>
        <w:t xml:space="preserve"> </w:t>
      </w:r>
      <w:r w:rsidR="04AE24B4">
        <w:rPr>
          <w:rStyle w:val="normaltextrun"/>
          <w:color w:val="000000"/>
          <w:sz w:val="22"/>
          <w:szCs w:val="22"/>
          <w:bdr w:val="none" w:sz="0" w:space="0" w:color="auto" w:frame="1"/>
          <w:lang w:val="es-ES"/>
        </w:rPr>
        <w:t xml:space="preserve">y </w:t>
      </w:r>
      <w:r w:rsidR="1F91F0E3" w:rsidRPr="0D921514">
        <w:rPr>
          <w:rStyle w:val="normaltextrun"/>
          <w:color w:val="000000" w:themeColor="text1"/>
          <w:sz w:val="22"/>
          <w:szCs w:val="22"/>
          <w:lang w:val="es-ES"/>
        </w:rPr>
        <w:t xml:space="preserve">luego </w:t>
      </w:r>
      <w:r w:rsidR="04AE24B4">
        <w:rPr>
          <w:rStyle w:val="normaltextrun"/>
          <w:color w:val="000000"/>
          <w:sz w:val="22"/>
          <w:szCs w:val="22"/>
          <w:bdr w:val="none" w:sz="0" w:space="0" w:color="auto" w:frame="1"/>
          <w:lang w:val="es-ES"/>
        </w:rPr>
        <w:t>se extra</w:t>
      </w:r>
      <w:r w:rsidR="0E884025" w:rsidRPr="0D921514">
        <w:rPr>
          <w:rStyle w:val="normaltextrun"/>
          <w:color w:val="000000" w:themeColor="text1"/>
          <w:sz w:val="22"/>
          <w:szCs w:val="22"/>
          <w:lang w:val="es-ES"/>
        </w:rPr>
        <w:t>en</w:t>
      </w:r>
      <w:r w:rsidR="04AE24B4">
        <w:rPr>
          <w:rStyle w:val="normaltextrun"/>
          <w:color w:val="000000"/>
          <w:sz w:val="22"/>
          <w:szCs w:val="22"/>
          <w:bdr w:val="none" w:sz="0" w:space="0" w:color="auto" w:frame="1"/>
          <w:lang w:val="es-ES"/>
        </w:rPr>
        <w:t xml:space="preserve"> sus características</w:t>
      </w:r>
      <w:r w:rsidR="0FBE1A7B" w:rsidRPr="0D921514">
        <w:rPr>
          <w:rStyle w:val="normaltextrun"/>
          <w:color w:val="000000" w:themeColor="text1"/>
          <w:sz w:val="22"/>
          <w:szCs w:val="22"/>
          <w:lang w:val="es-ES"/>
        </w:rPr>
        <w:t xml:space="preserve"> usando</w:t>
      </w:r>
      <w:r w:rsidR="7428CC33" w:rsidRPr="0D921514">
        <w:rPr>
          <w:rStyle w:val="normaltextrun"/>
          <w:color w:val="000000" w:themeColor="text1"/>
          <w:sz w:val="22"/>
          <w:szCs w:val="22"/>
          <w:lang w:val="es-ES"/>
        </w:rPr>
        <w:t xml:space="preserve"> </w:t>
      </w:r>
      <w:r w:rsidR="0FBE1A7B" w:rsidRPr="0D921514">
        <w:rPr>
          <w:rStyle w:val="normaltextrun"/>
          <w:color w:val="000000" w:themeColor="text1"/>
          <w:sz w:val="22"/>
          <w:szCs w:val="22"/>
          <w:lang w:val="es-ES"/>
        </w:rPr>
        <w:t>RMS</w:t>
      </w:r>
      <w:r w:rsidR="38903BF0" w:rsidRPr="0D921514">
        <w:rPr>
          <w:rStyle w:val="normaltextrun"/>
          <w:color w:val="000000" w:themeColor="text1"/>
          <w:sz w:val="22"/>
          <w:szCs w:val="22"/>
          <w:lang w:val="es-ES"/>
        </w:rPr>
        <w:t xml:space="preserve"> (</w:t>
      </w:r>
      <w:r w:rsidR="38903BF0" w:rsidRPr="0D921514">
        <w:rPr>
          <w:sz w:val="22"/>
          <w:szCs w:val="22"/>
          <w:lang w:val="es-ES"/>
        </w:rPr>
        <w:t>Root Mean Square</w:t>
      </w:r>
      <w:r w:rsidR="38903BF0" w:rsidRPr="0D921514">
        <w:rPr>
          <w:rStyle w:val="normaltextrun"/>
          <w:color w:val="000000" w:themeColor="text1"/>
          <w:sz w:val="22"/>
          <w:szCs w:val="22"/>
          <w:lang w:val="es-ES"/>
        </w:rPr>
        <w:t>)</w:t>
      </w:r>
      <w:r w:rsidR="40D73551" w:rsidRPr="0D921514">
        <w:rPr>
          <w:rStyle w:val="normaltextrun"/>
          <w:color w:val="000000" w:themeColor="text1"/>
          <w:sz w:val="22"/>
          <w:szCs w:val="22"/>
          <w:lang w:val="es-ES"/>
        </w:rPr>
        <w:t>, WL</w:t>
      </w:r>
      <w:r w:rsidR="4CB82DDB" w:rsidRPr="0D921514">
        <w:rPr>
          <w:rStyle w:val="normaltextrun"/>
          <w:color w:val="000000" w:themeColor="text1"/>
          <w:sz w:val="22"/>
          <w:szCs w:val="22"/>
          <w:lang w:val="es-ES"/>
        </w:rPr>
        <w:t xml:space="preserve"> (</w:t>
      </w:r>
      <w:r w:rsidR="4CB82DDB" w:rsidRPr="0D921514">
        <w:rPr>
          <w:sz w:val="22"/>
          <w:szCs w:val="22"/>
          <w:lang w:val="es-ES"/>
        </w:rPr>
        <w:t>Wave</w:t>
      </w:r>
      <w:r w:rsidR="003651C0">
        <w:rPr>
          <w:sz w:val="22"/>
          <w:szCs w:val="22"/>
          <w:lang w:val="es-ES"/>
        </w:rPr>
        <w:t>form L</w:t>
      </w:r>
      <w:r w:rsidR="003651C0" w:rsidRPr="0D921514">
        <w:rPr>
          <w:sz w:val="22"/>
          <w:szCs w:val="22"/>
          <w:lang w:val="es-ES"/>
        </w:rPr>
        <w:t>ength</w:t>
      </w:r>
      <w:r w:rsidR="4CB82DDB" w:rsidRPr="0D921514">
        <w:rPr>
          <w:rStyle w:val="normaltextrun"/>
          <w:color w:val="000000" w:themeColor="text1"/>
          <w:sz w:val="22"/>
          <w:szCs w:val="22"/>
          <w:lang w:val="es-ES"/>
        </w:rPr>
        <w:t>)</w:t>
      </w:r>
      <w:r w:rsidR="40D73551" w:rsidRPr="0D921514">
        <w:rPr>
          <w:rStyle w:val="normaltextrun"/>
          <w:color w:val="000000" w:themeColor="text1"/>
          <w:sz w:val="22"/>
          <w:szCs w:val="22"/>
          <w:lang w:val="es-ES"/>
        </w:rPr>
        <w:t xml:space="preserve"> e IA</w:t>
      </w:r>
      <w:r w:rsidR="0FBE1A7B" w:rsidRPr="0D921514">
        <w:rPr>
          <w:rStyle w:val="normaltextrun"/>
          <w:color w:val="000000" w:themeColor="text1"/>
          <w:sz w:val="22"/>
          <w:szCs w:val="22"/>
          <w:lang w:val="es-ES"/>
        </w:rPr>
        <w:t>V</w:t>
      </w:r>
      <w:r w:rsidR="003651C0">
        <w:rPr>
          <w:rStyle w:val="normaltextrun"/>
          <w:color w:val="000000" w:themeColor="text1"/>
          <w:sz w:val="22"/>
          <w:szCs w:val="22"/>
          <w:lang w:val="es-ES"/>
        </w:rPr>
        <w:t xml:space="preserve"> </w:t>
      </w:r>
      <w:r w:rsidR="6C9F3586" w:rsidRPr="0D921514">
        <w:rPr>
          <w:rStyle w:val="normaltextrun"/>
          <w:color w:val="000000" w:themeColor="text1"/>
          <w:sz w:val="22"/>
          <w:szCs w:val="22"/>
          <w:lang w:val="es-ES"/>
        </w:rPr>
        <w:t>(</w:t>
      </w:r>
      <w:r w:rsidR="6C9F3586" w:rsidRPr="6F0E21A6">
        <w:rPr>
          <w:sz w:val="22"/>
          <w:szCs w:val="22"/>
          <w:lang w:val="es-ES"/>
        </w:rPr>
        <w:t>Integrate</w:t>
      </w:r>
      <w:r w:rsidR="6C9F3586" w:rsidRPr="0D921514">
        <w:rPr>
          <w:sz w:val="22"/>
          <w:szCs w:val="22"/>
          <w:lang w:val="es-ES"/>
        </w:rPr>
        <w:t>d Absolute Value</w:t>
      </w:r>
      <w:r w:rsidR="6C9F3586" w:rsidRPr="0D921514">
        <w:rPr>
          <w:rStyle w:val="normaltextrun"/>
          <w:color w:val="000000" w:themeColor="text1"/>
          <w:sz w:val="22"/>
          <w:szCs w:val="22"/>
          <w:lang w:val="es-ES"/>
        </w:rPr>
        <w:t>)</w:t>
      </w:r>
      <w:r w:rsidR="04AE24B4">
        <w:rPr>
          <w:rStyle w:val="normaltextrun"/>
          <w:color w:val="000000"/>
          <w:sz w:val="22"/>
          <w:szCs w:val="22"/>
          <w:bdr w:val="none" w:sz="0" w:space="0" w:color="auto" w:frame="1"/>
          <w:lang w:val="es-ES"/>
        </w:rPr>
        <w:t xml:space="preserve">. </w:t>
      </w:r>
      <w:r w:rsidR="09D3C988" w:rsidRPr="6F0E21A6">
        <w:rPr>
          <w:rStyle w:val="normaltextrun"/>
          <w:color w:val="000000" w:themeColor="text1"/>
          <w:sz w:val="22"/>
          <w:szCs w:val="22"/>
          <w:lang w:val="es-ES"/>
        </w:rPr>
        <w:t>Posterior</w:t>
      </w:r>
      <w:r w:rsidR="09D3C988" w:rsidRPr="0D921514">
        <w:rPr>
          <w:rStyle w:val="normaltextrun"/>
          <w:color w:val="000000" w:themeColor="text1"/>
          <w:sz w:val="22"/>
          <w:szCs w:val="22"/>
          <w:lang w:val="es-ES"/>
        </w:rPr>
        <w:t xml:space="preserve">mente </w:t>
      </w:r>
      <w:r w:rsidR="3B15701B" w:rsidRPr="0D921514">
        <w:rPr>
          <w:rStyle w:val="normaltextrun"/>
          <w:color w:val="000000" w:themeColor="text1"/>
          <w:sz w:val="22"/>
          <w:szCs w:val="22"/>
          <w:lang w:val="es-ES"/>
        </w:rPr>
        <w:t>s</w:t>
      </w:r>
      <w:r w:rsidR="04AE24B4">
        <w:rPr>
          <w:rStyle w:val="normaltextrun"/>
          <w:color w:val="000000"/>
          <w:sz w:val="22"/>
          <w:szCs w:val="22"/>
          <w:bdr w:val="none" w:sz="0" w:space="0" w:color="auto" w:frame="1"/>
          <w:lang w:val="es-ES"/>
        </w:rPr>
        <w:t>e entren</w:t>
      </w:r>
      <w:r w:rsidR="1C0FD2D7" w:rsidRPr="0D921514">
        <w:rPr>
          <w:rStyle w:val="normaltextrun"/>
          <w:color w:val="000000" w:themeColor="text1"/>
          <w:sz w:val="22"/>
          <w:szCs w:val="22"/>
          <w:lang w:val="es-ES"/>
        </w:rPr>
        <w:t>an</w:t>
      </w:r>
      <w:r w:rsidR="04AE24B4">
        <w:rPr>
          <w:rStyle w:val="normaltextrun"/>
          <w:color w:val="000000"/>
          <w:sz w:val="22"/>
          <w:szCs w:val="22"/>
          <w:bdr w:val="none" w:sz="0" w:space="0" w:color="auto" w:frame="1"/>
          <w:lang w:val="es-ES"/>
        </w:rPr>
        <w:t xml:space="preserve"> </w:t>
      </w:r>
      <w:r w:rsidR="2404EA55" w:rsidRPr="0D921514">
        <w:rPr>
          <w:rStyle w:val="normaltextrun"/>
          <w:color w:val="000000" w:themeColor="text1"/>
          <w:sz w:val="22"/>
          <w:szCs w:val="22"/>
          <w:lang w:val="es-ES"/>
        </w:rPr>
        <w:t>algunos</w:t>
      </w:r>
      <w:r w:rsidR="04AE24B4">
        <w:rPr>
          <w:rStyle w:val="normaltextrun"/>
          <w:color w:val="000000"/>
          <w:sz w:val="22"/>
          <w:szCs w:val="22"/>
          <w:bdr w:val="none" w:sz="0" w:space="0" w:color="auto" w:frame="1"/>
          <w:lang w:val="es-ES"/>
        </w:rPr>
        <w:t xml:space="preserve"> modelo</w:t>
      </w:r>
      <w:r w:rsidR="682E16F7" w:rsidRPr="0D921514">
        <w:rPr>
          <w:rStyle w:val="normaltextrun"/>
          <w:color w:val="000000" w:themeColor="text1"/>
          <w:sz w:val="22"/>
          <w:szCs w:val="22"/>
          <w:lang w:val="es-ES"/>
        </w:rPr>
        <w:t xml:space="preserve">s </w:t>
      </w:r>
      <w:r w:rsidR="12DB0E86" w:rsidRPr="0D921514">
        <w:rPr>
          <w:rStyle w:val="normaltextrun"/>
          <w:color w:val="000000" w:themeColor="text1"/>
          <w:sz w:val="22"/>
          <w:szCs w:val="22"/>
          <w:lang w:val="es-ES"/>
        </w:rPr>
        <w:t xml:space="preserve">de clasificación </w:t>
      </w:r>
      <w:r w:rsidR="682E16F7" w:rsidRPr="0D921514">
        <w:rPr>
          <w:rStyle w:val="normaltextrun"/>
          <w:color w:val="000000" w:themeColor="text1"/>
          <w:sz w:val="22"/>
          <w:szCs w:val="22"/>
          <w:lang w:val="es-ES"/>
        </w:rPr>
        <w:t>de ML y DL</w:t>
      </w:r>
      <w:r w:rsidR="04AE24B4">
        <w:rPr>
          <w:rStyle w:val="normaltextrun"/>
          <w:color w:val="000000"/>
          <w:sz w:val="22"/>
          <w:szCs w:val="22"/>
          <w:bdr w:val="none" w:sz="0" w:space="0" w:color="auto" w:frame="1"/>
          <w:lang w:val="es-ES"/>
        </w:rPr>
        <w:t xml:space="preserve"> con </w:t>
      </w:r>
      <w:r w:rsidR="1BFD9C54" w:rsidRPr="0D921514">
        <w:rPr>
          <w:rStyle w:val="normaltextrun"/>
          <w:color w:val="000000" w:themeColor="text1"/>
          <w:sz w:val="22"/>
          <w:szCs w:val="22"/>
          <w:lang w:val="es-ES"/>
        </w:rPr>
        <w:t xml:space="preserve">estas </w:t>
      </w:r>
      <w:r w:rsidR="04AE24B4">
        <w:rPr>
          <w:rStyle w:val="normaltextrun"/>
          <w:color w:val="000000"/>
          <w:sz w:val="22"/>
          <w:szCs w:val="22"/>
          <w:bdr w:val="none" w:sz="0" w:space="0" w:color="auto" w:frame="1"/>
          <w:lang w:val="es-ES"/>
        </w:rPr>
        <w:t>características. El procedimiento empleado se resume en la figura 1</w:t>
      </w:r>
      <w:r w:rsidR="38D11D29">
        <w:rPr>
          <w:sz w:val="22"/>
          <w:szCs w:val="22"/>
        </w:rPr>
        <w:t>.</w:t>
      </w:r>
    </w:p>
    <w:p w14:paraId="53BEECCC" w14:textId="5E8F385B" w:rsidR="00E804A7" w:rsidRDefault="00E804A7" w:rsidP="006168F7">
      <w:pPr>
        <w:spacing w:line="276" w:lineRule="auto"/>
        <w:rPr>
          <w:rStyle w:val="normaltextrun"/>
          <w:color w:val="000000"/>
          <w:sz w:val="22"/>
          <w:szCs w:val="22"/>
          <w:bdr w:val="none" w:sz="0" w:space="0" w:color="auto" w:frame="1"/>
          <w:lang w:val="es-ES"/>
        </w:rPr>
      </w:pPr>
    </w:p>
    <w:p w14:paraId="29C077C1" w14:textId="75114D1B" w:rsidR="00E804A7" w:rsidRPr="00AA146A" w:rsidRDefault="00E804A7" w:rsidP="6F0E21A6">
      <w:pPr>
        <w:jc w:val="center"/>
        <w:rPr>
          <w:color w:val="000000" w:themeColor="text1"/>
        </w:rPr>
      </w:pPr>
      <w:r>
        <w:rPr>
          <w:noProof/>
        </w:rPr>
        <w:drawing>
          <wp:inline distT="0" distB="0" distL="0" distR="0" wp14:anchorId="3C2AC7F5" wp14:editId="1FF5EB62">
            <wp:extent cx="2757170" cy="70866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20">
                      <a:extLst>
                        <a:ext uri="{28A0092B-C50C-407E-A947-70E740481C1C}">
                          <a14:useLocalDpi xmlns:a14="http://schemas.microsoft.com/office/drawing/2010/main" val="0"/>
                        </a:ext>
                      </a:extLst>
                    </a:blip>
                    <a:stretch>
                      <a:fillRect/>
                    </a:stretch>
                  </pic:blipFill>
                  <pic:spPr>
                    <a:xfrm>
                      <a:off x="0" y="0"/>
                      <a:ext cx="2757170" cy="708660"/>
                    </a:xfrm>
                    <a:prstGeom prst="rect">
                      <a:avLst/>
                    </a:prstGeom>
                  </pic:spPr>
                </pic:pic>
              </a:graphicData>
            </a:graphic>
          </wp:inline>
        </w:drawing>
      </w:r>
    </w:p>
    <w:p w14:paraId="57BEEEE5" w14:textId="7F9D308F" w:rsidR="00E804A7" w:rsidRPr="002B3812" w:rsidRDefault="00E804A7" w:rsidP="00E804A7">
      <w:pPr>
        <w:keepNext/>
        <w:jc w:val="center"/>
        <w:rPr>
          <w:color w:val="000000" w:themeColor="text1"/>
          <w:sz w:val="20"/>
          <w:szCs w:val="20"/>
        </w:rPr>
      </w:pPr>
      <w:bookmarkStart w:id="25" w:name="_Toc195562514"/>
      <w:r w:rsidRPr="002B3812">
        <w:rPr>
          <w:color w:val="000000" w:themeColor="text1"/>
          <w:sz w:val="20"/>
          <w:szCs w:val="20"/>
        </w:rPr>
        <w:t xml:space="preserve">Figura </w:t>
      </w:r>
      <w:r w:rsidRPr="002B3812">
        <w:rPr>
          <w:color w:val="000000" w:themeColor="text1"/>
          <w:sz w:val="20"/>
          <w:szCs w:val="20"/>
        </w:rPr>
        <w:fldChar w:fldCharType="begin"/>
      </w:r>
      <w:r w:rsidRPr="002B3812">
        <w:rPr>
          <w:color w:val="000000" w:themeColor="text1"/>
          <w:sz w:val="20"/>
          <w:szCs w:val="20"/>
        </w:rPr>
        <w:instrText xml:space="preserve"> SEQ Figura \* ARABIC </w:instrText>
      </w:r>
      <w:r w:rsidRPr="002B3812">
        <w:rPr>
          <w:color w:val="000000" w:themeColor="text1"/>
          <w:sz w:val="20"/>
          <w:szCs w:val="20"/>
        </w:rPr>
        <w:fldChar w:fldCharType="separate"/>
      </w:r>
      <w:r w:rsidRPr="002B3812">
        <w:rPr>
          <w:noProof/>
          <w:color w:val="000000" w:themeColor="text1"/>
          <w:sz w:val="20"/>
          <w:szCs w:val="20"/>
        </w:rPr>
        <w:t>1</w:t>
      </w:r>
      <w:r w:rsidRPr="002B3812">
        <w:rPr>
          <w:noProof/>
          <w:color w:val="000000" w:themeColor="text1"/>
          <w:sz w:val="20"/>
          <w:szCs w:val="20"/>
        </w:rPr>
        <w:fldChar w:fldCharType="end"/>
      </w:r>
      <w:r w:rsidRPr="002B3812">
        <w:rPr>
          <w:color w:val="000000" w:themeColor="text1"/>
          <w:sz w:val="20"/>
          <w:szCs w:val="20"/>
        </w:rPr>
        <w:t xml:space="preserve">. </w:t>
      </w:r>
      <w:r w:rsidR="007E495F">
        <w:rPr>
          <w:color w:val="000000" w:themeColor="text1"/>
          <w:sz w:val="20"/>
          <w:szCs w:val="20"/>
        </w:rPr>
        <w:t>Método de preparación, procesamiento y modelado.</w:t>
      </w:r>
      <w:bookmarkEnd w:id="25"/>
    </w:p>
    <w:p w14:paraId="27B18612" w14:textId="0F76F815" w:rsidR="0019723F" w:rsidRPr="00AA146A" w:rsidRDefault="3956EE03" w:rsidP="00254CF4">
      <w:pPr>
        <w:pStyle w:val="Ttulo1"/>
        <w:numPr>
          <w:ilvl w:val="1"/>
          <w:numId w:val="26"/>
        </w:numPr>
        <w:tabs>
          <w:tab w:val="left" w:pos="284"/>
        </w:tabs>
        <w:spacing w:before="160" w:after="80" w:line="276" w:lineRule="auto"/>
        <w:ind w:left="142" w:right="613" w:hanging="426"/>
        <w:rPr>
          <w:color w:val="000000" w:themeColor="text1"/>
        </w:rPr>
      </w:pPr>
      <w:bookmarkStart w:id="26" w:name="_Toc195562377"/>
      <w:r w:rsidRPr="00254CF4">
        <w:rPr>
          <w:color w:val="000000" w:themeColor="text1"/>
        </w:rPr>
        <w:t>Fuente de datos</w:t>
      </w:r>
      <w:bookmarkEnd w:id="26"/>
    </w:p>
    <w:p w14:paraId="231B9ABE" w14:textId="77777777" w:rsidR="00254CF4" w:rsidRDefault="00254CF4">
      <w:pPr>
        <w:rPr>
          <w:ins w:id="27" w:author="Henry Alberto Arcila Ramírez" w:date="2025-05-29T20:47:00Z"/>
          <w:rStyle w:val="normaltextrun"/>
          <w:color w:val="000000" w:themeColor="text1"/>
          <w:sz w:val="22"/>
          <w:szCs w:val="22"/>
        </w:rPr>
      </w:pPr>
    </w:p>
    <w:p w14:paraId="046208FE" w14:textId="2A0C8075" w:rsidR="514E18A1" w:rsidRDefault="514E18A1">
      <w:pPr>
        <w:rPr>
          <w:rStyle w:val="normaltextrun"/>
          <w:color w:val="000000" w:themeColor="text1"/>
          <w:sz w:val="22"/>
          <w:szCs w:val="22"/>
          <w:lang w:val="es"/>
        </w:rPr>
      </w:pPr>
      <w:r w:rsidRPr="6F0E21A6">
        <w:rPr>
          <w:rStyle w:val="normaltextrun"/>
          <w:color w:val="000000" w:themeColor="text1"/>
          <w:sz w:val="22"/>
          <w:szCs w:val="22"/>
        </w:rPr>
        <w:t>La base de datos DB1</w:t>
      </w:r>
      <w:r w:rsidR="1A2D615F" w:rsidRPr="6F0E21A6">
        <w:rPr>
          <w:rStyle w:val="normaltextrun"/>
          <w:color w:val="000000" w:themeColor="text1"/>
          <w:sz w:val="22"/>
          <w:szCs w:val="22"/>
        </w:rPr>
        <w:t xml:space="preserve"> es</w:t>
      </w:r>
      <w:r w:rsidR="0D921514" w:rsidRPr="6F0E21A6">
        <w:rPr>
          <w:rStyle w:val="normaltextrun"/>
          <w:color w:val="000000" w:themeColor="text1"/>
          <w:sz w:val="22"/>
          <w:szCs w:val="22"/>
        </w:rPr>
        <w:t xml:space="preserve"> de acceso público </w:t>
      </w:r>
      <w:sdt>
        <w:sdtPr>
          <w:rPr>
            <w:rStyle w:val="normaltextrun"/>
            <w:color w:val="000000"/>
            <w:sz w:val="22"/>
            <w:szCs w:val="22"/>
          </w:rPr>
          <w:tag w:val="MENDELEY_CITATION_v3_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"/>
          <w:id w:val="640256071"/>
          <w:placeholder>
            <w:docPart w:val="B4F6AFBDCEF74CB08CD8A3331D01AC97"/>
          </w:placeholder>
        </w:sdtPr>
        <w:sdtEndPr>
          <w:rPr>
            <w:rStyle w:val="normaltextrun"/>
          </w:rPr>
        </w:sdtEndPr>
        <w:sdtContent>
          <w:r w:rsidR="00945250" w:rsidRPr="00945250">
            <w:rPr>
              <w:rStyle w:val="normaltextrun"/>
              <w:color w:val="000000"/>
              <w:sz w:val="22"/>
              <w:szCs w:val="22"/>
            </w:rPr>
            <w:t>[13]</w:t>
          </w:r>
        </w:sdtContent>
      </w:sdt>
      <w:r w:rsidR="1159AF06" w:rsidRPr="6F0E21A6">
        <w:rPr>
          <w:rStyle w:val="normaltextrun"/>
          <w:color w:val="000000" w:themeColor="text1"/>
          <w:sz w:val="22"/>
          <w:szCs w:val="22"/>
        </w:rPr>
        <w:t xml:space="preserve">, </w:t>
      </w:r>
      <w:r w:rsidR="0D921514" w:rsidRPr="6F0E21A6">
        <w:rPr>
          <w:rStyle w:val="normaltextrun"/>
          <w:color w:val="000000" w:themeColor="text1"/>
          <w:sz w:val="22"/>
          <w:szCs w:val="22"/>
        </w:rPr>
        <w:t>se descarga como un conjunto de archivos ZIP, cada archivo ZIP corresponde a uno de los sujetos que participaron en el experimento: S1.zip, S2.zip, ..., S27.zip para los 27 sujetos intactos.</w:t>
      </w:r>
      <w:r w:rsidR="0D921514" w:rsidRPr="00254CF4">
        <w:rPr>
          <w:rStyle w:val="normaltextrun"/>
          <w:color w:val="000000" w:themeColor="text1"/>
          <w:sz w:val="22"/>
          <w:szCs w:val="22"/>
        </w:rPr>
        <w:t xml:space="preserve"> </w:t>
      </w:r>
      <w:r w:rsidR="0D921514" w:rsidRPr="6F0E21A6">
        <w:rPr>
          <w:rStyle w:val="normaltextrun"/>
          <w:color w:val="000000" w:themeColor="text1"/>
          <w:sz w:val="22"/>
          <w:szCs w:val="22"/>
        </w:rPr>
        <w:t xml:space="preserve">Al descomprimir el archivo ZIP de un sujeto específico (por ejemplo, S1.zip), se obtienen varios archivos </w:t>
      </w:r>
      <w:r w:rsidR="00254CF4">
        <w:rPr>
          <w:rStyle w:val="normaltextrun"/>
          <w:color w:val="000000" w:themeColor="text1"/>
          <w:sz w:val="22"/>
          <w:szCs w:val="22"/>
        </w:rPr>
        <w:t>en formato. mat</w:t>
      </w:r>
      <w:r w:rsidR="0D921514" w:rsidRPr="6F0E21A6">
        <w:rPr>
          <w:rStyle w:val="normaltextrun"/>
          <w:color w:val="000000" w:themeColor="text1"/>
          <w:sz w:val="22"/>
          <w:szCs w:val="22"/>
        </w:rPr>
        <w:t xml:space="preserve"> cada uno de estos </w:t>
      </w:r>
      <w:r w:rsidR="00254CF4" w:rsidRPr="6F0E21A6">
        <w:rPr>
          <w:rStyle w:val="normaltextrun"/>
          <w:color w:val="000000" w:themeColor="text1"/>
          <w:sz w:val="22"/>
          <w:szCs w:val="22"/>
        </w:rPr>
        <w:t>archivos. mat</w:t>
      </w:r>
      <w:r w:rsidR="0D921514" w:rsidRPr="6F0E21A6">
        <w:rPr>
          <w:rStyle w:val="normaltextrun"/>
          <w:color w:val="000000" w:themeColor="text1"/>
          <w:sz w:val="22"/>
          <w:szCs w:val="22"/>
        </w:rPr>
        <w:t xml:space="preserve"> corresponde a un ejercicio realizado por el sujeto.</w:t>
      </w:r>
    </w:p>
    <w:p w14:paraId="614697A5" w14:textId="4400417F" w:rsidR="0D921514" w:rsidRPr="00254CF4" w:rsidRDefault="0D921514" w:rsidP="0D921514">
      <w:pPr>
        <w:rPr>
          <w:rStyle w:val="normaltextrun"/>
          <w:color w:val="000000" w:themeColor="text1"/>
          <w:sz w:val="22"/>
          <w:szCs w:val="22"/>
        </w:rPr>
      </w:pPr>
    </w:p>
    <w:p w14:paraId="7550A4FB" w14:textId="00FF4E59" w:rsidR="514E18A1" w:rsidRDefault="514E18A1" w:rsidP="6F0E21A6">
      <w:pPr>
        <w:spacing w:line="276" w:lineRule="auto"/>
        <w:rPr>
          <w:rStyle w:val="normaltextrun"/>
          <w:color w:val="000000" w:themeColor="text1"/>
          <w:sz w:val="22"/>
          <w:szCs w:val="22"/>
          <w:lang w:val="es"/>
        </w:rPr>
      </w:pPr>
      <w:r w:rsidRPr="6F0E21A6">
        <w:rPr>
          <w:rStyle w:val="normaltextrun"/>
          <w:color w:val="000000" w:themeColor="text1"/>
          <w:sz w:val="22"/>
          <w:szCs w:val="22"/>
        </w:rPr>
        <w:t xml:space="preserve">Cada archivo .mat (por ejemplo, S1_E1_A.mat, S1_E2_A.mat, etc.) contiene variables específicas. Las variables más importantes y comunes dentro de cada </w:t>
      </w:r>
      <w:r w:rsidR="00254CF4" w:rsidRPr="6F0E21A6">
        <w:rPr>
          <w:rStyle w:val="normaltextrun"/>
          <w:color w:val="000000" w:themeColor="text1"/>
          <w:sz w:val="22"/>
          <w:szCs w:val="22"/>
        </w:rPr>
        <w:t>archivo. mat</w:t>
      </w:r>
      <w:r w:rsidRPr="6F0E21A6">
        <w:rPr>
          <w:rStyle w:val="normaltextrun"/>
          <w:color w:val="000000" w:themeColor="text1"/>
          <w:sz w:val="22"/>
          <w:szCs w:val="22"/>
        </w:rPr>
        <w:t xml:space="preserve"> son:</w:t>
      </w:r>
      <w:r w:rsidRPr="00254CF4">
        <w:rPr>
          <w:rStyle w:val="normaltextrun"/>
          <w:color w:val="000000" w:themeColor="text1"/>
          <w:sz w:val="22"/>
          <w:szCs w:val="22"/>
        </w:rPr>
        <w:t xml:space="preserve"> </w:t>
      </w:r>
    </w:p>
    <w:p w14:paraId="2723F339" w14:textId="77777777" w:rsidR="00254CF4" w:rsidRDefault="514E18A1" w:rsidP="00254CF4">
      <w:pPr>
        <w:pStyle w:val="Prrafodelista"/>
        <w:numPr>
          <w:ilvl w:val="0"/>
          <w:numId w:val="39"/>
        </w:numPr>
        <w:spacing w:line="276" w:lineRule="auto"/>
        <w:rPr>
          <w:rStyle w:val="normaltextrun"/>
          <w:color w:val="000000" w:themeColor="text1"/>
          <w:sz w:val="22"/>
          <w:szCs w:val="22"/>
        </w:rPr>
      </w:pPr>
      <w:r w:rsidRPr="00254CF4">
        <w:rPr>
          <w:rStyle w:val="normaltextrun"/>
          <w:b/>
          <w:bCs/>
          <w:color w:val="000000" w:themeColor="text1"/>
          <w:sz w:val="22"/>
          <w:szCs w:val="22"/>
        </w:rPr>
        <w:t>emg</w:t>
      </w:r>
      <w:r w:rsidRPr="00254CF4">
        <w:rPr>
          <w:rStyle w:val="normaltextrun"/>
          <w:color w:val="000000" w:themeColor="text1"/>
          <w:sz w:val="22"/>
          <w:szCs w:val="22"/>
        </w:rPr>
        <w:t xml:space="preserve">: es una matriz donde cada columna representa un canal de EMG (generalmente 10, correspondientes a los sensores sEMG). Las filas representan las muestras de EMG a lo largo del tiempo. </w:t>
      </w:r>
    </w:p>
    <w:p w14:paraId="6202B415" w14:textId="77777777" w:rsidR="00C21B3F" w:rsidRDefault="514E18A1" w:rsidP="00C21B3F">
      <w:pPr>
        <w:pStyle w:val="Prrafodelista"/>
        <w:numPr>
          <w:ilvl w:val="0"/>
          <w:numId w:val="39"/>
        </w:numPr>
        <w:spacing w:line="276" w:lineRule="auto"/>
        <w:rPr>
          <w:rStyle w:val="normaltextrun"/>
          <w:color w:val="000000" w:themeColor="text1"/>
          <w:sz w:val="22"/>
          <w:szCs w:val="22"/>
        </w:rPr>
      </w:pPr>
      <w:r w:rsidRPr="00254CF4">
        <w:rPr>
          <w:rStyle w:val="normaltextrun"/>
          <w:b/>
          <w:bCs/>
          <w:color w:val="000000" w:themeColor="text1"/>
          <w:sz w:val="22"/>
          <w:szCs w:val="22"/>
        </w:rPr>
        <w:t>stimulus (o restimulus o gesture)</w:t>
      </w:r>
      <w:r w:rsidRPr="00254CF4">
        <w:rPr>
          <w:rStyle w:val="normaltextrun"/>
          <w:color w:val="000000" w:themeColor="text1"/>
          <w:sz w:val="22"/>
          <w:szCs w:val="22"/>
        </w:rPr>
        <w:t>: es una columna vectorial que contiene la etiqueta del movimiento que se está realizando en cada instante de tiempo. Cero '0' reposo, y los números subsiguientes (1, 2, 3, ...) corresponden a los diferentes movimientos especificados.</w:t>
      </w:r>
      <w:r w:rsidRPr="00C21B3F">
        <w:rPr>
          <w:rStyle w:val="normaltextrun"/>
          <w:color w:val="000000" w:themeColor="text1"/>
          <w:sz w:val="22"/>
          <w:szCs w:val="22"/>
        </w:rPr>
        <w:t xml:space="preserve"> </w:t>
      </w:r>
    </w:p>
    <w:p w14:paraId="6445A0CB" w14:textId="77777777" w:rsidR="00C26E2B" w:rsidRDefault="514E18A1" w:rsidP="00C21B3F">
      <w:pPr>
        <w:pStyle w:val="Prrafodelista"/>
        <w:numPr>
          <w:ilvl w:val="0"/>
          <w:numId w:val="39"/>
        </w:numPr>
        <w:spacing w:line="276" w:lineRule="auto"/>
        <w:rPr>
          <w:rStyle w:val="normaltextrun"/>
          <w:color w:val="000000" w:themeColor="text1"/>
          <w:sz w:val="22"/>
          <w:szCs w:val="22"/>
        </w:rPr>
      </w:pPr>
      <w:r w:rsidRPr="00C21B3F">
        <w:rPr>
          <w:rStyle w:val="normaltextrun"/>
          <w:b/>
          <w:bCs/>
          <w:color w:val="000000" w:themeColor="text1"/>
          <w:sz w:val="22"/>
          <w:szCs w:val="22"/>
        </w:rPr>
        <w:t>subject</w:t>
      </w:r>
      <w:r w:rsidRPr="00C21B3F">
        <w:rPr>
          <w:rStyle w:val="normaltextrun"/>
          <w:color w:val="000000" w:themeColor="text1"/>
          <w:sz w:val="22"/>
          <w:szCs w:val="22"/>
        </w:rPr>
        <w:t xml:space="preserve">: escalar que indica el número del sujeto. </w:t>
      </w:r>
    </w:p>
    <w:p w14:paraId="67656722" w14:textId="77777777" w:rsidR="00C26E2B" w:rsidRDefault="514E18A1" w:rsidP="00C21B3F">
      <w:pPr>
        <w:pStyle w:val="Prrafodelista"/>
        <w:numPr>
          <w:ilvl w:val="0"/>
          <w:numId w:val="39"/>
        </w:numPr>
        <w:spacing w:line="276" w:lineRule="auto"/>
        <w:rPr>
          <w:rStyle w:val="normaltextrun"/>
          <w:color w:val="000000" w:themeColor="text1"/>
          <w:sz w:val="22"/>
          <w:szCs w:val="22"/>
        </w:rPr>
      </w:pPr>
      <w:r w:rsidRPr="00C21B3F">
        <w:rPr>
          <w:rStyle w:val="normaltextrun"/>
          <w:b/>
          <w:bCs/>
          <w:color w:val="000000" w:themeColor="text1"/>
          <w:sz w:val="22"/>
          <w:szCs w:val="22"/>
        </w:rPr>
        <w:t>exercise</w:t>
      </w:r>
      <w:r w:rsidRPr="00C21B3F">
        <w:rPr>
          <w:rStyle w:val="normaltextrun"/>
          <w:color w:val="000000" w:themeColor="text1"/>
          <w:sz w:val="22"/>
          <w:szCs w:val="22"/>
        </w:rPr>
        <w:t xml:space="preserve">: escalar que indica el número del ejercicio (1, 2 o 3 para los tres tipos de ejercicios en DB1). </w:t>
      </w:r>
    </w:p>
    <w:p w14:paraId="14440434" w14:textId="77777777" w:rsidR="00C26E2B" w:rsidRDefault="514E18A1" w:rsidP="00C26E2B">
      <w:pPr>
        <w:pStyle w:val="Prrafodelista"/>
        <w:numPr>
          <w:ilvl w:val="0"/>
          <w:numId w:val="39"/>
        </w:numPr>
        <w:spacing w:line="276" w:lineRule="auto"/>
        <w:rPr>
          <w:rStyle w:val="normaltextrun"/>
          <w:color w:val="000000" w:themeColor="text1"/>
          <w:sz w:val="22"/>
          <w:szCs w:val="22"/>
        </w:rPr>
      </w:pPr>
      <w:r w:rsidRPr="00C21B3F">
        <w:rPr>
          <w:rStyle w:val="normaltextrun"/>
          <w:b/>
          <w:bCs/>
          <w:color w:val="000000" w:themeColor="text1"/>
          <w:sz w:val="22"/>
          <w:szCs w:val="22"/>
        </w:rPr>
        <w:t>repetition</w:t>
      </w:r>
      <w:r w:rsidRPr="00C21B3F">
        <w:rPr>
          <w:rStyle w:val="normaltextrun"/>
          <w:color w:val="000000" w:themeColor="text1"/>
          <w:sz w:val="22"/>
          <w:szCs w:val="22"/>
        </w:rPr>
        <w:t xml:space="preserve">: vector que indica el número de repetición del gesto. </w:t>
      </w:r>
    </w:p>
    <w:p w14:paraId="02DAA267" w14:textId="40C30282" w:rsidR="514E18A1" w:rsidRPr="00C21B3F" w:rsidRDefault="514E18A1" w:rsidP="00C26E2B">
      <w:pPr>
        <w:pStyle w:val="Prrafodelista"/>
        <w:numPr>
          <w:ilvl w:val="0"/>
          <w:numId w:val="39"/>
        </w:numPr>
        <w:spacing w:line="276" w:lineRule="auto"/>
        <w:rPr>
          <w:rStyle w:val="normaltextrun"/>
          <w:color w:val="000000" w:themeColor="text1"/>
          <w:sz w:val="22"/>
          <w:szCs w:val="22"/>
        </w:rPr>
      </w:pPr>
      <w:r w:rsidRPr="00C21B3F">
        <w:rPr>
          <w:rStyle w:val="normaltextrun"/>
          <w:b/>
          <w:bCs/>
          <w:color w:val="000000" w:themeColor="text1"/>
          <w:sz w:val="22"/>
          <w:szCs w:val="22"/>
        </w:rPr>
        <w:lastRenderedPageBreak/>
        <w:t>frequency</w:t>
      </w:r>
      <w:r w:rsidRPr="00C21B3F">
        <w:rPr>
          <w:rStyle w:val="normaltextrun"/>
          <w:color w:val="000000" w:themeColor="text1"/>
          <w:sz w:val="22"/>
          <w:szCs w:val="22"/>
        </w:rPr>
        <w:t>: frecuencia de muestreo de los datos EMG (100 Hz para DB1 después del preprocesamiento de Ninapro).</w:t>
      </w:r>
    </w:p>
    <w:p w14:paraId="6BEEACAA" w14:textId="236D145D" w:rsidR="6F0E21A6" w:rsidRPr="00C26E2B" w:rsidRDefault="6F0E21A6" w:rsidP="6F0E21A6">
      <w:pPr>
        <w:spacing w:line="276" w:lineRule="auto"/>
        <w:ind w:left="720"/>
        <w:rPr>
          <w:rStyle w:val="normaltextrun"/>
          <w:color w:val="000000" w:themeColor="text1"/>
        </w:rPr>
      </w:pPr>
    </w:p>
    <w:p w14:paraId="0CC4EE38" w14:textId="104DCD7C" w:rsidR="00940745" w:rsidRDefault="45F8F58A" w:rsidP="6F0E21A6">
      <w:pPr>
        <w:spacing w:line="276" w:lineRule="auto"/>
        <w:rPr>
          <w:rStyle w:val="normaltextrun"/>
          <w:color w:val="000000"/>
          <w:sz w:val="22"/>
          <w:szCs w:val="22"/>
        </w:rPr>
      </w:pPr>
      <w:r w:rsidRPr="6F0E21A6">
        <w:rPr>
          <w:rStyle w:val="normaltextrun"/>
          <w:color w:val="000000" w:themeColor="text1"/>
          <w:sz w:val="22"/>
          <w:szCs w:val="22"/>
        </w:rPr>
        <w:t xml:space="preserve">Las variables de los </w:t>
      </w:r>
      <w:r w:rsidR="00C26E2B" w:rsidRPr="6F0E21A6">
        <w:rPr>
          <w:rStyle w:val="normaltextrun"/>
          <w:color w:val="000000" w:themeColor="text1"/>
          <w:sz w:val="22"/>
          <w:szCs w:val="22"/>
        </w:rPr>
        <w:t xml:space="preserve">archivos </w:t>
      </w:r>
      <w:r w:rsidR="00C26E2B">
        <w:rPr>
          <w:rStyle w:val="normaltextrun"/>
          <w:color w:val="000000" w:themeColor="text1"/>
          <w:sz w:val="22"/>
          <w:szCs w:val="22"/>
        </w:rPr>
        <w:t>.</w:t>
      </w:r>
      <w:r w:rsidR="00C26E2B" w:rsidRPr="6F0E21A6">
        <w:rPr>
          <w:rStyle w:val="normaltextrun"/>
          <w:color w:val="000000" w:themeColor="text1"/>
          <w:sz w:val="22"/>
          <w:szCs w:val="22"/>
        </w:rPr>
        <w:t>mat</w:t>
      </w:r>
      <w:r w:rsidR="2825728D" w:rsidRPr="6F0E21A6">
        <w:rPr>
          <w:rStyle w:val="normaltextrun"/>
          <w:color w:val="000000" w:themeColor="text1"/>
          <w:sz w:val="22"/>
          <w:szCs w:val="22"/>
        </w:rPr>
        <w:t xml:space="preserve"> </w:t>
      </w:r>
      <w:r w:rsidRPr="6F0E21A6">
        <w:rPr>
          <w:rStyle w:val="normaltextrun"/>
          <w:color w:val="000000" w:themeColor="text1"/>
          <w:sz w:val="22"/>
          <w:szCs w:val="22"/>
        </w:rPr>
        <w:t xml:space="preserve"> se detallan en la siguiente tabla:</w:t>
      </w:r>
    </w:p>
    <w:p w14:paraId="5923DB28" w14:textId="2D3CCDF0" w:rsidR="00940745" w:rsidRDefault="00940745" w:rsidP="006168F7">
      <w:pPr>
        <w:spacing w:line="276" w:lineRule="auto"/>
        <w:rPr>
          <w:rStyle w:val="normaltextrun"/>
          <w:color w:val="000000"/>
          <w:sz w:val="22"/>
          <w:szCs w:val="22"/>
        </w:rPr>
      </w:pPr>
    </w:p>
    <w:p w14:paraId="10B52E15" w14:textId="56D115AA" w:rsidR="00E804A7" w:rsidRDefault="00E804A7" w:rsidP="00C26E2B">
      <w:pPr>
        <w:pStyle w:val="Descripcin"/>
        <w:jc w:val="center"/>
        <w:rPr>
          <w:rStyle w:val="normaltextrun"/>
          <w:color w:val="000000"/>
          <w:sz w:val="22"/>
          <w:szCs w:val="22"/>
        </w:rPr>
      </w:pPr>
      <w:bookmarkStart w:id="28" w:name="_Toc195562397"/>
      <w:r w:rsidRPr="00597C88">
        <w:rPr>
          <w:color w:val="000000" w:themeColor="text1"/>
          <w:sz w:val="20"/>
          <w:szCs w:val="20"/>
        </w:rPr>
        <w:t xml:space="preserve">Tabla </w:t>
      </w:r>
      <w:r w:rsidRPr="00597C88">
        <w:rPr>
          <w:color w:val="000000" w:themeColor="text1"/>
          <w:sz w:val="20"/>
          <w:szCs w:val="20"/>
        </w:rPr>
        <w:fldChar w:fldCharType="begin"/>
      </w:r>
      <w:r w:rsidRPr="00597C88">
        <w:rPr>
          <w:color w:val="000000" w:themeColor="text1"/>
          <w:sz w:val="20"/>
          <w:szCs w:val="20"/>
        </w:rPr>
        <w:instrText xml:space="preserve"> SEQ Tabla \* ARABIC </w:instrText>
      </w:r>
      <w:r w:rsidRPr="00597C88">
        <w:rPr>
          <w:color w:val="000000" w:themeColor="text1"/>
          <w:sz w:val="20"/>
          <w:szCs w:val="20"/>
        </w:rPr>
        <w:fldChar w:fldCharType="separate"/>
      </w:r>
      <w:r w:rsidRPr="00597C88">
        <w:rPr>
          <w:noProof/>
          <w:color w:val="000000" w:themeColor="text1"/>
          <w:sz w:val="20"/>
          <w:szCs w:val="20"/>
        </w:rPr>
        <w:t>1</w:t>
      </w:r>
      <w:r w:rsidRPr="00597C88">
        <w:rPr>
          <w:noProof/>
          <w:color w:val="000000" w:themeColor="text1"/>
          <w:sz w:val="20"/>
          <w:szCs w:val="20"/>
        </w:rPr>
        <w:fldChar w:fldCharType="end"/>
      </w:r>
      <w:r w:rsidRPr="00597C88">
        <w:rPr>
          <w:color w:val="000000" w:themeColor="text1"/>
          <w:sz w:val="20"/>
          <w:szCs w:val="20"/>
        </w:rPr>
        <w:t xml:space="preserve">. </w:t>
      </w:r>
      <w:r w:rsidRPr="00E804A7">
        <w:rPr>
          <w:color w:val="000000" w:themeColor="text1"/>
          <w:sz w:val="20"/>
          <w:szCs w:val="20"/>
        </w:rPr>
        <w:t>Características dataset ejercicio 1 de los 27 sujetos</w:t>
      </w:r>
      <w:r w:rsidRPr="00597C88">
        <w:rPr>
          <w:color w:val="000000" w:themeColor="text1"/>
          <w:sz w:val="20"/>
          <w:szCs w:val="20"/>
        </w:rPr>
        <w:t>.</w:t>
      </w:r>
      <w:bookmarkEnd w:id="28"/>
    </w:p>
    <w:tbl>
      <w:tblPr>
        <w:tblW w:w="926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4696"/>
        <w:gridCol w:w="2054"/>
      </w:tblGrid>
      <w:tr w:rsidR="00C26E2B" w:rsidRPr="00C26E2B" w14:paraId="5510CC4A" w14:textId="77777777" w:rsidTr="00C26E2B">
        <w:trPr>
          <w:trHeight w:val="285"/>
          <w:jc w:val="center"/>
        </w:trPr>
        <w:tc>
          <w:tcPr>
            <w:tcW w:w="2512" w:type="dxa"/>
            <w:tcBorders>
              <w:top w:val="single" w:sz="6" w:space="0" w:color="auto"/>
              <w:left w:val="single" w:sz="6" w:space="0" w:color="auto"/>
              <w:bottom w:val="single" w:sz="6" w:space="0" w:color="auto"/>
              <w:right w:val="nil"/>
            </w:tcBorders>
            <w:shd w:val="clear" w:color="auto" w:fill="auto"/>
            <w:vAlign w:val="center"/>
            <w:hideMark/>
          </w:tcPr>
          <w:p w14:paraId="70196251" w14:textId="77777777" w:rsidR="00940745" w:rsidRPr="00C26E2B" w:rsidRDefault="00940745" w:rsidP="00940745">
            <w:pPr>
              <w:spacing w:line="240" w:lineRule="auto"/>
              <w:jc w:val="center"/>
              <w:textAlignment w:val="baseline"/>
              <w:rPr>
                <w:rFonts w:ascii="Segoe UI" w:hAnsi="Segoe UI" w:cs="Segoe UI"/>
                <w:sz w:val="20"/>
                <w:szCs w:val="20"/>
              </w:rPr>
            </w:pPr>
            <w:r w:rsidRPr="00C26E2B">
              <w:rPr>
                <w:b/>
                <w:bCs/>
                <w:sz w:val="20"/>
                <w:szCs w:val="20"/>
              </w:rPr>
              <w:t>Variable</w:t>
            </w:r>
            <w:r w:rsidRPr="00C26E2B">
              <w:rPr>
                <w:sz w:val="20"/>
                <w:szCs w:val="20"/>
              </w:rPr>
              <w:t> </w:t>
            </w:r>
          </w:p>
        </w:tc>
        <w:tc>
          <w:tcPr>
            <w:tcW w:w="4696" w:type="dxa"/>
            <w:tcBorders>
              <w:top w:val="single" w:sz="6" w:space="0" w:color="auto"/>
              <w:left w:val="nil"/>
              <w:bottom w:val="single" w:sz="6" w:space="0" w:color="auto"/>
              <w:right w:val="nil"/>
            </w:tcBorders>
            <w:shd w:val="clear" w:color="auto" w:fill="auto"/>
            <w:vAlign w:val="center"/>
            <w:hideMark/>
          </w:tcPr>
          <w:p w14:paraId="18DDA790" w14:textId="77777777" w:rsidR="00940745" w:rsidRPr="00C26E2B" w:rsidRDefault="00940745" w:rsidP="00940745">
            <w:pPr>
              <w:spacing w:line="240" w:lineRule="auto"/>
              <w:jc w:val="center"/>
              <w:textAlignment w:val="baseline"/>
              <w:rPr>
                <w:rFonts w:ascii="Segoe UI" w:hAnsi="Segoe UI" w:cs="Segoe UI"/>
                <w:sz w:val="20"/>
                <w:szCs w:val="20"/>
              </w:rPr>
            </w:pPr>
            <w:r w:rsidRPr="00C26E2B">
              <w:rPr>
                <w:b/>
                <w:bCs/>
                <w:sz w:val="20"/>
                <w:szCs w:val="20"/>
              </w:rPr>
              <w:t>Descripción</w:t>
            </w:r>
            <w:r w:rsidRPr="00C26E2B">
              <w:rPr>
                <w:sz w:val="20"/>
                <w:szCs w:val="20"/>
              </w:rPr>
              <w:t> </w:t>
            </w:r>
          </w:p>
        </w:tc>
        <w:tc>
          <w:tcPr>
            <w:tcW w:w="2054" w:type="dxa"/>
            <w:tcBorders>
              <w:top w:val="single" w:sz="6" w:space="0" w:color="auto"/>
              <w:left w:val="nil"/>
              <w:bottom w:val="single" w:sz="6" w:space="0" w:color="auto"/>
              <w:right w:val="single" w:sz="6" w:space="0" w:color="auto"/>
            </w:tcBorders>
            <w:shd w:val="clear" w:color="auto" w:fill="auto"/>
            <w:vAlign w:val="center"/>
            <w:hideMark/>
          </w:tcPr>
          <w:p w14:paraId="0A72115D" w14:textId="77777777" w:rsidR="00940745" w:rsidRPr="00C26E2B" w:rsidRDefault="00940745" w:rsidP="00940745">
            <w:pPr>
              <w:spacing w:line="240" w:lineRule="auto"/>
              <w:jc w:val="center"/>
              <w:textAlignment w:val="baseline"/>
              <w:rPr>
                <w:rFonts w:ascii="Segoe UI" w:hAnsi="Segoe UI" w:cs="Segoe UI"/>
                <w:sz w:val="20"/>
                <w:szCs w:val="20"/>
              </w:rPr>
            </w:pPr>
            <w:r w:rsidRPr="00C26E2B">
              <w:rPr>
                <w:b/>
                <w:bCs/>
                <w:sz w:val="20"/>
                <w:szCs w:val="20"/>
              </w:rPr>
              <w:t>Tipo de dato</w:t>
            </w:r>
            <w:r w:rsidRPr="00C26E2B">
              <w:rPr>
                <w:sz w:val="20"/>
                <w:szCs w:val="20"/>
              </w:rPr>
              <w:t> </w:t>
            </w:r>
          </w:p>
        </w:tc>
      </w:tr>
      <w:tr w:rsidR="00C26E2B" w:rsidRPr="00C26E2B" w14:paraId="696CBF4D" w14:textId="77777777" w:rsidTr="00C26E2B">
        <w:trPr>
          <w:trHeight w:val="285"/>
          <w:jc w:val="center"/>
        </w:trPr>
        <w:tc>
          <w:tcPr>
            <w:tcW w:w="2512" w:type="dxa"/>
            <w:tcBorders>
              <w:top w:val="single" w:sz="6" w:space="0" w:color="auto"/>
              <w:left w:val="single" w:sz="6" w:space="0" w:color="auto"/>
              <w:bottom w:val="nil"/>
              <w:right w:val="nil"/>
            </w:tcBorders>
            <w:shd w:val="clear" w:color="auto" w:fill="auto"/>
            <w:vAlign w:val="center"/>
            <w:hideMark/>
          </w:tcPr>
          <w:p w14:paraId="007A12DF"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subject </w:t>
            </w:r>
          </w:p>
        </w:tc>
        <w:tc>
          <w:tcPr>
            <w:tcW w:w="4696" w:type="dxa"/>
            <w:tcBorders>
              <w:top w:val="single" w:sz="6" w:space="0" w:color="auto"/>
              <w:left w:val="nil"/>
              <w:bottom w:val="nil"/>
              <w:right w:val="nil"/>
            </w:tcBorders>
            <w:shd w:val="clear" w:color="auto" w:fill="auto"/>
            <w:vAlign w:val="center"/>
            <w:hideMark/>
          </w:tcPr>
          <w:p w14:paraId="66329C46"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Número del sujeto </w:t>
            </w:r>
          </w:p>
        </w:tc>
        <w:tc>
          <w:tcPr>
            <w:tcW w:w="2054" w:type="dxa"/>
            <w:tcBorders>
              <w:top w:val="single" w:sz="6" w:space="0" w:color="auto"/>
              <w:left w:val="nil"/>
              <w:bottom w:val="nil"/>
              <w:right w:val="single" w:sz="6" w:space="0" w:color="auto"/>
            </w:tcBorders>
            <w:shd w:val="clear" w:color="auto" w:fill="auto"/>
            <w:vAlign w:val="center"/>
            <w:hideMark/>
          </w:tcPr>
          <w:p w14:paraId="3EA20A2A"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Categórico </w:t>
            </w:r>
          </w:p>
        </w:tc>
      </w:tr>
      <w:tr w:rsidR="00C26E2B" w:rsidRPr="00C26E2B" w14:paraId="0C866ABC" w14:textId="77777777" w:rsidTr="00C26E2B">
        <w:trPr>
          <w:trHeight w:val="285"/>
          <w:jc w:val="center"/>
        </w:trPr>
        <w:tc>
          <w:tcPr>
            <w:tcW w:w="2512" w:type="dxa"/>
            <w:tcBorders>
              <w:top w:val="nil"/>
              <w:left w:val="single" w:sz="6" w:space="0" w:color="auto"/>
              <w:bottom w:val="nil"/>
              <w:right w:val="nil"/>
            </w:tcBorders>
            <w:shd w:val="clear" w:color="auto" w:fill="auto"/>
            <w:vAlign w:val="center"/>
            <w:hideMark/>
          </w:tcPr>
          <w:p w14:paraId="0BF3E935"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exercise </w:t>
            </w:r>
          </w:p>
        </w:tc>
        <w:tc>
          <w:tcPr>
            <w:tcW w:w="4696" w:type="dxa"/>
            <w:tcBorders>
              <w:top w:val="nil"/>
              <w:left w:val="nil"/>
              <w:bottom w:val="nil"/>
              <w:right w:val="nil"/>
            </w:tcBorders>
            <w:shd w:val="clear" w:color="auto" w:fill="auto"/>
            <w:vAlign w:val="center"/>
            <w:hideMark/>
          </w:tcPr>
          <w:p w14:paraId="27464FE0"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Número del ejercicio</w:t>
            </w:r>
            <w:r w:rsidRPr="00C26E2B">
              <w:rPr>
                <w:sz w:val="20"/>
                <w:szCs w:val="20"/>
                <w:vertAlign w:val="superscript"/>
              </w:rPr>
              <w:t>3</w:t>
            </w:r>
            <w:r w:rsidRPr="00C26E2B">
              <w:rPr>
                <w:sz w:val="20"/>
                <w:szCs w:val="20"/>
              </w:rPr>
              <w:t> </w:t>
            </w:r>
          </w:p>
        </w:tc>
        <w:tc>
          <w:tcPr>
            <w:tcW w:w="2054" w:type="dxa"/>
            <w:tcBorders>
              <w:top w:val="nil"/>
              <w:left w:val="nil"/>
              <w:bottom w:val="nil"/>
              <w:right w:val="single" w:sz="6" w:space="0" w:color="auto"/>
            </w:tcBorders>
            <w:shd w:val="clear" w:color="auto" w:fill="auto"/>
            <w:vAlign w:val="center"/>
            <w:hideMark/>
          </w:tcPr>
          <w:p w14:paraId="4F731200"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Categórico </w:t>
            </w:r>
          </w:p>
        </w:tc>
      </w:tr>
      <w:tr w:rsidR="00C26E2B" w:rsidRPr="00C26E2B" w14:paraId="5C64B82C" w14:textId="77777777" w:rsidTr="00C26E2B">
        <w:trPr>
          <w:trHeight w:val="285"/>
          <w:jc w:val="center"/>
        </w:trPr>
        <w:tc>
          <w:tcPr>
            <w:tcW w:w="2512" w:type="dxa"/>
            <w:tcBorders>
              <w:top w:val="nil"/>
              <w:left w:val="single" w:sz="6" w:space="0" w:color="auto"/>
              <w:bottom w:val="nil"/>
              <w:right w:val="nil"/>
            </w:tcBorders>
            <w:shd w:val="clear" w:color="auto" w:fill="auto"/>
            <w:vAlign w:val="center"/>
            <w:hideMark/>
          </w:tcPr>
          <w:p w14:paraId="1BB974E2" w14:textId="1FC80D01"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emg</w:t>
            </w:r>
            <w:r w:rsidRPr="00C26E2B">
              <w:rPr>
                <w:sz w:val="20"/>
                <w:szCs w:val="20"/>
              </w:rPr>
              <w:t xml:space="preserve"> (12</w:t>
            </w:r>
            <w:r w:rsidR="0087093C" w:rsidRPr="00C26E2B">
              <w:rPr>
                <w:sz w:val="20"/>
                <w:szCs w:val="20"/>
              </w:rPr>
              <w:t xml:space="preserve"> col</w:t>
            </w:r>
            <w:r w:rsidRPr="00C26E2B">
              <w:rPr>
                <w:sz w:val="20"/>
                <w:szCs w:val="20"/>
              </w:rPr>
              <w:t>)  </w:t>
            </w:r>
          </w:p>
        </w:tc>
        <w:tc>
          <w:tcPr>
            <w:tcW w:w="4696" w:type="dxa"/>
            <w:tcBorders>
              <w:top w:val="nil"/>
              <w:left w:val="nil"/>
              <w:bottom w:val="nil"/>
              <w:right w:val="nil"/>
            </w:tcBorders>
            <w:shd w:val="clear" w:color="auto" w:fill="auto"/>
            <w:vAlign w:val="center"/>
            <w:hideMark/>
          </w:tcPr>
          <w:p w14:paraId="34C5B9A0" w14:textId="577E46C5"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lang w:val="es-ES"/>
              </w:rPr>
              <w:t>Señales sEMG.</w:t>
            </w:r>
            <w:r w:rsidRPr="00C26E2B">
              <w:rPr>
                <w:sz w:val="20"/>
                <w:szCs w:val="20"/>
              </w:rPr>
              <w:t> </w:t>
            </w:r>
          </w:p>
        </w:tc>
        <w:tc>
          <w:tcPr>
            <w:tcW w:w="2054" w:type="dxa"/>
            <w:tcBorders>
              <w:top w:val="nil"/>
              <w:left w:val="nil"/>
              <w:bottom w:val="nil"/>
              <w:right w:val="single" w:sz="6" w:space="0" w:color="auto"/>
            </w:tcBorders>
            <w:shd w:val="clear" w:color="auto" w:fill="auto"/>
            <w:vAlign w:val="center"/>
            <w:hideMark/>
          </w:tcPr>
          <w:p w14:paraId="206EF975"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Numérico  </w:t>
            </w:r>
          </w:p>
        </w:tc>
      </w:tr>
      <w:tr w:rsidR="00C26E2B" w:rsidRPr="00C26E2B" w14:paraId="32EE8C0A" w14:textId="77777777" w:rsidTr="00C26E2B">
        <w:trPr>
          <w:trHeight w:val="285"/>
          <w:jc w:val="center"/>
        </w:trPr>
        <w:tc>
          <w:tcPr>
            <w:tcW w:w="2512" w:type="dxa"/>
            <w:tcBorders>
              <w:top w:val="nil"/>
              <w:left w:val="single" w:sz="6" w:space="0" w:color="auto"/>
              <w:bottom w:val="nil"/>
              <w:right w:val="nil"/>
            </w:tcBorders>
            <w:shd w:val="clear" w:color="auto" w:fill="auto"/>
            <w:vAlign w:val="center"/>
            <w:hideMark/>
          </w:tcPr>
          <w:p w14:paraId="1EFA5271" w14:textId="40811984"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glove</w:t>
            </w:r>
            <w:r w:rsidRPr="00C26E2B">
              <w:rPr>
                <w:sz w:val="20"/>
                <w:szCs w:val="20"/>
              </w:rPr>
              <w:t xml:space="preserve"> (22</w:t>
            </w:r>
            <w:r w:rsidR="0087093C" w:rsidRPr="00C26E2B">
              <w:rPr>
                <w:sz w:val="20"/>
                <w:szCs w:val="20"/>
              </w:rPr>
              <w:t xml:space="preserve"> col</w:t>
            </w:r>
            <w:r w:rsidRPr="00C26E2B">
              <w:rPr>
                <w:sz w:val="20"/>
                <w:szCs w:val="20"/>
              </w:rPr>
              <w:t>) </w:t>
            </w:r>
          </w:p>
        </w:tc>
        <w:tc>
          <w:tcPr>
            <w:tcW w:w="4696" w:type="dxa"/>
            <w:tcBorders>
              <w:top w:val="nil"/>
              <w:left w:val="nil"/>
              <w:bottom w:val="nil"/>
              <w:right w:val="nil"/>
            </w:tcBorders>
            <w:shd w:val="clear" w:color="auto" w:fill="auto"/>
            <w:vAlign w:val="center"/>
            <w:hideMark/>
          </w:tcPr>
          <w:p w14:paraId="04398675" w14:textId="5AA107CE"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Señales</w:t>
            </w:r>
            <w:r w:rsidR="0087093C" w:rsidRPr="00C26E2B">
              <w:rPr>
                <w:sz w:val="20"/>
                <w:szCs w:val="20"/>
              </w:rPr>
              <w:t xml:space="preserve"> </w:t>
            </w:r>
            <w:r w:rsidRPr="00C26E2B">
              <w:rPr>
                <w:sz w:val="20"/>
                <w:szCs w:val="20"/>
              </w:rPr>
              <w:t>sin procesar de</w:t>
            </w:r>
            <w:r w:rsidR="0087093C" w:rsidRPr="00C26E2B">
              <w:rPr>
                <w:sz w:val="20"/>
                <w:szCs w:val="20"/>
              </w:rPr>
              <w:t xml:space="preserve"> </w:t>
            </w:r>
            <w:r w:rsidRPr="00C26E2B">
              <w:rPr>
                <w:sz w:val="20"/>
                <w:szCs w:val="20"/>
              </w:rPr>
              <w:t xml:space="preserve">del guante Cyberglove II. </w:t>
            </w:r>
          </w:p>
        </w:tc>
        <w:tc>
          <w:tcPr>
            <w:tcW w:w="2054" w:type="dxa"/>
            <w:tcBorders>
              <w:top w:val="nil"/>
              <w:left w:val="nil"/>
              <w:bottom w:val="nil"/>
              <w:right w:val="single" w:sz="6" w:space="0" w:color="auto"/>
            </w:tcBorders>
            <w:shd w:val="clear" w:color="auto" w:fill="auto"/>
            <w:vAlign w:val="center"/>
            <w:hideMark/>
          </w:tcPr>
          <w:p w14:paraId="2DE7DBF8"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Numérico </w:t>
            </w:r>
          </w:p>
        </w:tc>
      </w:tr>
      <w:tr w:rsidR="00C26E2B" w:rsidRPr="00C26E2B" w14:paraId="0DCB06E0" w14:textId="77777777" w:rsidTr="00C26E2B">
        <w:trPr>
          <w:trHeight w:val="285"/>
          <w:jc w:val="center"/>
        </w:trPr>
        <w:tc>
          <w:tcPr>
            <w:tcW w:w="2512" w:type="dxa"/>
            <w:tcBorders>
              <w:top w:val="nil"/>
              <w:left w:val="single" w:sz="6" w:space="0" w:color="auto"/>
              <w:bottom w:val="nil"/>
              <w:right w:val="nil"/>
            </w:tcBorders>
            <w:shd w:val="clear" w:color="auto" w:fill="auto"/>
            <w:vAlign w:val="center"/>
            <w:hideMark/>
          </w:tcPr>
          <w:p w14:paraId="047F3866" w14:textId="59D8C893"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stimulus</w:t>
            </w:r>
            <w:r w:rsidRPr="00C26E2B">
              <w:rPr>
                <w:sz w:val="20"/>
                <w:szCs w:val="20"/>
              </w:rPr>
              <w:t xml:space="preserve"> (1</w:t>
            </w:r>
            <w:r w:rsidR="0087093C" w:rsidRPr="00C26E2B">
              <w:rPr>
                <w:sz w:val="20"/>
                <w:szCs w:val="20"/>
              </w:rPr>
              <w:t xml:space="preserve"> col</w:t>
            </w:r>
            <w:r w:rsidRPr="00C26E2B">
              <w:rPr>
                <w:sz w:val="20"/>
                <w:szCs w:val="20"/>
              </w:rPr>
              <w:t>) </w:t>
            </w:r>
          </w:p>
        </w:tc>
        <w:tc>
          <w:tcPr>
            <w:tcW w:w="4696" w:type="dxa"/>
            <w:tcBorders>
              <w:top w:val="nil"/>
              <w:left w:val="nil"/>
              <w:bottom w:val="nil"/>
              <w:right w:val="nil"/>
            </w:tcBorders>
            <w:shd w:val="clear" w:color="auto" w:fill="auto"/>
            <w:vAlign w:val="center"/>
            <w:hideMark/>
          </w:tcPr>
          <w:p w14:paraId="1FA34F96" w14:textId="60C3FEB3"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Movimiento repetido por el sujeto</w:t>
            </w:r>
            <w:r w:rsidR="0087093C" w:rsidRPr="00C26E2B">
              <w:rPr>
                <w:sz w:val="20"/>
                <w:szCs w:val="20"/>
              </w:rPr>
              <w:t xml:space="preserve"> al seguir las instrucciones</w:t>
            </w:r>
            <w:r w:rsidRPr="00C26E2B">
              <w:rPr>
                <w:sz w:val="20"/>
                <w:szCs w:val="20"/>
              </w:rPr>
              <w:t>. </w:t>
            </w:r>
          </w:p>
        </w:tc>
        <w:tc>
          <w:tcPr>
            <w:tcW w:w="2054" w:type="dxa"/>
            <w:tcBorders>
              <w:top w:val="nil"/>
              <w:left w:val="nil"/>
              <w:bottom w:val="nil"/>
              <w:right w:val="single" w:sz="6" w:space="0" w:color="auto"/>
            </w:tcBorders>
            <w:shd w:val="clear" w:color="auto" w:fill="auto"/>
            <w:vAlign w:val="center"/>
            <w:hideMark/>
          </w:tcPr>
          <w:p w14:paraId="5730FF9D"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Categórico </w:t>
            </w:r>
          </w:p>
        </w:tc>
      </w:tr>
      <w:tr w:rsidR="00C26E2B" w:rsidRPr="00C26E2B" w14:paraId="06C33F56" w14:textId="77777777" w:rsidTr="00C26E2B">
        <w:trPr>
          <w:trHeight w:val="285"/>
          <w:jc w:val="center"/>
        </w:trPr>
        <w:tc>
          <w:tcPr>
            <w:tcW w:w="2512" w:type="dxa"/>
            <w:tcBorders>
              <w:top w:val="nil"/>
              <w:left w:val="single" w:sz="6" w:space="0" w:color="auto"/>
              <w:bottom w:val="nil"/>
              <w:right w:val="nil"/>
            </w:tcBorders>
            <w:shd w:val="clear" w:color="auto" w:fill="auto"/>
            <w:vAlign w:val="center"/>
            <w:hideMark/>
          </w:tcPr>
          <w:p w14:paraId="40D374E0" w14:textId="55FC64DF"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restimulus</w:t>
            </w:r>
            <w:r w:rsidRPr="00C26E2B">
              <w:rPr>
                <w:sz w:val="20"/>
                <w:szCs w:val="20"/>
              </w:rPr>
              <w:t xml:space="preserve"> </w:t>
            </w:r>
            <w:r w:rsidR="0087093C" w:rsidRPr="00C26E2B">
              <w:rPr>
                <w:sz w:val="20"/>
                <w:szCs w:val="20"/>
              </w:rPr>
              <w:t>(1 col) </w:t>
            </w:r>
          </w:p>
        </w:tc>
        <w:tc>
          <w:tcPr>
            <w:tcW w:w="4696" w:type="dxa"/>
            <w:tcBorders>
              <w:top w:val="nil"/>
              <w:left w:val="nil"/>
              <w:bottom w:val="nil"/>
              <w:right w:val="nil"/>
            </w:tcBorders>
            <w:shd w:val="clear" w:color="auto" w:fill="auto"/>
            <w:vAlign w:val="center"/>
            <w:hideMark/>
          </w:tcPr>
          <w:p w14:paraId="0B378361" w14:textId="4B636EE6" w:rsidR="00940745" w:rsidRPr="00C26E2B" w:rsidRDefault="0087093C" w:rsidP="0087093C">
            <w:pPr>
              <w:spacing w:line="240" w:lineRule="auto"/>
              <w:jc w:val="left"/>
              <w:textAlignment w:val="baseline"/>
              <w:rPr>
                <w:rFonts w:ascii="Segoe UI" w:hAnsi="Segoe UI" w:cs="Segoe UI"/>
                <w:sz w:val="20"/>
                <w:szCs w:val="20"/>
              </w:rPr>
            </w:pPr>
            <w:r w:rsidRPr="00C26E2B">
              <w:rPr>
                <w:sz w:val="20"/>
                <w:szCs w:val="20"/>
              </w:rPr>
              <w:t>Etiqueta colocada a posteriori para el m</w:t>
            </w:r>
            <w:r w:rsidR="00940745" w:rsidRPr="00C26E2B">
              <w:rPr>
                <w:sz w:val="20"/>
                <w:szCs w:val="20"/>
              </w:rPr>
              <w:t>ovimiento repetido por el sujeto. </w:t>
            </w:r>
          </w:p>
        </w:tc>
        <w:tc>
          <w:tcPr>
            <w:tcW w:w="2054" w:type="dxa"/>
            <w:tcBorders>
              <w:top w:val="nil"/>
              <w:left w:val="nil"/>
              <w:bottom w:val="nil"/>
              <w:right w:val="single" w:sz="6" w:space="0" w:color="auto"/>
            </w:tcBorders>
            <w:shd w:val="clear" w:color="auto" w:fill="auto"/>
            <w:vAlign w:val="center"/>
            <w:hideMark/>
          </w:tcPr>
          <w:p w14:paraId="6BB7D715"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Categórico </w:t>
            </w:r>
          </w:p>
        </w:tc>
      </w:tr>
      <w:tr w:rsidR="00C26E2B" w:rsidRPr="00C26E2B" w14:paraId="30AD6C6B" w14:textId="77777777" w:rsidTr="00C26E2B">
        <w:trPr>
          <w:trHeight w:val="285"/>
          <w:jc w:val="center"/>
        </w:trPr>
        <w:tc>
          <w:tcPr>
            <w:tcW w:w="2512" w:type="dxa"/>
            <w:tcBorders>
              <w:top w:val="nil"/>
              <w:left w:val="single" w:sz="6" w:space="0" w:color="auto"/>
              <w:bottom w:val="nil"/>
              <w:right w:val="nil"/>
            </w:tcBorders>
            <w:shd w:val="clear" w:color="auto" w:fill="auto"/>
            <w:vAlign w:val="center"/>
            <w:hideMark/>
          </w:tcPr>
          <w:p w14:paraId="0B617FB7" w14:textId="4D100082"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repetition</w:t>
            </w:r>
            <w:r w:rsidRPr="00C26E2B">
              <w:rPr>
                <w:sz w:val="20"/>
                <w:szCs w:val="20"/>
              </w:rPr>
              <w:t xml:space="preserve"> </w:t>
            </w:r>
            <w:r w:rsidR="0087093C" w:rsidRPr="00C26E2B">
              <w:rPr>
                <w:sz w:val="20"/>
                <w:szCs w:val="20"/>
              </w:rPr>
              <w:t>(1 col) </w:t>
            </w:r>
          </w:p>
        </w:tc>
        <w:tc>
          <w:tcPr>
            <w:tcW w:w="4696" w:type="dxa"/>
            <w:tcBorders>
              <w:top w:val="nil"/>
              <w:left w:val="nil"/>
              <w:bottom w:val="nil"/>
              <w:right w:val="nil"/>
            </w:tcBorders>
            <w:shd w:val="clear" w:color="auto" w:fill="auto"/>
            <w:vAlign w:val="center"/>
            <w:hideMark/>
          </w:tcPr>
          <w:p w14:paraId="366D4F2C"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 xml:space="preserve">Repetición de </w:t>
            </w:r>
            <w:r w:rsidRPr="00C26E2B">
              <w:rPr>
                <w:rFonts w:ascii="Consolas" w:hAnsi="Consolas" w:cs="Segoe UI"/>
                <w:sz w:val="20"/>
                <w:szCs w:val="20"/>
              </w:rPr>
              <w:t>stimulus </w:t>
            </w:r>
          </w:p>
        </w:tc>
        <w:tc>
          <w:tcPr>
            <w:tcW w:w="2054" w:type="dxa"/>
            <w:tcBorders>
              <w:top w:val="nil"/>
              <w:left w:val="nil"/>
              <w:bottom w:val="nil"/>
              <w:right w:val="single" w:sz="6" w:space="0" w:color="auto"/>
            </w:tcBorders>
            <w:shd w:val="clear" w:color="auto" w:fill="auto"/>
            <w:vAlign w:val="center"/>
            <w:hideMark/>
          </w:tcPr>
          <w:p w14:paraId="1A830D99"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Categórico </w:t>
            </w:r>
          </w:p>
        </w:tc>
      </w:tr>
      <w:tr w:rsidR="00C26E2B" w:rsidRPr="00C26E2B" w14:paraId="2664FB5A" w14:textId="77777777" w:rsidTr="00C26E2B">
        <w:trPr>
          <w:trHeight w:val="285"/>
          <w:jc w:val="center"/>
        </w:trPr>
        <w:tc>
          <w:tcPr>
            <w:tcW w:w="2512" w:type="dxa"/>
            <w:tcBorders>
              <w:top w:val="nil"/>
              <w:left w:val="single" w:sz="6" w:space="0" w:color="auto"/>
              <w:bottom w:val="single" w:sz="6" w:space="0" w:color="auto"/>
              <w:right w:val="nil"/>
            </w:tcBorders>
            <w:shd w:val="clear" w:color="auto" w:fill="auto"/>
            <w:vAlign w:val="center"/>
            <w:hideMark/>
          </w:tcPr>
          <w:p w14:paraId="08250371" w14:textId="5DD12941" w:rsidR="00940745" w:rsidRPr="00C26E2B" w:rsidRDefault="00940745" w:rsidP="0087093C">
            <w:pPr>
              <w:spacing w:line="240" w:lineRule="auto"/>
              <w:jc w:val="left"/>
              <w:textAlignment w:val="baseline"/>
              <w:rPr>
                <w:rFonts w:ascii="Segoe UI" w:hAnsi="Segoe UI" w:cs="Segoe UI"/>
                <w:sz w:val="20"/>
                <w:szCs w:val="20"/>
              </w:rPr>
            </w:pPr>
            <w:r w:rsidRPr="00C26E2B">
              <w:rPr>
                <w:rFonts w:ascii="Consolas" w:hAnsi="Consolas" w:cs="Segoe UI"/>
                <w:sz w:val="20"/>
                <w:szCs w:val="20"/>
              </w:rPr>
              <w:t>rerepetition</w:t>
            </w:r>
            <w:r w:rsidRPr="00C26E2B">
              <w:rPr>
                <w:sz w:val="20"/>
                <w:szCs w:val="20"/>
              </w:rPr>
              <w:t xml:space="preserve"> </w:t>
            </w:r>
            <w:r w:rsidR="0087093C" w:rsidRPr="00C26E2B">
              <w:rPr>
                <w:sz w:val="20"/>
                <w:szCs w:val="20"/>
              </w:rPr>
              <w:t>(1 col) </w:t>
            </w:r>
          </w:p>
        </w:tc>
        <w:tc>
          <w:tcPr>
            <w:tcW w:w="4696" w:type="dxa"/>
            <w:tcBorders>
              <w:top w:val="nil"/>
              <w:left w:val="nil"/>
              <w:bottom w:val="single" w:sz="6" w:space="0" w:color="auto"/>
              <w:right w:val="nil"/>
            </w:tcBorders>
            <w:shd w:val="clear" w:color="auto" w:fill="auto"/>
            <w:vAlign w:val="center"/>
            <w:hideMark/>
          </w:tcPr>
          <w:p w14:paraId="0F01ACDE"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 xml:space="preserve">Repetición de </w:t>
            </w:r>
            <w:r w:rsidRPr="00C26E2B">
              <w:rPr>
                <w:rFonts w:ascii="Consolas" w:hAnsi="Consolas" w:cs="Segoe UI"/>
                <w:sz w:val="20"/>
                <w:szCs w:val="20"/>
              </w:rPr>
              <w:t>rstimulus </w:t>
            </w:r>
          </w:p>
        </w:tc>
        <w:tc>
          <w:tcPr>
            <w:tcW w:w="2054" w:type="dxa"/>
            <w:tcBorders>
              <w:top w:val="nil"/>
              <w:left w:val="nil"/>
              <w:bottom w:val="single" w:sz="6" w:space="0" w:color="auto"/>
              <w:right w:val="single" w:sz="6" w:space="0" w:color="auto"/>
            </w:tcBorders>
            <w:shd w:val="clear" w:color="auto" w:fill="auto"/>
            <w:vAlign w:val="center"/>
            <w:hideMark/>
          </w:tcPr>
          <w:p w14:paraId="4E517792" w14:textId="77777777" w:rsidR="00940745" w:rsidRPr="00C26E2B" w:rsidRDefault="00940745" w:rsidP="0087093C">
            <w:pPr>
              <w:spacing w:line="240" w:lineRule="auto"/>
              <w:jc w:val="left"/>
              <w:textAlignment w:val="baseline"/>
              <w:rPr>
                <w:rFonts w:ascii="Segoe UI" w:hAnsi="Segoe UI" w:cs="Segoe UI"/>
                <w:sz w:val="20"/>
                <w:szCs w:val="20"/>
              </w:rPr>
            </w:pPr>
            <w:r w:rsidRPr="00C26E2B">
              <w:rPr>
                <w:sz w:val="20"/>
                <w:szCs w:val="20"/>
              </w:rPr>
              <w:t>Categórico </w:t>
            </w:r>
          </w:p>
        </w:tc>
      </w:tr>
    </w:tbl>
    <w:p w14:paraId="1C31E723" w14:textId="77777777" w:rsidR="00940745" w:rsidRDefault="00940745" w:rsidP="006168F7">
      <w:pPr>
        <w:spacing w:line="276" w:lineRule="auto"/>
        <w:rPr>
          <w:rStyle w:val="normaltextrun"/>
          <w:color w:val="000000"/>
          <w:sz w:val="22"/>
          <w:szCs w:val="22"/>
        </w:rPr>
      </w:pPr>
    </w:p>
    <w:p w14:paraId="40F520D3" w14:textId="0EBADD83" w:rsidR="00812F0E" w:rsidRPr="00C26E2B" w:rsidRDefault="39E83FE7" w:rsidP="6F0E21A6">
      <w:pPr>
        <w:spacing w:line="276" w:lineRule="auto"/>
        <w:rPr>
          <w:rStyle w:val="normaltextrun"/>
          <w:color w:val="000000" w:themeColor="text1"/>
        </w:rPr>
      </w:pPr>
      <w:r w:rsidRPr="6F0E21A6">
        <w:rPr>
          <w:rStyle w:val="normaltextrun"/>
          <w:color w:val="000000" w:themeColor="text1"/>
          <w:sz w:val="22"/>
          <w:szCs w:val="22"/>
        </w:rPr>
        <w:t xml:space="preserve">Como solo se va a </w:t>
      </w:r>
      <w:r w:rsidR="441F1D5E" w:rsidRPr="6F0E21A6">
        <w:rPr>
          <w:rStyle w:val="normaltextrun"/>
          <w:color w:val="000000" w:themeColor="text1"/>
          <w:sz w:val="22"/>
          <w:szCs w:val="22"/>
        </w:rPr>
        <w:t>usar</w:t>
      </w:r>
      <w:r w:rsidRPr="6F0E21A6">
        <w:rPr>
          <w:rStyle w:val="normaltextrun"/>
          <w:color w:val="000000" w:themeColor="text1"/>
          <w:sz w:val="22"/>
          <w:szCs w:val="22"/>
        </w:rPr>
        <w:t xml:space="preserve"> los datos de las señales EMG se proced</w:t>
      </w:r>
      <w:r w:rsidR="793DD252" w:rsidRPr="6F0E21A6">
        <w:rPr>
          <w:rStyle w:val="normaltextrun"/>
          <w:color w:val="000000" w:themeColor="text1"/>
          <w:sz w:val="22"/>
          <w:szCs w:val="22"/>
        </w:rPr>
        <w:t>e</w:t>
      </w:r>
      <w:r w:rsidRPr="6F0E21A6">
        <w:rPr>
          <w:rStyle w:val="normaltextrun"/>
          <w:color w:val="000000" w:themeColor="text1"/>
          <w:sz w:val="22"/>
          <w:szCs w:val="22"/>
        </w:rPr>
        <w:t xml:space="preserve"> a la selección de las variables </w:t>
      </w:r>
      <w:r w:rsidRPr="00C26E2B">
        <w:rPr>
          <w:rStyle w:val="normaltextrun"/>
          <w:rFonts w:ascii="Consolas" w:hAnsi="Consolas"/>
          <w:color w:val="000000" w:themeColor="text1"/>
        </w:rPr>
        <w:t>subject</w:t>
      </w:r>
      <w:r w:rsidRPr="00C26E2B">
        <w:rPr>
          <w:rStyle w:val="normaltextrun"/>
          <w:color w:val="000000" w:themeColor="text1"/>
        </w:rPr>
        <w:t xml:space="preserve">, </w:t>
      </w:r>
      <w:r w:rsidRPr="00C26E2B">
        <w:rPr>
          <w:rStyle w:val="normaltextrun"/>
          <w:rFonts w:ascii="Consolas" w:hAnsi="Consolas"/>
          <w:color w:val="000000" w:themeColor="text1"/>
        </w:rPr>
        <w:t>emg</w:t>
      </w:r>
      <w:r w:rsidRPr="00C26E2B">
        <w:rPr>
          <w:rStyle w:val="normaltextrun"/>
          <w:color w:val="000000" w:themeColor="text1"/>
        </w:rPr>
        <w:t xml:space="preserve">, </w:t>
      </w:r>
      <w:r w:rsidRPr="00C26E2B">
        <w:rPr>
          <w:rStyle w:val="normaltextrun"/>
          <w:rFonts w:ascii="Consolas" w:hAnsi="Consolas"/>
          <w:color w:val="000000" w:themeColor="text1"/>
        </w:rPr>
        <w:t>rerepetition</w:t>
      </w:r>
      <w:r w:rsidRPr="00C26E2B">
        <w:rPr>
          <w:rStyle w:val="normaltextrun"/>
          <w:color w:val="000000" w:themeColor="text1"/>
        </w:rPr>
        <w:t xml:space="preserve"> y </w:t>
      </w:r>
      <w:r w:rsidRPr="00C26E2B">
        <w:rPr>
          <w:rStyle w:val="normaltextrun"/>
          <w:rFonts w:ascii="Consolas" w:hAnsi="Consolas"/>
          <w:color w:val="000000" w:themeColor="text1"/>
        </w:rPr>
        <w:t>restimulus</w:t>
      </w:r>
      <w:r w:rsidR="375D7982" w:rsidRPr="00C26E2B">
        <w:rPr>
          <w:rStyle w:val="normaltextrun"/>
          <w:color w:val="000000" w:themeColor="text1"/>
        </w:rPr>
        <w:t xml:space="preserve">, </w:t>
      </w:r>
      <w:r w:rsidR="375D7982" w:rsidRPr="6F0E21A6">
        <w:rPr>
          <w:rStyle w:val="normaltextrun"/>
          <w:color w:val="000000" w:themeColor="text1"/>
          <w:sz w:val="22"/>
          <w:szCs w:val="22"/>
        </w:rPr>
        <w:t xml:space="preserve">relevantes para los </w:t>
      </w:r>
      <w:r w:rsidR="54733F75" w:rsidRPr="6F0E21A6">
        <w:rPr>
          <w:rStyle w:val="normaltextrun"/>
          <w:color w:val="000000" w:themeColor="text1"/>
          <w:sz w:val="22"/>
          <w:szCs w:val="22"/>
        </w:rPr>
        <w:t>métodos</w:t>
      </w:r>
      <w:r w:rsidR="375D7982" w:rsidRPr="6F0E21A6">
        <w:rPr>
          <w:rStyle w:val="normaltextrun"/>
          <w:color w:val="000000" w:themeColor="text1"/>
          <w:sz w:val="22"/>
          <w:szCs w:val="22"/>
        </w:rPr>
        <w:t xml:space="preserve"> de clasificación a usar. </w:t>
      </w:r>
      <w:r w:rsidRPr="6F0E21A6">
        <w:rPr>
          <w:rStyle w:val="normaltextrun"/>
          <w:color w:val="000000" w:themeColor="text1"/>
          <w:sz w:val="22"/>
          <w:szCs w:val="22"/>
        </w:rPr>
        <w:t xml:space="preserve"> Finalmente, </w:t>
      </w:r>
      <w:r w:rsidR="01F891A2" w:rsidRPr="6F0E21A6">
        <w:rPr>
          <w:rStyle w:val="normaltextrun"/>
          <w:color w:val="000000" w:themeColor="text1"/>
          <w:sz w:val="22"/>
          <w:szCs w:val="22"/>
        </w:rPr>
        <w:t xml:space="preserve">los datos </w:t>
      </w:r>
      <w:r w:rsidRPr="6F0E21A6">
        <w:rPr>
          <w:rStyle w:val="normaltextrun"/>
          <w:color w:val="000000" w:themeColor="text1"/>
          <w:sz w:val="22"/>
          <w:szCs w:val="22"/>
        </w:rPr>
        <w:t>de los 27 archivos</w:t>
      </w:r>
      <w:r w:rsidR="12D5FDDD" w:rsidRPr="6F0E21A6">
        <w:rPr>
          <w:rStyle w:val="normaltextrun"/>
          <w:color w:val="000000" w:themeColor="text1"/>
          <w:sz w:val="22"/>
          <w:szCs w:val="22"/>
        </w:rPr>
        <w:t xml:space="preserve"> zip</w:t>
      </w:r>
      <w:r w:rsidR="003F14BE" w:rsidRPr="6F0E21A6">
        <w:rPr>
          <w:rStyle w:val="normaltextrun"/>
          <w:color w:val="000000" w:themeColor="text1"/>
          <w:sz w:val="22"/>
          <w:szCs w:val="22"/>
        </w:rPr>
        <w:t xml:space="preserve"> </w:t>
      </w:r>
      <w:r w:rsidR="1DB321EA" w:rsidRPr="6F0E21A6">
        <w:rPr>
          <w:rStyle w:val="normaltextrun"/>
          <w:color w:val="000000" w:themeColor="text1"/>
          <w:sz w:val="22"/>
          <w:szCs w:val="22"/>
        </w:rPr>
        <w:t xml:space="preserve">son </w:t>
      </w:r>
      <w:r w:rsidR="28A08FC0" w:rsidRPr="6F0E21A6">
        <w:rPr>
          <w:rStyle w:val="normaltextrun"/>
          <w:color w:val="000000" w:themeColor="text1"/>
          <w:sz w:val="22"/>
          <w:szCs w:val="22"/>
        </w:rPr>
        <w:t>filtrados</w:t>
      </w:r>
      <w:r w:rsidR="1DB321EA" w:rsidRPr="6F0E21A6">
        <w:rPr>
          <w:rStyle w:val="normaltextrun"/>
          <w:color w:val="000000" w:themeColor="text1"/>
          <w:sz w:val="22"/>
          <w:szCs w:val="22"/>
        </w:rPr>
        <w:t xml:space="preserve"> para extraer la información correspondiente</w:t>
      </w:r>
      <w:r w:rsidR="7B6EC10E" w:rsidRPr="6F0E21A6">
        <w:rPr>
          <w:rStyle w:val="normaltextrun"/>
          <w:color w:val="000000" w:themeColor="text1"/>
          <w:sz w:val="22"/>
          <w:szCs w:val="22"/>
        </w:rPr>
        <w:t xml:space="preserve"> </w:t>
      </w:r>
      <w:r w:rsidR="5D41A78B" w:rsidRPr="6F0E21A6">
        <w:rPr>
          <w:rStyle w:val="normaltextrun"/>
          <w:color w:val="000000" w:themeColor="text1"/>
          <w:sz w:val="22"/>
          <w:szCs w:val="22"/>
        </w:rPr>
        <w:t>a</w:t>
      </w:r>
      <w:r w:rsidR="7B6EC10E" w:rsidRPr="6F0E21A6">
        <w:rPr>
          <w:rStyle w:val="normaltextrun"/>
          <w:color w:val="000000" w:themeColor="text1"/>
          <w:sz w:val="22"/>
          <w:szCs w:val="22"/>
        </w:rPr>
        <w:t xml:space="preserve"> </w:t>
      </w:r>
      <w:r w:rsidR="1DB321EA" w:rsidRPr="6F0E21A6">
        <w:rPr>
          <w:rStyle w:val="normaltextrun"/>
          <w:color w:val="000000" w:themeColor="text1"/>
          <w:sz w:val="22"/>
          <w:szCs w:val="22"/>
        </w:rPr>
        <w:t>los ejercicios de interés para ser llevados a los modelos propu</w:t>
      </w:r>
      <w:r w:rsidR="01D5F253" w:rsidRPr="6F0E21A6">
        <w:rPr>
          <w:rStyle w:val="normaltextrun"/>
          <w:color w:val="000000" w:themeColor="text1"/>
          <w:sz w:val="22"/>
          <w:szCs w:val="22"/>
        </w:rPr>
        <w:t>es</w:t>
      </w:r>
      <w:r w:rsidR="1DB321EA" w:rsidRPr="6F0E21A6">
        <w:rPr>
          <w:rStyle w:val="normaltextrun"/>
          <w:color w:val="000000" w:themeColor="text1"/>
          <w:sz w:val="22"/>
          <w:szCs w:val="22"/>
        </w:rPr>
        <w:t>tos</w:t>
      </w:r>
      <w:r w:rsidR="420DE48F" w:rsidRPr="6F0E21A6">
        <w:rPr>
          <w:rStyle w:val="normaltextrun"/>
          <w:color w:val="000000" w:themeColor="text1"/>
          <w:sz w:val="22"/>
          <w:szCs w:val="22"/>
        </w:rPr>
        <w:t xml:space="preserve">. Los datos </w:t>
      </w:r>
      <w:r w:rsidR="30655090" w:rsidRPr="6F0E21A6">
        <w:rPr>
          <w:rStyle w:val="normaltextrun"/>
          <w:color w:val="000000" w:themeColor="text1"/>
          <w:sz w:val="22"/>
          <w:szCs w:val="22"/>
        </w:rPr>
        <w:t xml:space="preserve">crudos </w:t>
      </w:r>
      <w:r w:rsidR="420DE48F" w:rsidRPr="6F0E21A6">
        <w:rPr>
          <w:rStyle w:val="normaltextrun"/>
          <w:color w:val="000000" w:themeColor="text1"/>
          <w:sz w:val="22"/>
          <w:szCs w:val="22"/>
        </w:rPr>
        <w:t>se agruparon en un único dataframe de 273</w:t>
      </w:r>
      <w:r w:rsidR="76212EE9" w:rsidRPr="6F0E21A6">
        <w:rPr>
          <w:rStyle w:val="normaltextrun"/>
          <w:color w:val="000000" w:themeColor="text1"/>
          <w:sz w:val="22"/>
          <w:szCs w:val="22"/>
        </w:rPr>
        <w:t>1393 muestras</w:t>
      </w:r>
      <w:r w:rsidR="1051A164" w:rsidRPr="6F0E21A6">
        <w:rPr>
          <w:rStyle w:val="normaltextrun"/>
          <w:color w:val="000000" w:themeColor="text1"/>
          <w:sz w:val="22"/>
          <w:szCs w:val="22"/>
        </w:rPr>
        <w:t xml:space="preserve">. </w:t>
      </w:r>
    </w:p>
    <w:p w14:paraId="0F8367DF" w14:textId="1CB98B82" w:rsidR="0019723F" w:rsidRDefault="0019723F" w:rsidP="6F0E21A6">
      <w:pPr>
        <w:spacing w:line="276" w:lineRule="auto"/>
        <w:rPr>
          <w:sz w:val="22"/>
          <w:szCs w:val="22"/>
        </w:rPr>
      </w:pPr>
    </w:p>
    <w:p w14:paraId="13946D68" w14:textId="26D63C09" w:rsidR="001416D3" w:rsidRDefault="481BB6B4" w:rsidP="6F0E21A6">
      <w:pPr>
        <w:pStyle w:val="Ttulo1"/>
        <w:numPr>
          <w:ilvl w:val="1"/>
          <w:numId w:val="26"/>
        </w:numPr>
        <w:tabs>
          <w:tab w:val="left" w:pos="284"/>
        </w:tabs>
        <w:spacing w:before="160" w:after="80" w:line="240" w:lineRule="auto"/>
        <w:ind w:left="142" w:right="46" w:hanging="142"/>
        <w:textAlignment w:val="baseline"/>
        <w:rPr>
          <w:color w:val="000000" w:themeColor="text1"/>
        </w:rPr>
      </w:pPr>
      <w:bookmarkStart w:id="29" w:name="_Toc195562378"/>
      <w:r w:rsidRPr="6F0E21A6">
        <w:rPr>
          <w:color w:val="000000" w:themeColor="text1"/>
        </w:rPr>
        <w:t>Procesamiento</w:t>
      </w:r>
      <w:bookmarkEnd w:id="29"/>
    </w:p>
    <w:p w14:paraId="46F22754" w14:textId="08546169" w:rsidR="6F0E21A6" w:rsidRDefault="6F0E21A6" w:rsidP="6F0E21A6">
      <w:pPr>
        <w:spacing w:line="276" w:lineRule="auto"/>
        <w:rPr>
          <w:ins w:id="30" w:author="JAIRO ALBERTO AGUDELO MEDINA" w:date="2025-05-28T15:44:00Z"/>
          <w:rStyle w:val="normaltextrun"/>
          <w:color w:val="000000" w:themeColor="text1"/>
          <w:sz w:val="22"/>
          <w:szCs w:val="22"/>
        </w:rPr>
      </w:pPr>
    </w:p>
    <w:p w14:paraId="46C7A152" w14:textId="259919BF" w:rsidR="481BB6B4" w:rsidRDefault="2EB2B140" w:rsidP="6F0E21A6">
      <w:pPr>
        <w:spacing w:line="276" w:lineRule="auto"/>
        <w:rPr>
          <w:rStyle w:val="normaltextrun"/>
          <w:color w:val="000000" w:themeColor="text1"/>
          <w:sz w:val="22"/>
          <w:szCs w:val="22"/>
        </w:rPr>
      </w:pPr>
      <w:r w:rsidRPr="6F0E21A6">
        <w:rPr>
          <w:rStyle w:val="normaltextrun"/>
          <w:color w:val="000000" w:themeColor="text1"/>
          <w:sz w:val="22"/>
          <w:szCs w:val="22"/>
        </w:rPr>
        <w:t xml:space="preserve">El procesamiento de los datos se realiza en </w:t>
      </w:r>
      <w:r w:rsidR="1B7792EB" w:rsidRPr="6F0E21A6">
        <w:rPr>
          <w:rStyle w:val="normaltextrun"/>
          <w:color w:val="000000" w:themeColor="text1"/>
          <w:sz w:val="22"/>
          <w:szCs w:val="22"/>
        </w:rPr>
        <w:t xml:space="preserve">3 </w:t>
      </w:r>
      <w:r w:rsidRPr="6F0E21A6">
        <w:rPr>
          <w:rStyle w:val="normaltextrun"/>
          <w:color w:val="000000" w:themeColor="text1"/>
          <w:sz w:val="22"/>
          <w:szCs w:val="22"/>
        </w:rPr>
        <w:t>fases</w:t>
      </w:r>
      <w:r w:rsidR="432EDBE6" w:rsidRPr="6F0E21A6">
        <w:rPr>
          <w:rStyle w:val="normaltextrun"/>
          <w:color w:val="000000" w:themeColor="text1"/>
          <w:sz w:val="22"/>
          <w:szCs w:val="22"/>
        </w:rPr>
        <w:t xml:space="preserve">, como se ilustra en la gráfica 1: </w:t>
      </w:r>
      <w:r w:rsidRPr="6F0E21A6">
        <w:rPr>
          <w:rStyle w:val="normaltextrun"/>
          <w:color w:val="000000" w:themeColor="text1"/>
          <w:sz w:val="22"/>
          <w:szCs w:val="22"/>
        </w:rPr>
        <w:t>preprocesamiento</w:t>
      </w:r>
      <w:r w:rsidR="5977714E" w:rsidRPr="6F0E21A6">
        <w:rPr>
          <w:rStyle w:val="normaltextrun"/>
          <w:color w:val="000000" w:themeColor="text1"/>
          <w:sz w:val="22"/>
          <w:szCs w:val="22"/>
        </w:rPr>
        <w:t xml:space="preserve"> o preparación de los datos</w:t>
      </w:r>
      <w:r w:rsidRPr="6F0E21A6">
        <w:rPr>
          <w:rStyle w:val="normaltextrun"/>
          <w:color w:val="000000" w:themeColor="text1"/>
          <w:sz w:val="22"/>
          <w:szCs w:val="22"/>
        </w:rPr>
        <w:t>, extracción de características y clasificación</w:t>
      </w:r>
      <w:r w:rsidR="72B0157B" w:rsidRPr="6F0E21A6">
        <w:rPr>
          <w:rStyle w:val="normaltextrun"/>
          <w:color w:val="000000" w:themeColor="text1"/>
          <w:sz w:val="22"/>
          <w:szCs w:val="22"/>
        </w:rPr>
        <w:t xml:space="preserve"> o modelado. El preprocesamiento se re</w:t>
      </w:r>
      <w:r w:rsidR="00EF1403" w:rsidRPr="6F0E21A6">
        <w:rPr>
          <w:rStyle w:val="normaltextrun"/>
          <w:color w:val="000000" w:themeColor="text1"/>
          <w:sz w:val="22"/>
          <w:szCs w:val="22"/>
        </w:rPr>
        <w:t xml:space="preserve">fiere a la obtención de los datos desde Ninapro y la </w:t>
      </w:r>
      <w:r w:rsidR="285D6C24" w:rsidRPr="6F0E21A6">
        <w:rPr>
          <w:rStyle w:val="normaltextrun"/>
          <w:color w:val="000000" w:themeColor="text1"/>
          <w:sz w:val="22"/>
          <w:szCs w:val="22"/>
        </w:rPr>
        <w:t>extracción</w:t>
      </w:r>
      <w:r w:rsidR="6410E23E" w:rsidRPr="6F0E21A6">
        <w:rPr>
          <w:rStyle w:val="normaltextrun"/>
          <w:color w:val="000000" w:themeColor="text1"/>
          <w:sz w:val="22"/>
          <w:szCs w:val="22"/>
        </w:rPr>
        <w:t xml:space="preserve"> de estos hasta convertirlos en dataset. La </w:t>
      </w:r>
      <w:r w:rsidR="70D6D02B" w:rsidRPr="6F0E21A6">
        <w:rPr>
          <w:rStyle w:val="normaltextrun"/>
          <w:color w:val="000000" w:themeColor="text1"/>
          <w:sz w:val="22"/>
          <w:szCs w:val="22"/>
        </w:rPr>
        <w:t>extracción</w:t>
      </w:r>
      <w:r w:rsidR="6410E23E" w:rsidRPr="6F0E21A6">
        <w:rPr>
          <w:rStyle w:val="normaltextrun"/>
          <w:color w:val="000000" w:themeColor="text1"/>
          <w:sz w:val="22"/>
          <w:szCs w:val="22"/>
        </w:rPr>
        <w:t xml:space="preserve"> de características se enfoca en procesar las señales del datas</w:t>
      </w:r>
      <w:r w:rsidR="0EDFD7BE" w:rsidRPr="6F0E21A6">
        <w:rPr>
          <w:rStyle w:val="normaltextrun"/>
          <w:color w:val="000000" w:themeColor="text1"/>
          <w:sz w:val="22"/>
          <w:szCs w:val="22"/>
        </w:rPr>
        <w:t>et</w:t>
      </w:r>
      <w:r w:rsidR="685A1A81" w:rsidRPr="6F0E21A6">
        <w:rPr>
          <w:rStyle w:val="normaltextrun"/>
          <w:color w:val="000000" w:themeColor="text1"/>
          <w:sz w:val="22"/>
          <w:szCs w:val="22"/>
        </w:rPr>
        <w:t xml:space="preserve"> y </w:t>
      </w:r>
      <w:r w:rsidR="495356AB" w:rsidRPr="6F0E21A6">
        <w:rPr>
          <w:rStyle w:val="normaltextrun"/>
          <w:color w:val="000000" w:themeColor="text1"/>
          <w:sz w:val="22"/>
          <w:szCs w:val="22"/>
        </w:rPr>
        <w:t>obtener</w:t>
      </w:r>
      <w:r w:rsidR="685A1A81" w:rsidRPr="6F0E21A6">
        <w:rPr>
          <w:rStyle w:val="normaltextrun"/>
          <w:color w:val="000000" w:themeColor="text1"/>
          <w:sz w:val="22"/>
          <w:szCs w:val="22"/>
        </w:rPr>
        <w:t xml:space="preserve"> los conjuntos de datos para entrenamiento y validación de los modelos, usando </w:t>
      </w:r>
      <w:r w:rsidR="33920B38" w:rsidRPr="6F0E21A6">
        <w:rPr>
          <w:rStyle w:val="normaltextrun"/>
          <w:color w:val="000000" w:themeColor="text1"/>
          <w:sz w:val="22"/>
          <w:szCs w:val="22"/>
        </w:rPr>
        <w:t>extracción de características</w:t>
      </w:r>
      <w:r w:rsidR="685A1A81" w:rsidRPr="6F0E21A6">
        <w:rPr>
          <w:rStyle w:val="normaltextrun"/>
          <w:color w:val="000000" w:themeColor="text1"/>
          <w:sz w:val="22"/>
          <w:szCs w:val="22"/>
        </w:rPr>
        <w:t xml:space="preserve"> como RM</w:t>
      </w:r>
      <w:r w:rsidR="239D5249" w:rsidRPr="6F0E21A6">
        <w:rPr>
          <w:rStyle w:val="normaltextrun"/>
          <w:color w:val="000000" w:themeColor="text1"/>
          <w:sz w:val="22"/>
          <w:szCs w:val="22"/>
        </w:rPr>
        <w:t>S</w:t>
      </w:r>
      <w:r w:rsidR="04D2A077" w:rsidRPr="6F0E21A6">
        <w:rPr>
          <w:rStyle w:val="normaltextrun"/>
          <w:color w:val="000000" w:themeColor="text1"/>
          <w:sz w:val="22"/>
          <w:szCs w:val="22"/>
        </w:rPr>
        <w:t xml:space="preserve"> y WL</w:t>
      </w:r>
      <w:r w:rsidR="239D5249" w:rsidRPr="6F0E21A6">
        <w:rPr>
          <w:rStyle w:val="normaltextrun"/>
          <w:color w:val="000000" w:themeColor="text1"/>
          <w:sz w:val="22"/>
          <w:szCs w:val="22"/>
        </w:rPr>
        <w:t xml:space="preserve"> y modelado se refiere a la utilización de técnicas </w:t>
      </w:r>
      <w:r w:rsidR="34265876" w:rsidRPr="6F0E21A6">
        <w:rPr>
          <w:rStyle w:val="normaltextrun"/>
          <w:color w:val="000000" w:themeColor="text1"/>
          <w:sz w:val="22"/>
          <w:szCs w:val="22"/>
        </w:rPr>
        <w:t xml:space="preserve">de clasificación </w:t>
      </w:r>
      <w:r w:rsidR="239D5249" w:rsidRPr="6F0E21A6">
        <w:rPr>
          <w:rStyle w:val="normaltextrun"/>
          <w:color w:val="000000" w:themeColor="text1"/>
          <w:sz w:val="22"/>
          <w:szCs w:val="22"/>
        </w:rPr>
        <w:t>como K</w:t>
      </w:r>
      <w:r w:rsidR="67E92F8A" w:rsidRPr="6F0E21A6">
        <w:rPr>
          <w:rStyle w:val="normaltextrun"/>
          <w:color w:val="000000" w:themeColor="text1"/>
          <w:sz w:val="22"/>
          <w:szCs w:val="22"/>
        </w:rPr>
        <w:t>NN</w:t>
      </w:r>
      <w:r w:rsidR="239D5249" w:rsidRPr="6F0E21A6">
        <w:rPr>
          <w:rStyle w:val="normaltextrun"/>
          <w:color w:val="000000" w:themeColor="text1"/>
          <w:sz w:val="22"/>
          <w:szCs w:val="22"/>
        </w:rPr>
        <w:t xml:space="preserve"> </w:t>
      </w:r>
      <w:r w:rsidR="52FF1D95" w:rsidRPr="6F0E21A6">
        <w:rPr>
          <w:rStyle w:val="normaltextrun"/>
          <w:color w:val="000000" w:themeColor="text1"/>
          <w:sz w:val="22"/>
          <w:szCs w:val="22"/>
        </w:rPr>
        <w:t>y/</w:t>
      </w:r>
      <w:r w:rsidR="239D5249" w:rsidRPr="6F0E21A6">
        <w:rPr>
          <w:rStyle w:val="normaltextrun"/>
          <w:color w:val="000000" w:themeColor="text1"/>
          <w:sz w:val="22"/>
          <w:szCs w:val="22"/>
        </w:rPr>
        <w:t xml:space="preserve">o </w:t>
      </w:r>
      <w:r w:rsidR="33DD8600" w:rsidRPr="6F0E21A6">
        <w:rPr>
          <w:rStyle w:val="normaltextrun"/>
          <w:color w:val="000000" w:themeColor="text1"/>
          <w:sz w:val="22"/>
          <w:szCs w:val="22"/>
        </w:rPr>
        <w:t xml:space="preserve">SVM. </w:t>
      </w:r>
    </w:p>
    <w:p w14:paraId="370125C1" w14:textId="6A6D0D5A" w:rsidR="0019723F" w:rsidRDefault="0019723F" w:rsidP="00704909">
      <w:pPr>
        <w:spacing w:line="240" w:lineRule="auto"/>
        <w:rPr>
          <w:rStyle w:val="normaltextrun"/>
          <w:color w:val="FF0000"/>
          <w:sz w:val="22"/>
          <w:szCs w:val="22"/>
        </w:rPr>
      </w:pPr>
    </w:p>
    <w:p w14:paraId="0972C932" w14:textId="77777777" w:rsidR="008F4662" w:rsidRPr="00AA146A" w:rsidRDefault="68EB07A6" w:rsidP="008F4662">
      <w:pPr>
        <w:pStyle w:val="Ttulo1"/>
        <w:numPr>
          <w:ilvl w:val="1"/>
          <w:numId w:val="26"/>
        </w:numPr>
        <w:tabs>
          <w:tab w:val="left" w:pos="284"/>
        </w:tabs>
        <w:spacing w:before="160" w:after="80" w:line="240" w:lineRule="auto"/>
        <w:ind w:left="142" w:right="46" w:hanging="142"/>
        <w:rPr>
          <w:color w:val="000000" w:themeColor="text1"/>
        </w:rPr>
      </w:pPr>
      <w:bookmarkStart w:id="31" w:name="_Toc195562379"/>
      <w:r w:rsidRPr="0D921514">
        <w:rPr>
          <w:color w:val="000000" w:themeColor="text1"/>
        </w:rPr>
        <w:t>Modelos</w:t>
      </w:r>
      <w:bookmarkEnd w:id="31"/>
    </w:p>
    <w:p w14:paraId="4A370A11" w14:textId="139D390A" w:rsidR="008F4662" w:rsidRDefault="008F4662" w:rsidP="008F4662">
      <w:pPr>
        <w:spacing w:line="276" w:lineRule="auto"/>
      </w:pPr>
    </w:p>
    <w:p w14:paraId="676094AF" w14:textId="410AF4D4" w:rsidR="0D921514" w:rsidRDefault="0D921514" w:rsidP="6220AF16">
      <w:pPr>
        <w:spacing w:line="276" w:lineRule="auto"/>
        <w:rPr>
          <w:ins w:id="32" w:author="JAIRO ALBERTO AGUDELO MEDINA" w:date="2025-05-28T04:09:00Z"/>
          <w:rStyle w:val="normaltextrun"/>
          <w:color w:val="000000" w:themeColor="text1"/>
          <w:sz w:val="22"/>
          <w:szCs w:val="22"/>
          <w:lang w:val="es-ES"/>
        </w:rPr>
      </w:pPr>
      <w:r w:rsidRPr="6220AF16">
        <w:rPr>
          <w:rStyle w:val="normaltextrun"/>
          <w:color w:val="000000" w:themeColor="text1"/>
          <w:sz w:val="22"/>
          <w:szCs w:val="22"/>
          <w:lang w:val="es-ES"/>
        </w:rPr>
        <w:t xml:space="preserve">El propósito de este trabajo es validar diferentes modelos de clasificación, de ML y de DL, para tres movimientos del conjunto de ejercicios 3 de Ninapro DB1. Se escogieron los movimientos 1, 23 </w:t>
      </w:r>
      <w:r w:rsidR="77B43742" w:rsidRPr="6220AF16">
        <w:rPr>
          <w:rStyle w:val="normaltextrun"/>
          <w:color w:val="000000" w:themeColor="text1"/>
          <w:sz w:val="22"/>
          <w:szCs w:val="22"/>
          <w:lang w:val="es-ES"/>
        </w:rPr>
        <w:t>y estado</w:t>
      </w:r>
      <w:r w:rsidRPr="6220AF16">
        <w:rPr>
          <w:rStyle w:val="normaltextrun"/>
          <w:color w:val="000000" w:themeColor="text1"/>
          <w:sz w:val="22"/>
          <w:szCs w:val="22"/>
          <w:lang w:val="es-ES"/>
        </w:rPr>
        <w:t xml:space="preserve"> de reposo por ser completamente diferentes y por lo tanto presentar una baja correlación en sus datos.</w:t>
      </w:r>
      <w:r w:rsidR="44C55CC4" w:rsidRPr="6220AF16">
        <w:rPr>
          <w:rStyle w:val="normaltextrun"/>
          <w:color w:val="000000" w:themeColor="text1"/>
          <w:sz w:val="22"/>
          <w:szCs w:val="22"/>
          <w:lang w:val="es-ES"/>
        </w:rPr>
        <w:t xml:space="preserve"> </w:t>
      </w:r>
      <w:r w:rsidRPr="6220AF16">
        <w:rPr>
          <w:rStyle w:val="normaltextrun"/>
          <w:color w:val="000000" w:themeColor="text1"/>
          <w:sz w:val="22"/>
          <w:szCs w:val="22"/>
          <w:lang w:val="es-ES"/>
        </w:rPr>
        <w:t>Los siguientes modelos fueron sometidos a evaluación:</w:t>
      </w:r>
    </w:p>
    <w:p w14:paraId="5DF4EFB6" w14:textId="413F07ED" w:rsidR="0D921514" w:rsidDel="009558ED" w:rsidRDefault="0D921514" w:rsidP="0D921514">
      <w:pPr>
        <w:pStyle w:val="paragraph"/>
        <w:spacing w:before="0" w:beforeAutospacing="0" w:after="0" w:afterAutospacing="0"/>
        <w:jc w:val="both"/>
        <w:rPr>
          <w:del w:id="33" w:author="Henry Alberto Arcila Ramírez" w:date="2025-05-29T21:21:00Z"/>
          <w:rStyle w:val="normaltextrun"/>
          <w:color w:val="FF0000"/>
          <w:sz w:val="22"/>
          <w:szCs w:val="22"/>
          <w:lang w:val="es-ES"/>
        </w:rPr>
      </w:pPr>
    </w:p>
    <w:p w14:paraId="1AF2FC26" w14:textId="77777777" w:rsidR="009558ED" w:rsidRPr="009558ED" w:rsidRDefault="0D921514" w:rsidP="009558ED">
      <w:pPr>
        <w:pStyle w:val="Prrafodelista"/>
        <w:numPr>
          <w:ilvl w:val="0"/>
          <w:numId w:val="40"/>
        </w:numPr>
        <w:spacing w:line="276" w:lineRule="auto"/>
        <w:rPr>
          <w:rStyle w:val="normaltextrun"/>
          <w:color w:val="000000" w:themeColor="text1"/>
          <w:sz w:val="22"/>
          <w:szCs w:val="22"/>
          <w:rPrChange w:id="34" w:author="Henry Alberto Arcila Ramírez" w:date="2025-05-29T21:22:00Z">
            <w:rPr>
              <w:rStyle w:val="normaltextrun"/>
              <w:color w:val="000000" w:themeColor="text1"/>
              <w:sz w:val="22"/>
              <w:szCs w:val="22"/>
              <w:lang w:val="es-ES"/>
            </w:rPr>
          </w:rPrChange>
        </w:rPr>
      </w:pPr>
      <w:r w:rsidRPr="009558ED">
        <w:rPr>
          <w:rStyle w:val="normaltextrun"/>
          <w:color w:val="000000" w:themeColor="text1"/>
          <w:sz w:val="22"/>
          <w:szCs w:val="22"/>
          <w:lang w:val="es-ES"/>
        </w:rPr>
        <w:t>Máquinas de Vectores de Soporte (SVM)</w:t>
      </w:r>
    </w:p>
    <w:p w14:paraId="0F2DE02E" w14:textId="64B75D4B" w:rsidR="009558ED" w:rsidRPr="009558ED" w:rsidRDefault="0D921514" w:rsidP="009558ED">
      <w:pPr>
        <w:pStyle w:val="Prrafodelista"/>
        <w:numPr>
          <w:ilvl w:val="0"/>
          <w:numId w:val="40"/>
        </w:numPr>
        <w:spacing w:line="276" w:lineRule="auto"/>
        <w:rPr>
          <w:rStyle w:val="normaltextrun"/>
          <w:color w:val="000000" w:themeColor="text1"/>
          <w:sz w:val="22"/>
          <w:szCs w:val="22"/>
          <w:rPrChange w:id="35" w:author="Henry Alberto Arcila Ramírez" w:date="2025-05-29T21:22:00Z">
            <w:rPr>
              <w:rStyle w:val="normaltextrun"/>
              <w:color w:val="000000" w:themeColor="text1"/>
              <w:sz w:val="22"/>
              <w:szCs w:val="22"/>
              <w:lang w:val="es-ES"/>
            </w:rPr>
          </w:rPrChange>
        </w:rPr>
      </w:pPr>
      <w:r w:rsidRPr="009558ED">
        <w:rPr>
          <w:rStyle w:val="normaltextrun"/>
          <w:color w:val="000000" w:themeColor="text1"/>
          <w:sz w:val="22"/>
          <w:szCs w:val="22"/>
          <w:rPrChange w:id="36" w:author="Henry Alberto Arcila Ramírez" w:date="2025-05-29T21:22:00Z">
            <w:rPr>
              <w:rStyle w:val="normaltextrun"/>
              <w:color w:val="000000" w:themeColor="text1"/>
              <w:sz w:val="22"/>
              <w:szCs w:val="22"/>
              <w:lang w:val="es-ES"/>
            </w:rPr>
          </w:rPrChange>
        </w:rPr>
        <w:t>K-Nearest Neighbors (KNN)</w:t>
      </w:r>
    </w:p>
    <w:p w14:paraId="39FCB1FD" w14:textId="6E8CF212" w:rsidR="000A356D" w:rsidRPr="009558ED" w:rsidRDefault="0D921514" w:rsidP="009558ED">
      <w:pPr>
        <w:pStyle w:val="Prrafodelista"/>
        <w:numPr>
          <w:ilvl w:val="0"/>
          <w:numId w:val="40"/>
        </w:numPr>
        <w:spacing w:line="276" w:lineRule="auto"/>
        <w:rPr>
          <w:rStyle w:val="normaltextrun"/>
          <w:color w:val="000000" w:themeColor="text1"/>
          <w:sz w:val="22"/>
          <w:szCs w:val="22"/>
          <w:lang w:val="en-US"/>
        </w:rPr>
      </w:pPr>
      <w:r w:rsidRPr="009558ED">
        <w:rPr>
          <w:rStyle w:val="normaltextrun"/>
          <w:color w:val="000000" w:themeColor="text1"/>
          <w:sz w:val="22"/>
          <w:szCs w:val="22"/>
          <w:lang w:val="en-US"/>
        </w:rPr>
        <w:t>Bosque Aleatorio (Random Forest)</w:t>
      </w:r>
    </w:p>
    <w:p w14:paraId="6861F30C" w14:textId="6466CEF0" w:rsidR="000A356D" w:rsidRDefault="0D921514" w:rsidP="6F0E21A6">
      <w:pPr>
        <w:pStyle w:val="Prrafodelista"/>
        <w:numPr>
          <w:ilvl w:val="0"/>
          <w:numId w:val="40"/>
        </w:numPr>
        <w:spacing w:line="276" w:lineRule="auto"/>
        <w:rPr>
          <w:rStyle w:val="normaltextrun"/>
          <w:color w:val="000000" w:themeColor="text1"/>
          <w:sz w:val="22"/>
          <w:szCs w:val="22"/>
          <w:lang w:val="es-ES"/>
        </w:rPr>
      </w:pPr>
      <w:r w:rsidRPr="000A356D">
        <w:rPr>
          <w:rStyle w:val="normaltextrun"/>
          <w:color w:val="000000" w:themeColor="text1"/>
          <w:sz w:val="22"/>
          <w:szCs w:val="22"/>
          <w:lang w:val="es-ES"/>
        </w:rPr>
        <w:lastRenderedPageBreak/>
        <w:t>CNN</w:t>
      </w:r>
      <w:r w:rsidR="000A356D">
        <w:rPr>
          <w:rStyle w:val="normaltextrun"/>
          <w:color w:val="000000" w:themeColor="text1"/>
          <w:sz w:val="22"/>
          <w:szCs w:val="22"/>
          <w:lang w:val="es-ES"/>
        </w:rPr>
        <w:t xml:space="preserve"> (Convolutional Neural Neworks)</w:t>
      </w:r>
    </w:p>
    <w:p w14:paraId="57D01BF3" w14:textId="34C0ED72" w:rsidR="0D921514" w:rsidRPr="000A356D" w:rsidRDefault="0D921514" w:rsidP="000A356D">
      <w:pPr>
        <w:pStyle w:val="Prrafodelista"/>
        <w:numPr>
          <w:ilvl w:val="0"/>
          <w:numId w:val="40"/>
        </w:numPr>
        <w:spacing w:line="276" w:lineRule="auto"/>
        <w:rPr>
          <w:rStyle w:val="normaltextrun"/>
          <w:color w:val="000000" w:themeColor="text1"/>
          <w:sz w:val="22"/>
          <w:szCs w:val="22"/>
          <w:lang w:val="es-ES"/>
        </w:rPr>
      </w:pPr>
      <w:r w:rsidRPr="000A356D">
        <w:rPr>
          <w:rStyle w:val="normaltextrun"/>
          <w:color w:val="000000" w:themeColor="text1"/>
          <w:sz w:val="22"/>
          <w:szCs w:val="22"/>
          <w:lang w:val="es-ES"/>
        </w:rPr>
        <w:t>Kmeans (Al final)</w:t>
      </w:r>
    </w:p>
    <w:p w14:paraId="4C1B7E7A" w14:textId="4BC04014" w:rsidR="0D921514" w:rsidRDefault="0D921514" w:rsidP="6220AF16">
      <w:pPr>
        <w:spacing w:line="276" w:lineRule="auto"/>
        <w:rPr>
          <w:rStyle w:val="normaltextrun"/>
          <w:color w:val="000000" w:themeColor="text1"/>
          <w:sz w:val="22"/>
          <w:szCs w:val="22"/>
          <w:lang w:val="es-ES"/>
        </w:rPr>
      </w:pPr>
    </w:p>
    <w:p w14:paraId="209148DF" w14:textId="61520BFF" w:rsidR="0D921514" w:rsidRDefault="3A16ED4D" w:rsidP="6F0E21A6">
      <w:pPr>
        <w:spacing w:line="276" w:lineRule="auto"/>
        <w:rPr>
          <w:rStyle w:val="normaltextrun"/>
          <w:color w:val="000000" w:themeColor="text1"/>
          <w:sz w:val="22"/>
          <w:szCs w:val="22"/>
          <w:lang w:val="es-ES"/>
        </w:rPr>
      </w:pPr>
      <w:r w:rsidRPr="6F0E21A6">
        <w:rPr>
          <w:rStyle w:val="normaltextrun"/>
          <w:color w:val="000000" w:themeColor="text1"/>
          <w:sz w:val="22"/>
          <w:szCs w:val="22"/>
          <w:lang w:val="es-ES"/>
        </w:rPr>
        <w:t>La siguiente tabla resume los diferentes modelos entrenados y sus principales características:</w:t>
      </w:r>
    </w:p>
    <w:p w14:paraId="23A313E6" w14:textId="381BCC9C" w:rsidR="00E05B35" w:rsidRDefault="00E05B35" w:rsidP="6F0E21A6">
      <w:pPr>
        <w:spacing w:line="276" w:lineRule="auto"/>
        <w:rPr>
          <w:rStyle w:val="normaltextrun"/>
          <w:color w:val="000000" w:themeColor="text1"/>
          <w:sz w:val="22"/>
          <w:szCs w:val="22"/>
          <w:lang w:val="es-ES"/>
        </w:rPr>
      </w:pPr>
    </w:p>
    <w:p w14:paraId="3D2B5E2F" w14:textId="561C7E94" w:rsidR="00E05B35" w:rsidRDefault="00E05B35" w:rsidP="00E05B35">
      <w:pPr>
        <w:pStyle w:val="Descripcin"/>
        <w:jc w:val="center"/>
        <w:rPr>
          <w:rStyle w:val="normaltextrun"/>
          <w:color w:val="000000"/>
          <w:sz w:val="22"/>
          <w:szCs w:val="22"/>
        </w:rPr>
      </w:pPr>
      <w:r w:rsidRPr="00597C88">
        <w:rPr>
          <w:color w:val="000000" w:themeColor="text1"/>
          <w:sz w:val="20"/>
          <w:szCs w:val="20"/>
        </w:rPr>
        <w:t xml:space="preserve">Tabla </w:t>
      </w:r>
      <w:r>
        <w:rPr>
          <w:color w:val="000000" w:themeColor="text1"/>
          <w:sz w:val="20"/>
          <w:szCs w:val="20"/>
        </w:rPr>
        <w:t>2</w:t>
      </w:r>
      <w:r w:rsidRPr="00597C88">
        <w:rPr>
          <w:color w:val="000000" w:themeColor="text1"/>
          <w:sz w:val="20"/>
          <w:szCs w:val="20"/>
        </w:rPr>
        <w:t xml:space="preserve">. </w:t>
      </w:r>
      <w:r>
        <w:rPr>
          <w:color w:val="000000" w:themeColor="text1"/>
          <w:sz w:val="20"/>
          <w:szCs w:val="20"/>
        </w:rPr>
        <w:t>Características de los modelos probados</w:t>
      </w:r>
      <w:r w:rsidRPr="00597C88">
        <w:rPr>
          <w:color w:val="000000" w:themeColor="text1"/>
          <w:sz w:val="20"/>
          <w:szCs w:val="20"/>
        </w:rPr>
        <w:t>.</w:t>
      </w:r>
    </w:p>
    <w:tbl>
      <w:tblPr>
        <w:tblW w:w="938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2"/>
        <w:gridCol w:w="1260"/>
        <w:gridCol w:w="1696"/>
        <w:gridCol w:w="1697"/>
        <w:gridCol w:w="1696"/>
        <w:gridCol w:w="1697"/>
      </w:tblGrid>
      <w:tr w:rsidR="00E05B35" w:rsidRPr="00E05B35" w14:paraId="579E055C" w14:textId="77777777" w:rsidTr="00945250">
        <w:trPr>
          <w:trHeight w:val="285"/>
          <w:jc w:val="center"/>
        </w:trPr>
        <w:tc>
          <w:tcPr>
            <w:tcW w:w="1342" w:type="dxa"/>
            <w:tcBorders>
              <w:top w:val="single" w:sz="6" w:space="0" w:color="auto"/>
              <w:left w:val="single" w:sz="6" w:space="0" w:color="auto"/>
              <w:bottom w:val="single" w:sz="6" w:space="0" w:color="auto"/>
              <w:right w:val="nil"/>
            </w:tcBorders>
            <w:shd w:val="clear" w:color="auto" w:fill="auto"/>
            <w:vAlign w:val="center"/>
            <w:hideMark/>
          </w:tcPr>
          <w:p w14:paraId="43C8FA5B" w14:textId="47F71792" w:rsidR="00E05B35" w:rsidRPr="00E05B35" w:rsidRDefault="00E05B35" w:rsidP="005D62D8">
            <w:pPr>
              <w:spacing w:line="240" w:lineRule="auto"/>
              <w:jc w:val="center"/>
              <w:textAlignment w:val="baseline"/>
              <w:rPr>
                <w:rFonts w:ascii="Segoe UI" w:hAnsi="Segoe UI" w:cs="Segoe UI"/>
                <w:sz w:val="20"/>
                <w:szCs w:val="20"/>
              </w:rPr>
            </w:pPr>
            <w:r w:rsidRPr="00E05B35">
              <w:rPr>
                <w:b/>
                <w:bCs/>
                <w:sz w:val="20"/>
                <w:szCs w:val="20"/>
              </w:rPr>
              <w:t>Tipo</w:t>
            </w:r>
          </w:p>
        </w:tc>
        <w:tc>
          <w:tcPr>
            <w:tcW w:w="1260" w:type="dxa"/>
            <w:tcBorders>
              <w:top w:val="single" w:sz="6" w:space="0" w:color="auto"/>
              <w:left w:val="nil"/>
              <w:bottom w:val="single" w:sz="6" w:space="0" w:color="auto"/>
              <w:right w:val="nil"/>
            </w:tcBorders>
            <w:vAlign w:val="center"/>
          </w:tcPr>
          <w:p w14:paraId="21CD4711" w14:textId="398EB1F9" w:rsidR="00E05B35" w:rsidRPr="00E05B35" w:rsidRDefault="00E05B35" w:rsidP="005D62D8">
            <w:pPr>
              <w:spacing w:line="240" w:lineRule="auto"/>
              <w:jc w:val="center"/>
              <w:textAlignment w:val="baseline"/>
              <w:rPr>
                <w:b/>
                <w:bCs/>
                <w:sz w:val="20"/>
                <w:szCs w:val="20"/>
              </w:rPr>
            </w:pPr>
            <w:r w:rsidRPr="00E05B35">
              <w:rPr>
                <w:b/>
                <w:bCs/>
                <w:sz w:val="20"/>
                <w:szCs w:val="20"/>
              </w:rPr>
              <w:t>Modelos</w:t>
            </w:r>
          </w:p>
        </w:tc>
        <w:tc>
          <w:tcPr>
            <w:tcW w:w="1696" w:type="dxa"/>
            <w:tcBorders>
              <w:top w:val="single" w:sz="6" w:space="0" w:color="auto"/>
              <w:left w:val="nil"/>
              <w:bottom w:val="single" w:sz="6" w:space="0" w:color="auto"/>
              <w:right w:val="nil"/>
            </w:tcBorders>
            <w:vAlign w:val="center"/>
          </w:tcPr>
          <w:p w14:paraId="46E72C64" w14:textId="7B5D4FE4" w:rsidR="00E05B35" w:rsidRPr="00E05B35" w:rsidRDefault="00E05B35" w:rsidP="005D62D8">
            <w:pPr>
              <w:spacing w:line="240" w:lineRule="auto"/>
              <w:jc w:val="center"/>
              <w:textAlignment w:val="baseline"/>
              <w:rPr>
                <w:b/>
                <w:bCs/>
                <w:sz w:val="20"/>
                <w:szCs w:val="20"/>
              </w:rPr>
            </w:pPr>
            <w:r w:rsidRPr="00E05B35">
              <w:rPr>
                <w:b/>
                <w:bCs/>
                <w:sz w:val="20"/>
                <w:szCs w:val="20"/>
              </w:rPr>
              <w:t>Entradas</w:t>
            </w:r>
          </w:p>
        </w:tc>
        <w:tc>
          <w:tcPr>
            <w:tcW w:w="1697" w:type="dxa"/>
            <w:tcBorders>
              <w:top w:val="single" w:sz="6" w:space="0" w:color="auto"/>
              <w:left w:val="nil"/>
              <w:bottom w:val="single" w:sz="6" w:space="0" w:color="auto"/>
              <w:right w:val="nil"/>
            </w:tcBorders>
            <w:vAlign w:val="center"/>
          </w:tcPr>
          <w:p w14:paraId="68EEE91F" w14:textId="6DA51986" w:rsidR="00E05B35" w:rsidRPr="00E05B35" w:rsidRDefault="00E05B35" w:rsidP="005D62D8">
            <w:pPr>
              <w:spacing w:line="240" w:lineRule="auto"/>
              <w:jc w:val="center"/>
              <w:textAlignment w:val="baseline"/>
              <w:rPr>
                <w:b/>
                <w:bCs/>
                <w:sz w:val="20"/>
                <w:szCs w:val="20"/>
              </w:rPr>
            </w:pPr>
            <w:r w:rsidRPr="00E05B35">
              <w:rPr>
                <w:b/>
                <w:bCs/>
                <w:sz w:val="20"/>
                <w:szCs w:val="20"/>
              </w:rPr>
              <w:t>Transformación</w:t>
            </w:r>
          </w:p>
        </w:tc>
        <w:tc>
          <w:tcPr>
            <w:tcW w:w="1696" w:type="dxa"/>
            <w:tcBorders>
              <w:top w:val="single" w:sz="6" w:space="0" w:color="auto"/>
              <w:left w:val="nil"/>
              <w:bottom w:val="single" w:sz="6" w:space="0" w:color="auto"/>
              <w:right w:val="nil"/>
            </w:tcBorders>
            <w:shd w:val="clear" w:color="auto" w:fill="auto"/>
            <w:vAlign w:val="center"/>
            <w:hideMark/>
          </w:tcPr>
          <w:p w14:paraId="10394144" w14:textId="245CDC25" w:rsidR="00E05B35" w:rsidRPr="00E05B35" w:rsidRDefault="00E05B35" w:rsidP="005D62D8">
            <w:pPr>
              <w:spacing w:line="240" w:lineRule="auto"/>
              <w:jc w:val="center"/>
              <w:textAlignment w:val="baseline"/>
              <w:rPr>
                <w:rFonts w:ascii="Segoe UI" w:hAnsi="Segoe UI" w:cs="Segoe UI"/>
                <w:sz w:val="20"/>
                <w:szCs w:val="20"/>
              </w:rPr>
            </w:pPr>
            <w:r w:rsidRPr="00E05B35">
              <w:rPr>
                <w:b/>
                <w:bCs/>
                <w:sz w:val="20"/>
                <w:szCs w:val="20"/>
              </w:rPr>
              <w:t>Balanceo</w:t>
            </w:r>
          </w:p>
        </w:tc>
        <w:tc>
          <w:tcPr>
            <w:tcW w:w="1697" w:type="dxa"/>
            <w:tcBorders>
              <w:top w:val="single" w:sz="6" w:space="0" w:color="auto"/>
              <w:left w:val="nil"/>
              <w:bottom w:val="single" w:sz="6" w:space="0" w:color="auto"/>
              <w:right w:val="single" w:sz="6" w:space="0" w:color="auto"/>
            </w:tcBorders>
            <w:shd w:val="clear" w:color="auto" w:fill="auto"/>
            <w:vAlign w:val="center"/>
            <w:hideMark/>
          </w:tcPr>
          <w:p w14:paraId="7F8976C3" w14:textId="18A08BA7" w:rsidR="00E05B35" w:rsidRPr="00E05B35" w:rsidRDefault="00E05B35" w:rsidP="005D62D8">
            <w:pPr>
              <w:spacing w:line="240" w:lineRule="auto"/>
              <w:jc w:val="center"/>
              <w:textAlignment w:val="baseline"/>
              <w:rPr>
                <w:rFonts w:ascii="Segoe UI" w:hAnsi="Segoe UI" w:cs="Segoe UI"/>
                <w:sz w:val="20"/>
                <w:szCs w:val="20"/>
              </w:rPr>
            </w:pPr>
            <w:r w:rsidRPr="00E05B35">
              <w:rPr>
                <w:b/>
                <w:bCs/>
                <w:sz w:val="20"/>
                <w:szCs w:val="20"/>
              </w:rPr>
              <w:t>Salidas</w:t>
            </w:r>
          </w:p>
        </w:tc>
      </w:tr>
      <w:tr w:rsidR="005D62D8" w:rsidRPr="00E05B35" w14:paraId="199050CD" w14:textId="77777777" w:rsidTr="0084589B">
        <w:trPr>
          <w:trHeight w:val="285"/>
          <w:jc w:val="center"/>
        </w:trPr>
        <w:tc>
          <w:tcPr>
            <w:tcW w:w="1342" w:type="dxa"/>
            <w:vMerge w:val="restart"/>
            <w:tcBorders>
              <w:top w:val="single" w:sz="6" w:space="0" w:color="auto"/>
              <w:left w:val="single" w:sz="6" w:space="0" w:color="auto"/>
              <w:right w:val="nil"/>
            </w:tcBorders>
            <w:shd w:val="clear" w:color="auto" w:fill="auto"/>
            <w:vAlign w:val="center"/>
          </w:tcPr>
          <w:p w14:paraId="64407143" w14:textId="513C2DF4" w:rsidR="005D62D8" w:rsidRPr="00945250" w:rsidRDefault="005D62D8" w:rsidP="005D62D8">
            <w:pPr>
              <w:spacing w:line="240" w:lineRule="auto"/>
              <w:jc w:val="center"/>
              <w:textAlignment w:val="baseline"/>
              <w:rPr>
                <w:sz w:val="20"/>
                <w:szCs w:val="20"/>
              </w:rPr>
            </w:pPr>
            <w:r>
              <w:rPr>
                <w:sz w:val="20"/>
                <w:szCs w:val="20"/>
              </w:rPr>
              <w:t>SVM</w:t>
            </w:r>
          </w:p>
        </w:tc>
        <w:tc>
          <w:tcPr>
            <w:tcW w:w="1260" w:type="dxa"/>
            <w:tcBorders>
              <w:top w:val="single" w:sz="6" w:space="0" w:color="auto"/>
              <w:left w:val="nil"/>
              <w:bottom w:val="nil"/>
              <w:right w:val="nil"/>
            </w:tcBorders>
          </w:tcPr>
          <w:p w14:paraId="435C7D72" w14:textId="25E31CC9" w:rsidR="005D62D8" w:rsidRPr="00945250" w:rsidRDefault="005D62D8" w:rsidP="005D62D8">
            <w:pPr>
              <w:spacing w:line="240" w:lineRule="auto"/>
              <w:jc w:val="center"/>
              <w:textAlignment w:val="baseline"/>
              <w:rPr>
                <w:sz w:val="20"/>
                <w:szCs w:val="20"/>
              </w:rPr>
            </w:pPr>
            <w:r w:rsidRPr="00945250">
              <w:rPr>
                <w:sz w:val="20"/>
                <w:szCs w:val="20"/>
              </w:rPr>
              <w:t>1</w:t>
            </w:r>
          </w:p>
        </w:tc>
        <w:tc>
          <w:tcPr>
            <w:tcW w:w="1696" w:type="dxa"/>
            <w:tcBorders>
              <w:top w:val="single" w:sz="6" w:space="0" w:color="auto"/>
              <w:left w:val="nil"/>
              <w:bottom w:val="nil"/>
              <w:right w:val="nil"/>
            </w:tcBorders>
          </w:tcPr>
          <w:p w14:paraId="3E50EB8E" w14:textId="1F957D08" w:rsidR="005D62D8" w:rsidRPr="00945250" w:rsidRDefault="005D62D8" w:rsidP="005D62D8">
            <w:pPr>
              <w:spacing w:line="240" w:lineRule="auto"/>
              <w:jc w:val="center"/>
              <w:textAlignment w:val="baseline"/>
              <w:rPr>
                <w:sz w:val="20"/>
                <w:szCs w:val="20"/>
              </w:rPr>
            </w:pPr>
            <w:r w:rsidRPr="00945250">
              <w:rPr>
                <w:sz w:val="20"/>
                <w:szCs w:val="20"/>
              </w:rPr>
              <w:t>RMS</w:t>
            </w:r>
          </w:p>
        </w:tc>
        <w:tc>
          <w:tcPr>
            <w:tcW w:w="1697" w:type="dxa"/>
            <w:tcBorders>
              <w:top w:val="single" w:sz="6" w:space="0" w:color="auto"/>
              <w:left w:val="nil"/>
              <w:bottom w:val="nil"/>
              <w:right w:val="nil"/>
            </w:tcBorders>
          </w:tcPr>
          <w:p w14:paraId="2760F9CA" w14:textId="698F76BD"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single" w:sz="6" w:space="0" w:color="auto"/>
              <w:left w:val="nil"/>
              <w:bottom w:val="nil"/>
              <w:right w:val="nil"/>
            </w:tcBorders>
            <w:shd w:val="clear" w:color="auto" w:fill="auto"/>
            <w:vAlign w:val="center"/>
          </w:tcPr>
          <w:p w14:paraId="17460530" w14:textId="07342D21"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single" w:sz="6" w:space="0" w:color="auto"/>
              <w:left w:val="nil"/>
              <w:bottom w:val="nil"/>
              <w:right w:val="single" w:sz="6" w:space="0" w:color="auto"/>
            </w:tcBorders>
            <w:shd w:val="clear" w:color="auto" w:fill="auto"/>
            <w:vAlign w:val="center"/>
          </w:tcPr>
          <w:p w14:paraId="7441C0DA" w14:textId="630615C6"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19275EFB" w14:textId="77777777" w:rsidTr="0084589B">
        <w:trPr>
          <w:trHeight w:val="285"/>
          <w:jc w:val="center"/>
        </w:trPr>
        <w:tc>
          <w:tcPr>
            <w:tcW w:w="1342" w:type="dxa"/>
            <w:vMerge/>
            <w:tcBorders>
              <w:left w:val="single" w:sz="6" w:space="0" w:color="auto"/>
              <w:right w:val="nil"/>
            </w:tcBorders>
            <w:shd w:val="clear" w:color="auto" w:fill="auto"/>
            <w:vAlign w:val="center"/>
          </w:tcPr>
          <w:p w14:paraId="507887A3" w14:textId="4D4E1DB8"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52D963FF" w14:textId="6BAE9BA0" w:rsidR="005D62D8" w:rsidRPr="00945250" w:rsidRDefault="005D62D8" w:rsidP="005D62D8">
            <w:pPr>
              <w:spacing w:line="240" w:lineRule="auto"/>
              <w:jc w:val="center"/>
              <w:textAlignment w:val="baseline"/>
              <w:rPr>
                <w:sz w:val="20"/>
                <w:szCs w:val="20"/>
              </w:rPr>
            </w:pPr>
            <w:r w:rsidRPr="00945250">
              <w:rPr>
                <w:sz w:val="20"/>
                <w:szCs w:val="20"/>
              </w:rPr>
              <w:t>2</w:t>
            </w:r>
          </w:p>
        </w:tc>
        <w:tc>
          <w:tcPr>
            <w:tcW w:w="1696" w:type="dxa"/>
            <w:tcBorders>
              <w:top w:val="nil"/>
              <w:left w:val="nil"/>
              <w:bottom w:val="nil"/>
              <w:right w:val="nil"/>
            </w:tcBorders>
          </w:tcPr>
          <w:p w14:paraId="08289EFF" w14:textId="67E44173" w:rsidR="005D62D8" w:rsidRPr="00945250" w:rsidRDefault="005D62D8" w:rsidP="005D62D8">
            <w:pPr>
              <w:spacing w:line="240" w:lineRule="auto"/>
              <w:jc w:val="center"/>
              <w:textAlignment w:val="baseline"/>
              <w:rPr>
                <w:sz w:val="20"/>
                <w:szCs w:val="20"/>
              </w:rPr>
            </w:pPr>
            <w:r w:rsidRPr="00945250">
              <w:rPr>
                <w:sz w:val="20"/>
                <w:szCs w:val="20"/>
              </w:rPr>
              <w:t>WL</w:t>
            </w:r>
          </w:p>
        </w:tc>
        <w:tc>
          <w:tcPr>
            <w:tcW w:w="1697" w:type="dxa"/>
            <w:tcBorders>
              <w:top w:val="nil"/>
              <w:left w:val="nil"/>
              <w:bottom w:val="nil"/>
              <w:right w:val="nil"/>
            </w:tcBorders>
          </w:tcPr>
          <w:p w14:paraId="27FC3B48" w14:textId="521CEC61"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3AF856C6" w14:textId="7EA3C73D"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6425CC9C" w14:textId="332C2E94"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441FB558" w14:textId="77777777" w:rsidTr="0084589B">
        <w:trPr>
          <w:trHeight w:val="285"/>
          <w:jc w:val="center"/>
        </w:trPr>
        <w:tc>
          <w:tcPr>
            <w:tcW w:w="1342" w:type="dxa"/>
            <w:vMerge/>
            <w:tcBorders>
              <w:left w:val="single" w:sz="6" w:space="0" w:color="auto"/>
              <w:bottom w:val="nil"/>
              <w:right w:val="nil"/>
            </w:tcBorders>
            <w:shd w:val="clear" w:color="auto" w:fill="auto"/>
            <w:vAlign w:val="center"/>
          </w:tcPr>
          <w:p w14:paraId="167382A7" w14:textId="48D6FF46"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77E02FDA" w14:textId="7A4CB737" w:rsidR="005D62D8" w:rsidRPr="00945250" w:rsidRDefault="005D62D8" w:rsidP="005D62D8">
            <w:pPr>
              <w:spacing w:line="240" w:lineRule="auto"/>
              <w:jc w:val="center"/>
              <w:textAlignment w:val="baseline"/>
              <w:rPr>
                <w:sz w:val="20"/>
                <w:szCs w:val="20"/>
              </w:rPr>
            </w:pPr>
            <w:r w:rsidRPr="00945250">
              <w:rPr>
                <w:sz w:val="20"/>
                <w:szCs w:val="20"/>
              </w:rPr>
              <w:t>3</w:t>
            </w:r>
          </w:p>
        </w:tc>
        <w:tc>
          <w:tcPr>
            <w:tcW w:w="1696" w:type="dxa"/>
            <w:tcBorders>
              <w:top w:val="nil"/>
              <w:left w:val="nil"/>
              <w:bottom w:val="nil"/>
              <w:right w:val="nil"/>
            </w:tcBorders>
          </w:tcPr>
          <w:p w14:paraId="527CF2B5" w14:textId="15123156" w:rsidR="005D62D8" w:rsidRPr="00945250" w:rsidRDefault="005D62D8" w:rsidP="005D62D8">
            <w:pPr>
              <w:spacing w:line="240" w:lineRule="auto"/>
              <w:jc w:val="center"/>
              <w:textAlignment w:val="baseline"/>
              <w:rPr>
                <w:sz w:val="20"/>
                <w:szCs w:val="20"/>
              </w:rPr>
            </w:pPr>
            <w:r w:rsidRPr="00945250">
              <w:rPr>
                <w:sz w:val="20"/>
                <w:szCs w:val="20"/>
              </w:rPr>
              <w:t>IAV</w:t>
            </w:r>
          </w:p>
        </w:tc>
        <w:tc>
          <w:tcPr>
            <w:tcW w:w="1697" w:type="dxa"/>
            <w:tcBorders>
              <w:top w:val="nil"/>
              <w:left w:val="nil"/>
              <w:bottom w:val="nil"/>
              <w:right w:val="nil"/>
            </w:tcBorders>
          </w:tcPr>
          <w:p w14:paraId="12BD7E8B" w14:textId="36F96DE0"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6867EE5F" w14:textId="64EB89D9"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7630AB11" w14:textId="73923231"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225323F8" w14:textId="77777777" w:rsidTr="00627AE6">
        <w:trPr>
          <w:trHeight w:val="285"/>
          <w:jc w:val="center"/>
        </w:trPr>
        <w:tc>
          <w:tcPr>
            <w:tcW w:w="1342" w:type="dxa"/>
            <w:vMerge w:val="restart"/>
            <w:tcBorders>
              <w:top w:val="nil"/>
              <w:left w:val="single" w:sz="6" w:space="0" w:color="auto"/>
              <w:right w:val="nil"/>
            </w:tcBorders>
            <w:shd w:val="clear" w:color="auto" w:fill="auto"/>
            <w:vAlign w:val="center"/>
          </w:tcPr>
          <w:p w14:paraId="0F7CC8B7" w14:textId="0227CF7A" w:rsidR="005D62D8" w:rsidRPr="00945250" w:rsidRDefault="005D62D8" w:rsidP="005D62D8">
            <w:pPr>
              <w:spacing w:line="240" w:lineRule="auto"/>
              <w:jc w:val="center"/>
              <w:textAlignment w:val="baseline"/>
              <w:rPr>
                <w:sz w:val="20"/>
                <w:szCs w:val="20"/>
              </w:rPr>
            </w:pPr>
            <w:r>
              <w:rPr>
                <w:sz w:val="20"/>
                <w:szCs w:val="20"/>
              </w:rPr>
              <w:t>KNN</w:t>
            </w:r>
          </w:p>
        </w:tc>
        <w:tc>
          <w:tcPr>
            <w:tcW w:w="1260" w:type="dxa"/>
            <w:tcBorders>
              <w:top w:val="nil"/>
              <w:left w:val="nil"/>
              <w:bottom w:val="nil"/>
              <w:right w:val="nil"/>
            </w:tcBorders>
          </w:tcPr>
          <w:p w14:paraId="74E41FC4" w14:textId="6F49F38E" w:rsidR="005D62D8" w:rsidRPr="00945250" w:rsidRDefault="005D62D8" w:rsidP="005D62D8">
            <w:pPr>
              <w:spacing w:line="240" w:lineRule="auto"/>
              <w:jc w:val="center"/>
              <w:textAlignment w:val="baseline"/>
              <w:rPr>
                <w:sz w:val="20"/>
                <w:szCs w:val="20"/>
              </w:rPr>
            </w:pPr>
            <w:r w:rsidRPr="00945250">
              <w:rPr>
                <w:sz w:val="20"/>
                <w:szCs w:val="20"/>
              </w:rPr>
              <w:t>4</w:t>
            </w:r>
          </w:p>
        </w:tc>
        <w:tc>
          <w:tcPr>
            <w:tcW w:w="1696" w:type="dxa"/>
            <w:tcBorders>
              <w:top w:val="nil"/>
              <w:left w:val="nil"/>
              <w:bottom w:val="nil"/>
              <w:right w:val="nil"/>
            </w:tcBorders>
          </w:tcPr>
          <w:p w14:paraId="76FE9FED" w14:textId="6AA77BA3" w:rsidR="005D62D8" w:rsidRPr="00945250" w:rsidRDefault="005D62D8" w:rsidP="005D62D8">
            <w:pPr>
              <w:spacing w:line="240" w:lineRule="auto"/>
              <w:jc w:val="center"/>
              <w:textAlignment w:val="baseline"/>
              <w:rPr>
                <w:sz w:val="20"/>
                <w:szCs w:val="20"/>
              </w:rPr>
            </w:pPr>
            <w:r w:rsidRPr="00945250">
              <w:rPr>
                <w:sz w:val="20"/>
                <w:szCs w:val="20"/>
              </w:rPr>
              <w:t>RMS</w:t>
            </w:r>
          </w:p>
        </w:tc>
        <w:tc>
          <w:tcPr>
            <w:tcW w:w="1697" w:type="dxa"/>
            <w:tcBorders>
              <w:top w:val="nil"/>
              <w:left w:val="nil"/>
              <w:bottom w:val="nil"/>
              <w:right w:val="nil"/>
            </w:tcBorders>
          </w:tcPr>
          <w:p w14:paraId="0DA5AD3D" w14:textId="2E8EB742"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412CBC7E" w14:textId="3B144311"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6C480776" w14:textId="27EBB550"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7A8BC789" w14:textId="77777777" w:rsidTr="00627AE6">
        <w:trPr>
          <w:trHeight w:val="285"/>
          <w:jc w:val="center"/>
        </w:trPr>
        <w:tc>
          <w:tcPr>
            <w:tcW w:w="1342" w:type="dxa"/>
            <w:vMerge/>
            <w:tcBorders>
              <w:left w:val="single" w:sz="6" w:space="0" w:color="auto"/>
              <w:right w:val="nil"/>
            </w:tcBorders>
            <w:shd w:val="clear" w:color="auto" w:fill="auto"/>
            <w:vAlign w:val="center"/>
          </w:tcPr>
          <w:p w14:paraId="6A979C5C" w14:textId="15C39849"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12A66F0E" w14:textId="5F758CEB" w:rsidR="005D62D8" w:rsidRPr="00945250" w:rsidRDefault="005D62D8" w:rsidP="005D62D8">
            <w:pPr>
              <w:spacing w:line="240" w:lineRule="auto"/>
              <w:jc w:val="center"/>
              <w:textAlignment w:val="baseline"/>
              <w:rPr>
                <w:sz w:val="20"/>
                <w:szCs w:val="20"/>
              </w:rPr>
            </w:pPr>
            <w:r w:rsidRPr="00945250">
              <w:rPr>
                <w:sz w:val="20"/>
                <w:szCs w:val="20"/>
              </w:rPr>
              <w:t>5</w:t>
            </w:r>
          </w:p>
        </w:tc>
        <w:tc>
          <w:tcPr>
            <w:tcW w:w="1696" w:type="dxa"/>
            <w:tcBorders>
              <w:top w:val="nil"/>
              <w:left w:val="nil"/>
              <w:bottom w:val="nil"/>
              <w:right w:val="nil"/>
            </w:tcBorders>
          </w:tcPr>
          <w:p w14:paraId="35A49480" w14:textId="363EFA2D" w:rsidR="005D62D8" w:rsidRPr="00945250" w:rsidRDefault="005D62D8" w:rsidP="005D62D8">
            <w:pPr>
              <w:spacing w:line="240" w:lineRule="auto"/>
              <w:jc w:val="center"/>
              <w:textAlignment w:val="baseline"/>
              <w:rPr>
                <w:sz w:val="20"/>
                <w:szCs w:val="20"/>
              </w:rPr>
            </w:pPr>
            <w:r w:rsidRPr="00945250">
              <w:rPr>
                <w:sz w:val="20"/>
                <w:szCs w:val="20"/>
              </w:rPr>
              <w:t>WL</w:t>
            </w:r>
          </w:p>
        </w:tc>
        <w:tc>
          <w:tcPr>
            <w:tcW w:w="1697" w:type="dxa"/>
            <w:tcBorders>
              <w:top w:val="nil"/>
              <w:left w:val="nil"/>
              <w:bottom w:val="nil"/>
              <w:right w:val="nil"/>
            </w:tcBorders>
          </w:tcPr>
          <w:p w14:paraId="4AF46D13" w14:textId="0088BF9D"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55566943" w14:textId="529F31B4"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6F110222" w14:textId="4C1086DB"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76DD1546" w14:textId="77777777" w:rsidTr="00627AE6">
        <w:trPr>
          <w:trHeight w:val="285"/>
          <w:jc w:val="center"/>
        </w:trPr>
        <w:tc>
          <w:tcPr>
            <w:tcW w:w="1342" w:type="dxa"/>
            <w:vMerge/>
            <w:tcBorders>
              <w:left w:val="single" w:sz="6" w:space="0" w:color="auto"/>
              <w:bottom w:val="nil"/>
              <w:right w:val="nil"/>
            </w:tcBorders>
            <w:shd w:val="clear" w:color="auto" w:fill="auto"/>
            <w:vAlign w:val="center"/>
          </w:tcPr>
          <w:p w14:paraId="5F72D644" w14:textId="0BB5DA0D"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7753AA04" w14:textId="55241000" w:rsidR="005D62D8" w:rsidRPr="00945250" w:rsidRDefault="005D62D8" w:rsidP="005D62D8">
            <w:pPr>
              <w:spacing w:line="240" w:lineRule="auto"/>
              <w:jc w:val="center"/>
              <w:textAlignment w:val="baseline"/>
              <w:rPr>
                <w:sz w:val="20"/>
                <w:szCs w:val="20"/>
              </w:rPr>
            </w:pPr>
            <w:r w:rsidRPr="00945250">
              <w:rPr>
                <w:sz w:val="20"/>
                <w:szCs w:val="20"/>
              </w:rPr>
              <w:t>6</w:t>
            </w:r>
          </w:p>
        </w:tc>
        <w:tc>
          <w:tcPr>
            <w:tcW w:w="1696" w:type="dxa"/>
            <w:tcBorders>
              <w:top w:val="nil"/>
              <w:left w:val="nil"/>
              <w:bottom w:val="nil"/>
              <w:right w:val="nil"/>
            </w:tcBorders>
          </w:tcPr>
          <w:p w14:paraId="438B4A37" w14:textId="291061A6" w:rsidR="005D62D8" w:rsidRPr="00945250" w:rsidRDefault="005D62D8" w:rsidP="005D62D8">
            <w:pPr>
              <w:spacing w:line="240" w:lineRule="auto"/>
              <w:jc w:val="center"/>
              <w:textAlignment w:val="baseline"/>
              <w:rPr>
                <w:sz w:val="20"/>
                <w:szCs w:val="20"/>
              </w:rPr>
            </w:pPr>
            <w:r w:rsidRPr="00945250">
              <w:rPr>
                <w:sz w:val="20"/>
                <w:szCs w:val="20"/>
              </w:rPr>
              <w:t>IAV</w:t>
            </w:r>
          </w:p>
        </w:tc>
        <w:tc>
          <w:tcPr>
            <w:tcW w:w="1697" w:type="dxa"/>
            <w:tcBorders>
              <w:top w:val="nil"/>
              <w:left w:val="nil"/>
              <w:bottom w:val="nil"/>
              <w:right w:val="nil"/>
            </w:tcBorders>
          </w:tcPr>
          <w:p w14:paraId="6874699F" w14:textId="277A7D18"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5392E683" w14:textId="4042B4E9"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45A21A70" w14:textId="0417590A"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5CBCCB9A" w14:textId="77777777" w:rsidTr="002C6D1F">
        <w:trPr>
          <w:trHeight w:val="285"/>
          <w:jc w:val="center"/>
        </w:trPr>
        <w:tc>
          <w:tcPr>
            <w:tcW w:w="1342" w:type="dxa"/>
            <w:vMerge w:val="restart"/>
            <w:tcBorders>
              <w:top w:val="nil"/>
              <w:left w:val="single" w:sz="6" w:space="0" w:color="auto"/>
              <w:right w:val="nil"/>
            </w:tcBorders>
            <w:shd w:val="clear" w:color="auto" w:fill="auto"/>
            <w:vAlign w:val="center"/>
          </w:tcPr>
          <w:p w14:paraId="1A860F6D" w14:textId="40A785D3" w:rsidR="005D62D8" w:rsidRPr="00945250" w:rsidRDefault="005D62D8" w:rsidP="005D62D8">
            <w:pPr>
              <w:spacing w:line="240" w:lineRule="auto"/>
              <w:jc w:val="center"/>
              <w:textAlignment w:val="baseline"/>
              <w:rPr>
                <w:sz w:val="20"/>
                <w:szCs w:val="20"/>
              </w:rPr>
            </w:pPr>
            <w:r>
              <w:rPr>
                <w:sz w:val="20"/>
                <w:szCs w:val="20"/>
              </w:rPr>
              <w:t>RF</w:t>
            </w:r>
          </w:p>
        </w:tc>
        <w:tc>
          <w:tcPr>
            <w:tcW w:w="1260" w:type="dxa"/>
            <w:tcBorders>
              <w:top w:val="nil"/>
              <w:left w:val="nil"/>
              <w:bottom w:val="nil"/>
              <w:right w:val="nil"/>
            </w:tcBorders>
          </w:tcPr>
          <w:p w14:paraId="3E1ED7DE" w14:textId="0E705FCD" w:rsidR="005D62D8" w:rsidRPr="00945250" w:rsidRDefault="005D62D8" w:rsidP="005D62D8">
            <w:pPr>
              <w:spacing w:line="240" w:lineRule="auto"/>
              <w:jc w:val="center"/>
              <w:textAlignment w:val="baseline"/>
              <w:rPr>
                <w:sz w:val="20"/>
                <w:szCs w:val="20"/>
              </w:rPr>
            </w:pPr>
            <w:r w:rsidRPr="00945250">
              <w:rPr>
                <w:sz w:val="20"/>
                <w:szCs w:val="20"/>
              </w:rPr>
              <w:t>7</w:t>
            </w:r>
          </w:p>
        </w:tc>
        <w:tc>
          <w:tcPr>
            <w:tcW w:w="1696" w:type="dxa"/>
            <w:tcBorders>
              <w:top w:val="nil"/>
              <w:left w:val="nil"/>
              <w:bottom w:val="nil"/>
              <w:right w:val="nil"/>
            </w:tcBorders>
          </w:tcPr>
          <w:p w14:paraId="280AD5C8" w14:textId="6531BD25" w:rsidR="005D62D8" w:rsidRPr="00945250" w:rsidRDefault="005D62D8" w:rsidP="005D62D8">
            <w:pPr>
              <w:spacing w:line="240" w:lineRule="auto"/>
              <w:jc w:val="center"/>
              <w:textAlignment w:val="baseline"/>
              <w:rPr>
                <w:sz w:val="20"/>
                <w:szCs w:val="20"/>
              </w:rPr>
            </w:pPr>
            <w:r w:rsidRPr="00945250">
              <w:rPr>
                <w:sz w:val="20"/>
                <w:szCs w:val="20"/>
              </w:rPr>
              <w:t>RMS</w:t>
            </w:r>
          </w:p>
        </w:tc>
        <w:tc>
          <w:tcPr>
            <w:tcW w:w="1697" w:type="dxa"/>
            <w:tcBorders>
              <w:top w:val="nil"/>
              <w:left w:val="nil"/>
              <w:bottom w:val="nil"/>
              <w:right w:val="nil"/>
            </w:tcBorders>
          </w:tcPr>
          <w:p w14:paraId="370FD899" w14:textId="070FC9BC"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240A78C7" w14:textId="42F23D9B"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40C83C44" w14:textId="4220A15B"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27F68F75" w14:textId="77777777" w:rsidTr="002C6D1F">
        <w:trPr>
          <w:trHeight w:val="285"/>
          <w:jc w:val="center"/>
        </w:trPr>
        <w:tc>
          <w:tcPr>
            <w:tcW w:w="1342" w:type="dxa"/>
            <w:vMerge/>
            <w:tcBorders>
              <w:left w:val="single" w:sz="6" w:space="0" w:color="auto"/>
              <w:right w:val="nil"/>
            </w:tcBorders>
            <w:shd w:val="clear" w:color="auto" w:fill="auto"/>
            <w:vAlign w:val="center"/>
          </w:tcPr>
          <w:p w14:paraId="51DBB70C" w14:textId="3623C9EF"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44AE3FF5" w14:textId="19E654F4" w:rsidR="005D62D8" w:rsidRPr="00945250" w:rsidRDefault="005D62D8" w:rsidP="005D62D8">
            <w:pPr>
              <w:spacing w:line="240" w:lineRule="auto"/>
              <w:jc w:val="center"/>
              <w:textAlignment w:val="baseline"/>
              <w:rPr>
                <w:sz w:val="20"/>
                <w:szCs w:val="20"/>
              </w:rPr>
            </w:pPr>
            <w:r w:rsidRPr="00945250">
              <w:rPr>
                <w:sz w:val="20"/>
                <w:szCs w:val="20"/>
              </w:rPr>
              <w:t>8</w:t>
            </w:r>
          </w:p>
        </w:tc>
        <w:tc>
          <w:tcPr>
            <w:tcW w:w="1696" w:type="dxa"/>
            <w:tcBorders>
              <w:top w:val="nil"/>
              <w:left w:val="nil"/>
              <w:bottom w:val="nil"/>
              <w:right w:val="nil"/>
            </w:tcBorders>
          </w:tcPr>
          <w:p w14:paraId="2BF06B1A" w14:textId="40320E22" w:rsidR="005D62D8" w:rsidRPr="00945250" w:rsidRDefault="005D62D8" w:rsidP="005D62D8">
            <w:pPr>
              <w:spacing w:line="240" w:lineRule="auto"/>
              <w:jc w:val="center"/>
              <w:textAlignment w:val="baseline"/>
              <w:rPr>
                <w:sz w:val="20"/>
                <w:szCs w:val="20"/>
              </w:rPr>
            </w:pPr>
            <w:r w:rsidRPr="00945250">
              <w:rPr>
                <w:sz w:val="20"/>
                <w:szCs w:val="20"/>
              </w:rPr>
              <w:t>WL</w:t>
            </w:r>
          </w:p>
        </w:tc>
        <w:tc>
          <w:tcPr>
            <w:tcW w:w="1697" w:type="dxa"/>
            <w:tcBorders>
              <w:top w:val="nil"/>
              <w:left w:val="nil"/>
              <w:bottom w:val="nil"/>
              <w:right w:val="nil"/>
            </w:tcBorders>
          </w:tcPr>
          <w:p w14:paraId="5BCB6CB3" w14:textId="03BAED3E"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750A3AF9" w14:textId="62323EF2"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248546B7" w14:textId="735EB74D"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214374F0" w14:textId="77777777" w:rsidTr="002C6D1F">
        <w:trPr>
          <w:trHeight w:val="285"/>
          <w:jc w:val="center"/>
        </w:trPr>
        <w:tc>
          <w:tcPr>
            <w:tcW w:w="1342" w:type="dxa"/>
            <w:vMerge/>
            <w:tcBorders>
              <w:left w:val="single" w:sz="6" w:space="0" w:color="auto"/>
              <w:bottom w:val="nil"/>
              <w:right w:val="nil"/>
            </w:tcBorders>
            <w:shd w:val="clear" w:color="auto" w:fill="auto"/>
            <w:vAlign w:val="center"/>
          </w:tcPr>
          <w:p w14:paraId="19CBF926"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4121E479" w14:textId="33CE82E2" w:rsidR="005D62D8" w:rsidRPr="00945250" w:rsidRDefault="005D62D8" w:rsidP="005D62D8">
            <w:pPr>
              <w:spacing w:line="240" w:lineRule="auto"/>
              <w:jc w:val="center"/>
              <w:textAlignment w:val="baseline"/>
              <w:rPr>
                <w:sz w:val="20"/>
                <w:szCs w:val="20"/>
              </w:rPr>
            </w:pPr>
            <w:r w:rsidRPr="00945250">
              <w:rPr>
                <w:sz w:val="20"/>
                <w:szCs w:val="20"/>
              </w:rPr>
              <w:t>9</w:t>
            </w:r>
          </w:p>
        </w:tc>
        <w:tc>
          <w:tcPr>
            <w:tcW w:w="1696" w:type="dxa"/>
            <w:tcBorders>
              <w:top w:val="nil"/>
              <w:left w:val="nil"/>
              <w:bottom w:val="nil"/>
              <w:right w:val="nil"/>
            </w:tcBorders>
          </w:tcPr>
          <w:p w14:paraId="4C46BC3D" w14:textId="5B54F216" w:rsidR="005D62D8" w:rsidRPr="00945250" w:rsidRDefault="005D62D8" w:rsidP="005D62D8">
            <w:pPr>
              <w:spacing w:line="240" w:lineRule="auto"/>
              <w:jc w:val="center"/>
              <w:textAlignment w:val="baseline"/>
              <w:rPr>
                <w:sz w:val="20"/>
                <w:szCs w:val="20"/>
              </w:rPr>
            </w:pPr>
            <w:r w:rsidRPr="00945250">
              <w:rPr>
                <w:sz w:val="20"/>
                <w:szCs w:val="20"/>
              </w:rPr>
              <w:t>IAV</w:t>
            </w:r>
          </w:p>
        </w:tc>
        <w:tc>
          <w:tcPr>
            <w:tcW w:w="1697" w:type="dxa"/>
            <w:tcBorders>
              <w:top w:val="nil"/>
              <w:left w:val="nil"/>
              <w:bottom w:val="nil"/>
              <w:right w:val="nil"/>
            </w:tcBorders>
          </w:tcPr>
          <w:p w14:paraId="50B05889" w14:textId="352C22FD"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18415A96" w14:textId="670F1394" w:rsidR="005D62D8" w:rsidRPr="00945250" w:rsidRDefault="005D62D8" w:rsidP="005D62D8">
            <w:pPr>
              <w:spacing w:line="240" w:lineRule="auto"/>
              <w:jc w:val="center"/>
              <w:textAlignment w:val="baseline"/>
              <w:rPr>
                <w:sz w:val="20"/>
                <w:szCs w:val="20"/>
              </w:rPr>
            </w:pPr>
            <w:r w:rsidRPr="00945250">
              <w:rPr>
                <w:sz w:val="20"/>
                <w:szCs w:val="20"/>
              </w:rPr>
              <w:t>Si</w:t>
            </w:r>
          </w:p>
        </w:tc>
        <w:tc>
          <w:tcPr>
            <w:tcW w:w="1697" w:type="dxa"/>
            <w:tcBorders>
              <w:top w:val="nil"/>
              <w:left w:val="nil"/>
              <w:bottom w:val="nil"/>
              <w:right w:val="single" w:sz="6" w:space="0" w:color="auto"/>
            </w:tcBorders>
            <w:shd w:val="clear" w:color="auto" w:fill="auto"/>
            <w:vAlign w:val="center"/>
          </w:tcPr>
          <w:p w14:paraId="1E3CE5AA" w14:textId="0E352383" w:rsidR="005D62D8" w:rsidRPr="00945250" w:rsidRDefault="005D62D8" w:rsidP="005D62D8">
            <w:pPr>
              <w:spacing w:line="240" w:lineRule="auto"/>
              <w:jc w:val="center"/>
              <w:textAlignment w:val="baseline"/>
              <w:rPr>
                <w:sz w:val="20"/>
                <w:szCs w:val="20"/>
              </w:rPr>
            </w:pPr>
            <w:r>
              <w:rPr>
                <w:sz w:val="20"/>
                <w:szCs w:val="20"/>
              </w:rPr>
              <w:t>0, 1, 23</w:t>
            </w:r>
          </w:p>
        </w:tc>
      </w:tr>
      <w:tr w:rsidR="005D62D8" w:rsidRPr="00E05B35" w14:paraId="0CD9A58C" w14:textId="77777777" w:rsidTr="001911E1">
        <w:trPr>
          <w:trHeight w:val="285"/>
          <w:jc w:val="center"/>
        </w:trPr>
        <w:tc>
          <w:tcPr>
            <w:tcW w:w="1342" w:type="dxa"/>
            <w:vMerge w:val="restart"/>
            <w:tcBorders>
              <w:top w:val="nil"/>
              <w:left w:val="single" w:sz="6" w:space="0" w:color="auto"/>
              <w:right w:val="nil"/>
            </w:tcBorders>
            <w:shd w:val="clear" w:color="auto" w:fill="auto"/>
            <w:vAlign w:val="center"/>
          </w:tcPr>
          <w:p w14:paraId="108B0A65" w14:textId="1A13E8BC" w:rsidR="005D62D8" w:rsidRPr="00945250" w:rsidRDefault="005D62D8" w:rsidP="005D62D8">
            <w:pPr>
              <w:spacing w:line="240" w:lineRule="auto"/>
              <w:jc w:val="center"/>
              <w:textAlignment w:val="baseline"/>
              <w:rPr>
                <w:sz w:val="20"/>
                <w:szCs w:val="20"/>
              </w:rPr>
            </w:pPr>
            <w:r>
              <w:rPr>
                <w:sz w:val="20"/>
                <w:szCs w:val="20"/>
              </w:rPr>
              <w:t>CNN</w:t>
            </w:r>
          </w:p>
        </w:tc>
        <w:tc>
          <w:tcPr>
            <w:tcW w:w="1260" w:type="dxa"/>
            <w:tcBorders>
              <w:top w:val="nil"/>
              <w:left w:val="nil"/>
              <w:bottom w:val="nil"/>
              <w:right w:val="nil"/>
            </w:tcBorders>
          </w:tcPr>
          <w:p w14:paraId="411A8475" w14:textId="60F10EB8" w:rsidR="005D62D8" w:rsidRPr="00945250" w:rsidRDefault="005D62D8" w:rsidP="005D62D8">
            <w:pPr>
              <w:spacing w:line="240" w:lineRule="auto"/>
              <w:jc w:val="center"/>
              <w:textAlignment w:val="baseline"/>
              <w:rPr>
                <w:sz w:val="20"/>
                <w:szCs w:val="20"/>
              </w:rPr>
            </w:pPr>
            <w:r w:rsidRPr="00945250">
              <w:rPr>
                <w:sz w:val="20"/>
                <w:szCs w:val="20"/>
              </w:rPr>
              <w:t>10</w:t>
            </w:r>
          </w:p>
        </w:tc>
        <w:tc>
          <w:tcPr>
            <w:tcW w:w="1696" w:type="dxa"/>
            <w:tcBorders>
              <w:top w:val="nil"/>
              <w:left w:val="nil"/>
              <w:bottom w:val="nil"/>
              <w:right w:val="nil"/>
            </w:tcBorders>
          </w:tcPr>
          <w:p w14:paraId="31584616" w14:textId="3B0FB18F" w:rsidR="005D62D8" w:rsidRPr="00945250" w:rsidRDefault="005D62D8" w:rsidP="005D62D8">
            <w:pPr>
              <w:spacing w:line="240" w:lineRule="auto"/>
              <w:jc w:val="center"/>
              <w:textAlignment w:val="baseline"/>
              <w:rPr>
                <w:sz w:val="20"/>
                <w:szCs w:val="20"/>
              </w:rPr>
            </w:pPr>
            <w:r w:rsidRPr="00945250">
              <w:rPr>
                <w:sz w:val="20"/>
                <w:szCs w:val="20"/>
              </w:rPr>
              <w:t>RMS</w:t>
            </w:r>
          </w:p>
        </w:tc>
        <w:tc>
          <w:tcPr>
            <w:tcW w:w="1697" w:type="dxa"/>
            <w:tcBorders>
              <w:top w:val="nil"/>
              <w:left w:val="nil"/>
              <w:bottom w:val="nil"/>
              <w:right w:val="nil"/>
            </w:tcBorders>
          </w:tcPr>
          <w:p w14:paraId="22857BB5" w14:textId="794717FA" w:rsidR="005D62D8" w:rsidRPr="00945250" w:rsidRDefault="005D62D8" w:rsidP="005D62D8">
            <w:pPr>
              <w:spacing w:line="240" w:lineRule="auto"/>
              <w:jc w:val="center"/>
              <w:textAlignment w:val="baseline"/>
              <w:rPr>
                <w:sz w:val="20"/>
                <w:szCs w:val="20"/>
              </w:rPr>
            </w:pPr>
            <w:r w:rsidRPr="00945250">
              <w:rPr>
                <w:sz w:val="20"/>
                <w:szCs w:val="20"/>
              </w:rPr>
              <w:t>No</w:t>
            </w:r>
          </w:p>
        </w:tc>
        <w:tc>
          <w:tcPr>
            <w:tcW w:w="1696" w:type="dxa"/>
            <w:tcBorders>
              <w:top w:val="nil"/>
              <w:left w:val="nil"/>
              <w:bottom w:val="nil"/>
              <w:right w:val="nil"/>
            </w:tcBorders>
            <w:shd w:val="clear" w:color="auto" w:fill="auto"/>
            <w:vAlign w:val="center"/>
          </w:tcPr>
          <w:p w14:paraId="75E78DB1" w14:textId="135967AF" w:rsidR="005D62D8" w:rsidRPr="00945250" w:rsidRDefault="005D62D8" w:rsidP="005D62D8">
            <w:pPr>
              <w:spacing w:line="240" w:lineRule="auto"/>
              <w:jc w:val="center"/>
              <w:textAlignment w:val="baseline"/>
              <w:rPr>
                <w:sz w:val="20"/>
                <w:szCs w:val="20"/>
              </w:rPr>
            </w:pPr>
            <w:r>
              <w:rPr>
                <w:sz w:val="20"/>
                <w:szCs w:val="20"/>
              </w:rPr>
              <w:t>No</w:t>
            </w:r>
          </w:p>
        </w:tc>
        <w:tc>
          <w:tcPr>
            <w:tcW w:w="1697" w:type="dxa"/>
            <w:tcBorders>
              <w:top w:val="nil"/>
              <w:left w:val="nil"/>
              <w:bottom w:val="nil"/>
              <w:right w:val="single" w:sz="6" w:space="0" w:color="auto"/>
            </w:tcBorders>
            <w:shd w:val="clear" w:color="auto" w:fill="auto"/>
            <w:vAlign w:val="center"/>
          </w:tcPr>
          <w:p w14:paraId="4F33AF51" w14:textId="389E6D1D" w:rsidR="005D62D8" w:rsidRPr="00945250" w:rsidRDefault="005D62D8" w:rsidP="005D62D8">
            <w:pPr>
              <w:spacing w:line="240" w:lineRule="auto"/>
              <w:jc w:val="center"/>
              <w:textAlignment w:val="baseline"/>
              <w:rPr>
                <w:sz w:val="20"/>
                <w:szCs w:val="20"/>
              </w:rPr>
            </w:pPr>
            <w:r>
              <w:rPr>
                <w:sz w:val="20"/>
                <w:szCs w:val="20"/>
              </w:rPr>
              <w:t>0</w:t>
            </w:r>
            <w:r>
              <w:rPr>
                <w:sz w:val="20"/>
                <w:szCs w:val="20"/>
              </w:rPr>
              <w:t xml:space="preserve"> [0]</w:t>
            </w:r>
            <w:r>
              <w:rPr>
                <w:sz w:val="20"/>
                <w:szCs w:val="20"/>
              </w:rPr>
              <w:t>, 1</w:t>
            </w:r>
            <w:r>
              <w:rPr>
                <w:sz w:val="20"/>
                <w:szCs w:val="20"/>
              </w:rPr>
              <w:t xml:space="preserve"> [1]</w:t>
            </w:r>
            <w:r>
              <w:rPr>
                <w:sz w:val="20"/>
                <w:szCs w:val="20"/>
              </w:rPr>
              <w:t>, 23</w:t>
            </w:r>
            <w:r>
              <w:rPr>
                <w:sz w:val="20"/>
                <w:szCs w:val="20"/>
              </w:rPr>
              <w:t xml:space="preserve"> [2]</w:t>
            </w:r>
          </w:p>
        </w:tc>
      </w:tr>
      <w:tr w:rsidR="005D62D8" w:rsidRPr="00E05B35" w14:paraId="63013140" w14:textId="77777777" w:rsidTr="001911E1">
        <w:trPr>
          <w:trHeight w:val="285"/>
          <w:jc w:val="center"/>
        </w:trPr>
        <w:tc>
          <w:tcPr>
            <w:tcW w:w="1342" w:type="dxa"/>
            <w:vMerge/>
            <w:tcBorders>
              <w:left w:val="single" w:sz="6" w:space="0" w:color="auto"/>
              <w:right w:val="nil"/>
            </w:tcBorders>
            <w:shd w:val="clear" w:color="auto" w:fill="auto"/>
            <w:vAlign w:val="center"/>
          </w:tcPr>
          <w:p w14:paraId="3A3FD356"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3D9B61D5" w14:textId="4F3660AF" w:rsidR="005D62D8" w:rsidRPr="00945250" w:rsidRDefault="005D62D8" w:rsidP="005D62D8">
            <w:pPr>
              <w:spacing w:line="240" w:lineRule="auto"/>
              <w:jc w:val="center"/>
              <w:textAlignment w:val="baseline"/>
              <w:rPr>
                <w:sz w:val="20"/>
                <w:szCs w:val="20"/>
              </w:rPr>
            </w:pPr>
            <w:r>
              <w:rPr>
                <w:sz w:val="20"/>
                <w:szCs w:val="20"/>
              </w:rPr>
              <w:t>11</w:t>
            </w:r>
          </w:p>
        </w:tc>
        <w:tc>
          <w:tcPr>
            <w:tcW w:w="1696" w:type="dxa"/>
            <w:tcBorders>
              <w:top w:val="nil"/>
              <w:left w:val="nil"/>
              <w:bottom w:val="nil"/>
              <w:right w:val="nil"/>
            </w:tcBorders>
          </w:tcPr>
          <w:p w14:paraId="0D050F2F" w14:textId="784EFB7D" w:rsidR="005D62D8" w:rsidRPr="00945250" w:rsidRDefault="005D62D8" w:rsidP="005D62D8">
            <w:pPr>
              <w:spacing w:line="240" w:lineRule="auto"/>
              <w:jc w:val="center"/>
              <w:textAlignment w:val="baseline"/>
              <w:rPr>
                <w:sz w:val="20"/>
                <w:szCs w:val="20"/>
              </w:rPr>
            </w:pPr>
            <w:r w:rsidRPr="00945250">
              <w:rPr>
                <w:sz w:val="20"/>
                <w:szCs w:val="20"/>
              </w:rPr>
              <w:t>WL</w:t>
            </w:r>
          </w:p>
        </w:tc>
        <w:tc>
          <w:tcPr>
            <w:tcW w:w="1697" w:type="dxa"/>
            <w:tcBorders>
              <w:top w:val="nil"/>
              <w:left w:val="nil"/>
              <w:bottom w:val="nil"/>
              <w:right w:val="nil"/>
            </w:tcBorders>
          </w:tcPr>
          <w:p w14:paraId="162439A5" w14:textId="0FD0A238" w:rsidR="005D62D8" w:rsidRPr="00945250" w:rsidRDefault="005D62D8" w:rsidP="005D62D8">
            <w:pPr>
              <w:spacing w:line="240" w:lineRule="auto"/>
              <w:jc w:val="center"/>
              <w:textAlignment w:val="baseline"/>
              <w:rPr>
                <w:sz w:val="20"/>
                <w:szCs w:val="20"/>
              </w:rPr>
            </w:pPr>
            <w:r>
              <w:rPr>
                <w:sz w:val="20"/>
                <w:szCs w:val="20"/>
              </w:rPr>
              <w:t>No</w:t>
            </w:r>
          </w:p>
        </w:tc>
        <w:tc>
          <w:tcPr>
            <w:tcW w:w="1696" w:type="dxa"/>
            <w:tcBorders>
              <w:top w:val="nil"/>
              <w:left w:val="nil"/>
              <w:bottom w:val="nil"/>
              <w:right w:val="nil"/>
            </w:tcBorders>
            <w:shd w:val="clear" w:color="auto" w:fill="auto"/>
            <w:vAlign w:val="center"/>
          </w:tcPr>
          <w:p w14:paraId="06C431EE" w14:textId="3FD2B773" w:rsidR="005D62D8" w:rsidRPr="00945250" w:rsidRDefault="005D62D8" w:rsidP="005D62D8">
            <w:pPr>
              <w:spacing w:line="240" w:lineRule="auto"/>
              <w:jc w:val="center"/>
              <w:textAlignment w:val="baseline"/>
              <w:rPr>
                <w:sz w:val="20"/>
                <w:szCs w:val="20"/>
              </w:rPr>
            </w:pPr>
            <w:r>
              <w:rPr>
                <w:sz w:val="20"/>
                <w:szCs w:val="20"/>
              </w:rPr>
              <w:t>No</w:t>
            </w:r>
          </w:p>
        </w:tc>
        <w:tc>
          <w:tcPr>
            <w:tcW w:w="1697" w:type="dxa"/>
            <w:tcBorders>
              <w:top w:val="nil"/>
              <w:left w:val="nil"/>
              <w:bottom w:val="nil"/>
              <w:right w:val="single" w:sz="6" w:space="0" w:color="auto"/>
            </w:tcBorders>
            <w:shd w:val="clear" w:color="auto" w:fill="auto"/>
            <w:vAlign w:val="center"/>
          </w:tcPr>
          <w:p w14:paraId="2FBC39C6" w14:textId="7A7739DB" w:rsidR="005D62D8" w:rsidRPr="00945250" w:rsidRDefault="005D62D8" w:rsidP="005D62D8">
            <w:pPr>
              <w:spacing w:line="240" w:lineRule="auto"/>
              <w:jc w:val="center"/>
              <w:textAlignment w:val="baseline"/>
              <w:rPr>
                <w:sz w:val="20"/>
                <w:szCs w:val="20"/>
              </w:rPr>
            </w:pPr>
            <w:r>
              <w:rPr>
                <w:sz w:val="20"/>
                <w:szCs w:val="20"/>
              </w:rPr>
              <w:t>0 [0], 1 [1], 23 [2]</w:t>
            </w:r>
          </w:p>
        </w:tc>
      </w:tr>
      <w:tr w:rsidR="005D62D8" w:rsidRPr="00E05B35" w14:paraId="717D558C" w14:textId="77777777" w:rsidTr="001911E1">
        <w:trPr>
          <w:trHeight w:val="285"/>
          <w:jc w:val="center"/>
        </w:trPr>
        <w:tc>
          <w:tcPr>
            <w:tcW w:w="1342" w:type="dxa"/>
            <w:vMerge/>
            <w:tcBorders>
              <w:left w:val="single" w:sz="6" w:space="0" w:color="auto"/>
              <w:bottom w:val="nil"/>
              <w:right w:val="nil"/>
            </w:tcBorders>
            <w:shd w:val="clear" w:color="auto" w:fill="auto"/>
            <w:vAlign w:val="center"/>
          </w:tcPr>
          <w:p w14:paraId="6C6CD1FD"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25C0C7C1" w14:textId="75406A4B" w:rsidR="005D62D8" w:rsidRPr="00945250" w:rsidRDefault="005D62D8" w:rsidP="005D62D8">
            <w:pPr>
              <w:spacing w:line="240" w:lineRule="auto"/>
              <w:jc w:val="center"/>
              <w:textAlignment w:val="baseline"/>
              <w:rPr>
                <w:sz w:val="20"/>
                <w:szCs w:val="20"/>
              </w:rPr>
            </w:pPr>
            <w:r>
              <w:rPr>
                <w:sz w:val="20"/>
                <w:szCs w:val="20"/>
              </w:rPr>
              <w:t>12</w:t>
            </w:r>
          </w:p>
        </w:tc>
        <w:tc>
          <w:tcPr>
            <w:tcW w:w="1696" w:type="dxa"/>
            <w:tcBorders>
              <w:top w:val="nil"/>
              <w:left w:val="nil"/>
              <w:bottom w:val="nil"/>
              <w:right w:val="nil"/>
            </w:tcBorders>
          </w:tcPr>
          <w:p w14:paraId="6FBBFFDE" w14:textId="0912D915" w:rsidR="005D62D8" w:rsidRPr="00945250" w:rsidRDefault="005D62D8" w:rsidP="005D62D8">
            <w:pPr>
              <w:spacing w:line="240" w:lineRule="auto"/>
              <w:jc w:val="center"/>
              <w:textAlignment w:val="baseline"/>
              <w:rPr>
                <w:sz w:val="20"/>
                <w:szCs w:val="20"/>
              </w:rPr>
            </w:pPr>
            <w:r w:rsidRPr="00945250">
              <w:rPr>
                <w:sz w:val="20"/>
                <w:szCs w:val="20"/>
              </w:rPr>
              <w:t>IAV</w:t>
            </w:r>
          </w:p>
        </w:tc>
        <w:tc>
          <w:tcPr>
            <w:tcW w:w="1697" w:type="dxa"/>
            <w:tcBorders>
              <w:top w:val="nil"/>
              <w:left w:val="nil"/>
              <w:bottom w:val="nil"/>
              <w:right w:val="nil"/>
            </w:tcBorders>
          </w:tcPr>
          <w:p w14:paraId="1A53CFCD" w14:textId="509F25B6" w:rsidR="005D62D8" w:rsidRPr="00945250" w:rsidRDefault="005D62D8" w:rsidP="005D62D8">
            <w:pPr>
              <w:spacing w:line="240" w:lineRule="auto"/>
              <w:jc w:val="center"/>
              <w:textAlignment w:val="baseline"/>
              <w:rPr>
                <w:sz w:val="20"/>
                <w:szCs w:val="20"/>
              </w:rPr>
            </w:pPr>
            <w:r>
              <w:rPr>
                <w:sz w:val="20"/>
                <w:szCs w:val="20"/>
              </w:rPr>
              <w:t>No</w:t>
            </w:r>
          </w:p>
        </w:tc>
        <w:tc>
          <w:tcPr>
            <w:tcW w:w="1696" w:type="dxa"/>
            <w:tcBorders>
              <w:top w:val="nil"/>
              <w:left w:val="nil"/>
              <w:bottom w:val="nil"/>
              <w:right w:val="nil"/>
            </w:tcBorders>
            <w:shd w:val="clear" w:color="auto" w:fill="auto"/>
            <w:vAlign w:val="center"/>
          </w:tcPr>
          <w:p w14:paraId="1C57B188" w14:textId="4C257C86" w:rsidR="005D62D8" w:rsidRPr="00945250" w:rsidRDefault="005D62D8" w:rsidP="005D62D8">
            <w:pPr>
              <w:spacing w:line="240" w:lineRule="auto"/>
              <w:jc w:val="center"/>
              <w:textAlignment w:val="baseline"/>
              <w:rPr>
                <w:sz w:val="20"/>
                <w:szCs w:val="20"/>
              </w:rPr>
            </w:pPr>
            <w:r>
              <w:rPr>
                <w:sz w:val="20"/>
                <w:szCs w:val="20"/>
              </w:rPr>
              <w:t>No</w:t>
            </w:r>
          </w:p>
        </w:tc>
        <w:tc>
          <w:tcPr>
            <w:tcW w:w="1697" w:type="dxa"/>
            <w:tcBorders>
              <w:top w:val="nil"/>
              <w:left w:val="nil"/>
              <w:bottom w:val="nil"/>
              <w:right w:val="single" w:sz="6" w:space="0" w:color="auto"/>
            </w:tcBorders>
            <w:shd w:val="clear" w:color="auto" w:fill="auto"/>
            <w:vAlign w:val="center"/>
          </w:tcPr>
          <w:p w14:paraId="6B4281E0" w14:textId="0D099982" w:rsidR="005D62D8" w:rsidRPr="00945250" w:rsidRDefault="005D62D8" w:rsidP="005D62D8">
            <w:pPr>
              <w:spacing w:line="240" w:lineRule="auto"/>
              <w:jc w:val="center"/>
              <w:textAlignment w:val="baseline"/>
              <w:rPr>
                <w:sz w:val="20"/>
                <w:szCs w:val="20"/>
              </w:rPr>
            </w:pPr>
            <w:r>
              <w:rPr>
                <w:sz w:val="20"/>
                <w:szCs w:val="20"/>
              </w:rPr>
              <w:t>0 [0], 1 [1], 23 [2]</w:t>
            </w:r>
          </w:p>
        </w:tc>
      </w:tr>
      <w:tr w:rsidR="005D62D8" w:rsidRPr="00E05B35" w14:paraId="0C66AABE" w14:textId="77777777" w:rsidTr="00F504E7">
        <w:trPr>
          <w:trHeight w:val="285"/>
          <w:jc w:val="center"/>
        </w:trPr>
        <w:tc>
          <w:tcPr>
            <w:tcW w:w="1342" w:type="dxa"/>
            <w:vMerge w:val="restart"/>
            <w:tcBorders>
              <w:top w:val="nil"/>
              <w:left w:val="single" w:sz="6" w:space="0" w:color="auto"/>
              <w:right w:val="nil"/>
            </w:tcBorders>
            <w:shd w:val="clear" w:color="auto" w:fill="auto"/>
            <w:vAlign w:val="center"/>
          </w:tcPr>
          <w:p w14:paraId="6D1AEDB1" w14:textId="6600B337" w:rsidR="005D62D8" w:rsidRPr="00945250" w:rsidRDefault="005D62D8" w:rsidP="005D62D8">
            <w:pPr>
              <w:spacing w:line="240" w:lineRule="auto"/>
              <w:jc w:val="center"/>
              <w:textAlignment w:val="baseline"/>
              <w:rPr>
                <w:sz w:val="20"/>
                <w:szCs w:val="20"/>
              </w:rPr>
            </w:pPr>
            <w:r>
              <w:rPr>
                <w:sz w:val="20"/>
                <w:szCs w:val="20"/>
              </w:rPr>
              <w:t>Kmeans</w:t>
            </w:r>
          </w:p>
        </w:tc>
        <w:tc>
          <w:tcPr>
            <w:tcW w:w="1260" w:type="dxa"/>
            <w:tcBorders>
              <w:top w:val="nil"/>
              <w:left w:val="nil"/>
              <w:bottom w:val="nil"/>
              <w:right w:val="nil"/>
            </w:tcBorders>
          </w:tcPr>
          <w:p w14:paraId="3D1D8906" w14:textId="350588C9" w:rsidR="005D62D8" w:rsidRPr="00945250" w:rsidRDefault="005D62D8" w:rsidP="005D62D8">
            <w:pPr>
              <w:spacing w:line="240" w:lineRule="auto"/>
              <w:jc w:val="center"/>
              <w:textAlignment w:val="baseline"/>
              <w:rPr>
                <w:sz w:val="20"/>
                <w:szCs w:val="20"/>
              </w:rPr>
            </w:pPr>
            <w:r>
              <w:rPr>
                <w:sz w:val="20"/>
                <w:szCs w:val="20"/>
              </w:rPr>
              <w:t>13</w:t>
            </w:r>
          </w:p>
        </w:tc>
        <w:tc>
          <w:tcPr>
            <w:tcW w:w="1696" w:type="dxa"/>
            <w:tcBorders>
              <w:top w:val="nil"/>
              <w:left w:val="nil"/>
              <w:bottom w:val="nil"/>
              <w:right w:val="nil"/>
            </w:tcBorders>
          </w:tcPr>
          <w:p w14:paraId="311E9069" w14:textId="419DD19A" w:rsidR="005D62D8" w:rsidRPr="00945250" w:rsidRDefault="005D62D8" w:rsidP="005D62D8">
            <w:pPr>
              <w:spacing w:line="240" w:lineRule="auto"/>
              <w:jc w:val="center"/>
              <w:textAlignment w:val="baseline"/>
              <w:rPr>
                <w:sz w:val="20"/>
                <w:szCs w:val="20"/>
              </w:rPr>
            </w:pPr>
            <w:r w:rsidRPr="00945250">
              <w:rPr>
                <w:sz w:val="20"/>
                <w:szCs w:val="20"/>
              </w:rPr>
              <w:t>RMS</w:t>
            </w:r>
          </w:p>
        </w:tc>
        <w:tc>
          <w:tcPr>
            <w:tcW w:w="1697" w:type="dxa"/>
            <w:tcBorders>
              <w:top w:val="nil"/>
              <w:left w:val="nil"/>
              <w:bottom w:val="nil"/>
              <w:right w:val="nil"/>
            </w:tcBorders>
          </w:tcPr>
          <w:p w14:paraId="7C96CED4" w14:textId="2EAEF8E0" w:rsidR="005D62D8" w:rsidRPr="00945250" w:rsidRDefault="005D62D8" w:rsidP="005D62D8">
            <w:pPr>
              <w:spacing w:line="240" w:lineRule="auto"/>
              <w:jc w:val="center"/>
              <w:textAlignment w:val="baseline"/>
              <w:rPr>
                <w:sz w:val="20"/>
                <w:szCs w:val="20"/>
              </w:rPr>
            </w:pPr>
            <w:r>
              <w:rPr>
                <w:sz w:val="20"/>
                <w:szCs w:val="20"/>
              </w:rPr>
              <w:t>No</w:t>
            </w:r>
          </w:p>
        </w:tc>
        <w:tc>
          <w:tcPr>
            <w:tcW w:w="1696" w:type="dxa"/>
            <w:tcBorders>
              <w:top w:val="nil"/>
              <w:left w:val="nil"/>
              <w:bottom w:val="nil"/>
              <w:right w:val="nil"/>
            </w:tcBorders>
            <w:shd w:val="clear" w:color="auto" w:fill="auto"/>
            <w:vAlign w:val="center"/>
          </w:tcPr>
          <w:p w14:paraId="40898E2E" w14:textId="30559EA2" w:rsidR="005D62D8" w:rsidRPr="00945250" w:rsidRDefault="005D62D8" w:rsidP="005D62D8">
            <w:pPr>
              <w:spacing w:line="240" w:lineRule="auto"/>
              <w:jc w:val="center"/>
              <w:textAlignment w:val="baseline"/>
              <w:rPr>
                <w:sz w:val="20"/>
                <w:szCs w:val="20"/>
              </w:rPr>
            </w:pPr>
            <w:r>
              <w:rPr>
                <w:sz w:val="20"/>
                <w:szCs w:val="20"/>
              </w:rPr>
              <w:t>No</w:t>
            </w:r>
          </w:p>
        </w:tc>
        <w:tc>
          <w:tcPr>
            <w:tcW w:w="1697" w:type="dxa"/>
            <w:tcBorders>
              <w:top w:val="nil"/>
              <w:left w:val="nil"/>
              <w:bottom w:val="nil"/>
              <w:right w:val="single" w:sz="6" w:space="0" w:color="auto"/>
            </w:tcBorders>
            <w:shd w:val="clear" w:color="auto" w:fill="auto"/>
            <w:vAlign w:val="center"/>
          </w:tcPr>
          <w:p w14:paraId="78205B97" w14:textId="3B99AE09" w:rsidR="005D62D8" w:rsidRPr="00945250" w:rsidRDefault="005D62D8" w:rsidP="005D62D8">
            <w:pPr>
              <w:spacing w:line="240" w:lineRule="auto"/>
              <w:jc w:val="center"/>
              <w:textAlignment w:val="baseline"/>
              <w:rPr>
                <w:sz w:val="20"/>
                <w:szCs w:val="20"/>
              </w:rPr>
            </w:pPr>
            <w:r>
              <w:rPr>
                <w:sz w:val="20"/>
                <w:szCs w:val="20"/>
              </w:rPr>
              <w:t>0 [0], 1 [1], 23 [2]</w:t>
            </w:r>
          </w:p>
        </w:tc>
      </w:tr>
      <w:tr w:rsidR="005D62D8" w:rsidRPr="00E05B35" w14:paraId="0AF38E94" w14:textId="77777777" w:rsidTr="00F504E7">
        <w:trPr>
          <w:trHeight w:val="285"/>
          <w:jc w:val="center"/>
        </w:trPr>
        <w:tc>
          <w:tcPr>
            <w:tcW w:w="1342" w:type="dxa"/>
            <w:vMerge/>
            <w:tcBorders>
              <w:left w:val="single" w:sz="6" w:space="0" w:color="auto"/>
              <w:right w:val="nil"/>
            </w:tcBorders>
            <w:shd w:val="clear" w:color="auto" w:fill="auto"/>
            <w:vAlign w:val="center"/>
          </w:tcPr>
          <w:p w14:paraId="1FF429C9"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74F3D47D" w14:textId="78F47693" w:rsidR="005D62D8" w:rsidRDefault="005D62D8" w:rsidP="005D62D8">
            <w:pPr>
              <w:spacing w:line="240" w:lineRule="auto"/>
              <w:jc w:val="center"/>
              <w:textAlignment w:val="baseline"/>
              <w:rPr>
                <w:sz w:val="20"/>
                <w:szCs w:val="20"/>
              </w:rPr>
            </w:pPr>
            <w:r>
              <w:rPr>
                <w:sz w:val="20"/>
                <w:szCs w:val="20"/>
              </w:rPr>
              <w:t>14</w:t>
            </w:r>
          </w:p>
        </w:tc>
        <w:tc>
          <w:tcPr>
            <w:tcW w:w="1696" w:type="dxa"/>
            <w:tcBorders>
              <w:top w:val="nil"/>
              <w:left w:val="nil"/>
              <w:bottom w:val="nil"/>
              <w:right w:val="nil"/>
            </w:tcBorders>
          </w:tcPr>
          <w:p w14:paraId="492BC2C2" w14:textId="6FAFBB4A" w:rsidR="005D62D8" w:rsidRPr="00945250" w:rsidRDefault="005D62D8" w:rsidP="005D62D8">
            <w:pPr>
              <w:spacing w:line="240" w:lineRule="auto"/>
              <w:jc w:val="center"/>
              <w:textAlignment w:val="baseline"/>
              <w:rPr>
                <w:sz w:val="20"/>
                <w:szCs w:val="20"/>
              </w:rPr>
            </w:pPr>
            <w:r w:rsidRPr="00945250">
              <w:rPr>
                <w:sz w:val="20"/>
                <w:szCs w:val="20"/>
              </w:rPr>
              <w:t>PCA(RMS)</w:t>
            </w:r>
          </w:p>
        </w:tc>
        <w:tc>
          <w:tcPr>
            <w:tcW w:w="1697" w:type="dxa"/>
            <w:tcBorders>
              <w:top w:val="nil"/>
              <w:left w:val="nil"/>
              <w:bottom w:val="nil"/>
              <w:right w:val="nil"/>
            </w:tcBorders>
          </w:tcPr>
          <w:p w14:paraId="2EDB765A" w14:textId="694E60C5" w:rsidR="005D62D8" w:rsidRPr="00945250" w:rsidRDefault="005D62D8" w:rsidP="005D62D8">
            <w:pPr>
              <w:spacing w:line="240" w:lineRule="auto"/>
              <w:jc w:val="center"/>
              <w:textAlignment w:val="baseline"/>
              <w:rPr>
                <w:sz w:val="20"/>
                <w:szCs w:val="20"/>
              </w:rPr>
            </w:pPr>
            <w:r>
              <w:rPr>
                <w:sz w:val="20"/>
                <w:szCs w:val="20"/>
              </w:rPr>
              <w:t>Si</w:t>
            </w:r>
          </w:p>
        </w:tc>
        <w:tc>
          <w:tcPr>
            <w:tcW w:w="1696" w:type="dxa"/>
            <w:tcBorders>
              <w:top w:val="nil"/>
              <w:left w:val="nil"/>
              <w:bottom w:val="nil"/>
              <w:right w:val="nil"/>
            </w:tcBorders>
            <w:shd w:val="clear" w:color="auto" w:fill="auto"/>
            <w:vAlign w:val="center"/>
          </w:tcPr>
          <w:p w14:paraId="3458276C" w14:textId="35A6EFEF" w:rsidR="005D62D8" w:rsidRPr="00945250" w:rsidRDefault="005D62D8" w:rsidP="005D62D8">
            <w:pPr>
              <w:spacing w:line="240" w:lineRule="auto"/>
              <w:jc w:val="center"/>
              <w:textAlignment w:val="baseline"/>
              <w:rPr>
                <w:sz w:val="20"/>
                <w:szCs w:val="20"/>
              </w:rPr>
            </w:pPr>
            <w:r>
              <w:rPr>
                <w:sz w:val="20"/>
                <w:szCs w:val="20"/>
              </w:rPr>
              <w:t>No</w:t>
            </w:r>
          </w:p>
        </w:tc>
        <w:tc>
          <w:tcPr>
            <w:tcW w:w="1697" w:type="dxa"/>
            <w:tcBorders>
              <w:top w:val="nil"/>
              <w:left w:val="nil"/>
              <w:bottom w:val="nil"/>
              <w:right w:val="single" w:sz="6" w:space="0" w:color="auto"/>
            </w:tcBorders>
            <w:shd w:val="clear" w:color="auto" w:fill="auto"/>
            <w:vAlign w:val="center"/>
          </w:tcPr>
          <w:p w14:paraId="34ED3413" w14:textId="7CDF0EDE" w:rsidR="005D62D8" w:rsidRPr="00945250" w:rsidRDefault="005D62D8" w:rsidP="005D62D8">
            <w:pPr>
              <w:spacing w:line="240" w:lineRule="auto"/>
              <w:jc w:val="center"/>
              <w:textAlignment w:val="baseline"/>
              <w:rPr>
                <w:sz w:val="20"/>
                <w:szCs w:val="20"/>
              </w:rPr>
            </w:pPr>
            <w:r>
              <w:rPr>
                <w:sz w:val="20"/>
                <w:szCs w:val="20"/>
              </w:rPr>
              <w:t>0 [0], 1 [1], 23 [2]</w:t>
            </w:r>
          </w:p>
        </w:tc>
      </w:tr>
      <w:tr w:rsidR="005D62D8" w:rsidRPr="00E05B35" w14:paraId="551EA7A3" w14:textId="77777777" w:rsidTr="00F504E7">
        <w:trPr>
          <w:trHeight w:val="285"/>
          <w:jc w:val="center"/>
        </w:trPr>
        <w:tc>
          <w:tcPr>
            <w:tcW w:w="1342" w:type="dxa"/>
            <w:vMerge/>
            <w:tcBorders>
              <w:left w:val="single" w:sz="6" w:space="0" w:color="auto"/>
              <w:right w:val="nil"/>
            </w:tcBorders>
            <w:shd w:val="clear" w:color="auto" w:fill="auto"/>
            <w:vAlign w:val="center"/>
          </w:tcPr>
          <w:p w14:paraId="3448A428"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61CE5E35" w14:textId="4EA0E2DC" w:rsidR="005D62D8" w:rsidRDefault="005D62D8" w:rsidP="005D62D8">
            <w:pPr>
              <w:spacing w:line="240" w:lineRule="auto"/>
              <w:jc w:val="center"/>
              <w:textAlignment w:val="baseline"/>
              <w:rPr>
                <w:sz w:val="20"/>
                <w:szCs w:val="20"/>
              </w:rPr>
            </w:pPr>
            <w:r>
              <w:rPr>
                <w:sz w:val="20"/>
                <w:szCs w:val="20"/>
              </w:rPr>
              <w:t>15</w:t>
            </w:r>
          </w:p>
        </w:tc>
        <w:tc>
          <w:tcPr>
            <w:tcW w:w="1696" w:type="dxa"/>
            <w:tcBorders>
              <w:top w:val="nil"/>
              <w:left w:val="nil"/>
              <w:bottom w:val="nil"/>
              <w:right w:val="nil"/>
            </w:tcBorders>
          </w:tcPr>
          <w:p w14:paraId="450102A0" w14:textId="49AE22BE" w:rsidR="005D62D8" w:rsidRPr="00945250" w:rsidRDefault="005D62D8" w:rsidP="005D62D8">
            <w:pPr>
              <w:spacing w:line="240" w:lineRule="auto"/>
              <w:jc w:val="center"/>
              <w:textAlignment w:val="baseline"/>
              <w:rPr>
                <w:sz w:val="20"/>
                <w:szCs w:val="20"/>
              </w:rPr>
            </w:pPr>
            <w:r w:rsidRPr="00945250">
              <w:rPr>
                <w:sz w:val="20"/>
                <w:szCs w:val="20"/>
              </w:rPr>
              <w:t>PCA(RMS)</w:t>
            </w:r>
          </w:p>
        </w:tc>
        <w:tc>
          <w:tcPr>
            <w:tcW w:w="1697" w:type="dxa"/>
            <w:tcBorders>
              <w:top w:val="nil"/>
              <w:left w:val="nil"/>
              <w:bottom w:val="nil"/>
              <w:right w:val="nil"/>
            </w:tcBorders>
          </w:tcPr>
          <w:p w14:paraId="52CE9921" w14:textId="3877A752" w:rsidR="005D62D8" w:rsidRPr="00945250" w:rsidRDefault="005D62D8" w:rsidP="005D62D8">
            <w:pPr>
              <w:spacing w:line="240" w:lineRule="auto"/>
              <w:jc w:val="center"/>
              <w:textAlignment w:val="baseline"/>
              <w:rPr>
                <w:sz w:val="20"/>
                <w:szCs w:val="20"/>
              </w:rPr>
            </w:pPr>
            <w:r>
              <w:rPr>
                <w:sz w:val="20"/>
                <w:szCs w:val="20"/>
              </w:rPr>
              <w:t>Si</w:t>
            </w:r>
          </w:p>
        </w:tc>
        <w:tc>
          <w:tcPr>
            <w:tcW w:w="1696" w:type="dxa"/>
            <w:tcBorders>
              <w:top w:val="nil"/>
              <w:left w:val="nil"/>
              <w:bottom w:val="nil"/>
              <w:right w:val="nil"/>
            </w:tcBorders>
            <w:shd w:val="clear" w:color="auto" w:fill="auto"/>
            <w:vAlign w:val="center"/>
          </w:tcPr>
          <w:p w14:paraId="5AD55B22" w14:textId="773D4256" w:rsidR="005D62D8" w:rsidRPr="00945250" w:rsidRDefault="005D62D8" w:rsidP="005D62D8">
            <w:pPr>
              <w:spacing w:line="240" w:lineRule="auto"/>
              <w:jc w:val="center"/>
              <w:textAlignment w:val="baseline"/>
              <w:rPr>
                <w:sz w:val="20"/>
                <w:szCs w:val="20"/>
              </w:rPr>
            </w:pPr>
            <w:r>
              <w:rPr>
                <w:sz w:val="20"/>
                <w:szCs w:val="20"/>
              </w:rPr>
              <w:t>Si</w:t>
            </w:r>
          </w:p>
        </w:tc>
        <w:tc>
          <w:tcPr>
            <w:tcW w:w="1697" w:type="dxa"/>
            <w:tcBorders>
              <w:top w:val="nil"/>
              <w:left w:val="nil"/>
              <w:bottom w:val="nil"/>
              <w:right w:val="single" w:sz="6" w:space="0" w:color="auto"/>
            </w:tcBorders>
            <w:shd w:val="clear" w:color="auto" w:fill="auto"/>
            <w:vAlign w:val="center"/>
          </w:tcPr>
          <w:p w14:paraId="46160084" w14:textId="4EF17CF2" w:rsidR="005D62D8" w:rsidRPr="00945250" w:rsidRDefault="005D62D8" w:rsidP="005D62D8">
            <w:pPr>
              <w:spacing w:line="240" w:lineRule="auto"/>
              <w:jc w:val="center"/>
              <w:textAlignment w:val="baseline"/>
              <w:rPr>
                <w:sz w:val="20"/>
                <w:szCs w:val="20"/>
              </w:rPr>
            </w:pPr>
            <w:r>
              <w:rPr>
                <w:sz w:val="20"/>
                <w:szCs w:val="20"/>
              </w:rPr>
              <w:t>0 [0], 1 [1], 23 [2]</w:t>
            </w:r>
          </w:p>
        </w:tc>
      </w:tr>
      <w:tr w:rsidR="005D62D8" w:rsidRPr="00E05B35" w14:paraId="0C6AACFA" w14:textId="77777777" w:rsidTr="00F504E7">
        <w:trPr>
          <w:trHeight w:val="285"/>
          <w:jc w:val="center"/>
        </w:trPr>
        <w:tc>
          <w:tcPr>
            <w:tcW w:w="1342" w:type="dxa"/>
            <w:vMerge/>
            <w:tcBorders>
              <w:left w:val="single" w:sz="6" w:space="0" w:color="auto"/>
              <w:right w:val="nil"/>
            </w:tcBorders>
            <w:shd w:val="clear" w:color="auto" w:fill="auto"/>
            <w:vAlign w:val="center"/>
          </w:tcPr>
          <w:p w14:paraId="46A81335"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38F5A4AE" w14:textId="3685DE62" w:rsidR="005D62D8" w:rsidRDefault="005D62D8" w:rsidP="005D62D8">
            <w:pPr>
              <w:spacing w:line="240" w:lineRule="auto"/>
              <w:jc w:val="center"/>
              <w:textAlignment w:val="baseline"/>
              <w:rPr>
                <w:sz w:val="20"/>
                <w:szCs w:val="20"/>
              </w:rPr>
            </w:pPr>
            <w:r>
              <w:rPr>
                <w:sz w:val="20"/>
                <w:szCs w:val="20"/>
              </w:rPr>
              <w:t>16</w:t>
            </w:r>
          </w:p>
        </w:tc>
        <w:tc>
          <w:tcPr>
            <w:tcW w:w="1696" w:type="dxa"/>
            <w:tcBorders>
              <w:top w:val="nil"/>
              <w:left w:val="nil"/>
              <w:bottom w:val="nil"/>
              <w:right w:val="nil"/>
            </w:tcBorders>
          </w:tcPr>
          <w:p w14:paraId="42BB8B8A" w14:textId="62B4DDE7" w:rsidR="005D62D8" w:rsidRPr="00945250" w:rsidRDefault="005D62D8" w:rsidP="005D62D8">
            <w:pPr>
              <w:spacing w:line="240" w:lineRule="auto"/>
              <w:jc w:val="center"/>
              <w:textAlignment w:val="baseline"/>
              <w:rPr>
                <w:sz w:val="20"/>
                <w:szCs w:val="20"/>
              </w:rPr>
            </w:pPr>
            <w:r w:rsidRPr="00945250">
              <w:rPr>
                <w:sz w:val="20"/>
                <w:szCs w:val="20"/>
              </w:rPr>
              <w:t>UMAP(RMS)</w:t>
            </w:r>
          </w:p>
        </w:tc>
        <w:tc>
          <w:tcPr>
            <w:tcW w:w="1697" w:type="dxa"/>
            <w:tcBorders>
              <w:top w:val="nil"/>
              <w:left w:val="nil"/>
              <w:bottom w:val="nil"/>
              <w:right w:val="nil"/>
            </w:tcBorders>
          </w:tcPr>
          <w:p w14:paraId="2FE50F4A" w14:textId="4FB1E060" w:rsidR="005D62D8" w:rsidRPr="00945250" w:rsidRDefault="005D62D8" w:rsidP="005D62D8">
            <w:pPr>
              <w:spacing w:line="240" w:lineRule="auto"/>
              <w:jc w:val="center"/>
              <w:textAlignment w:val="baseline"/>
              <w:rPr>
                <w:sz w:val="20"/>
                <w:szCs w:val="20"/>
              </w:rPr>
            </w:pPr>
            <w:r>
              <w:rPr>
                <w:sz w:val="20"/>
                <w:szCs w:val="20"/>
              </w:rPr>
              <w:t>Si</w:t>
            </w:r>
          </w:p>
        </w:tc>
        <w:tc>
          <w:tcPr>
            <w:tcW w:w="1696" w:type="dxa"/>
            <w:tcBorders>
              <w:top w:val="nil"/>
              <w:left w:val="nil"/>
              <w:bottom w:val="nil"/>
              <w:right w:val="nil"/>
            </w:tcBorders>
            <w:shd w:val="clear" w:color="auto" w:fill="auto"/>
            <w:vAlign w:val="center"/>
          </w:tcPr>
          <w:p w14:paraId="018861C7" w14:textId="1A4CED8C" w:rsidR="005D62D8" w:rsidRPr="00945250" w:rsidRDefault="005D62D8" w:rsidP="005D62D8">
            <w:pPr>
              <w:spacing w:line="240" w:lineRule="auto"/>
              <w:jc w:val="center"/>
              <w:textAlignment w:val="baseline"/>
              <w:rPr>
                <w:sz w:val="20"/>
                <w:szCs w:val="20"/>
              </w:rPr>
            </w:pPr>
            <w:r>
              <w:rPr>
                <w:sz w:val="20"/>
                <w:szCs w:val="20"/>
              </w:rPr>
              <w:t>Si</w:t>
            </w:r>
          </w:p>
        </w:tc>
        <w:tc>
          <w:tcPr>
            <w:tcW w:w="1697" w:type="dxa"/>
            <w:tcBorders>
              <w:top w:val="nil"/>
              <w:left w:val="nil"/>
              <w:bottom w:val="nil"/>
              <w:right w:val="single" w:sz="6" w:space="0" w:color="auto"/>
            </w:tcBorders>
            <w:shd w:val="clear" w:color="auto" w:fill="auto"/>
            <w:vAlign w:val="center"/>
          </w:tcPr>
          <w:p w14:paraId="681BC53D" w14:textId="2EF41171" w:rsidR="005D62D8" w:rsidRPr="00945250" w:rsidRDefault="005D62D8" w:rsidP="005D62D8">
            <w:pPr>
              <w:spacing w:line="240" w:lineRule="auto"/>
              <w:jc w:val="center"/>
              <w:textAlignment w:val="baseline"/>
              <w:rPr>
                <w:sz w:val="20"/>
                <w:szCs w:val="20"/>
              </w:rPr>
            </w:pPr>
            <w:r>
              <w:rPr>
                <w:sz w:val="20"/>
                <w:szCs w:val="20"/>
              </w:rPr>
              <w:t>0 [0], 1 [1], 23 [2]</w:t>
            </w:r>
          </w:p>
        </w:tc>
      </w:tr>
      <w:tr w:rsidR="005D62D8" w:rsidRPr="00E05B35" w14:paraId="0777E249" w14:textId="77777777" w:rsidTr="00F504E7">
        <w:trPr>
          <w:trHeight w:val="285"/>
          <w:jc w:val="center"/>
        </w:trPr>
        <w:tc>
          <w:tcPr>
            <w:tcW w:w="1342" w:type="dxa"/>
            <w:vMerge/>
            <w:tcBorders>
              <w:left w:val="single" w:sz="6" w:space="0" w:color="auto"/>
              <w:right w:val="nil"/>
            </w:tcBorders>
            <w:shd w:val="clear" w:color="auto" w:fill="auto"/>
            <w:vAlign w:val="center"/>
          </w:tcPr>
          <w:p w14:paraId="508DB431"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nil"/>
              <w:right w:val="nil"/>
            </w:tcBorders>
          </w:tcPr>
          <w:p w14:paraId="67469557" w14:textId="4B065AC2" w:rsidR="005D62D8" w:rsidRDefault="005D62D8" w:rsidP="005D62D8">
            <w:pPr>
              <w:spacing w:line="240" w:lineRule="auto"/>
              <w:jc w:val="center"/>
              <w:textAlignment w:val="baseline"/>
              <w:rPr>
                <w:sz w:val="20"/>
                <w:szCs w:val="20"/>
              </w:rPr>
            </w:pPr>
            <w:r>
              <w:rPr>
                <w:sz w:val="20"/>
                <w:szCs w:val="20"/>
              </w:rPr>
              <w:t>17</w:t>
            </w:r>
          </w:p>
        </w:tc>
        <w:tc>
          <w:tcPr>
            <w:tcW w:w="1696" w:type="dxa"/>
            <w:tcBorders>
              <w:top w:val="nil"/>
              <w:left w:val="nil"/>
              <w:bottom w:val="nil"/>
              <w:right w:val="nil"/>
            </w:tcBorders>
          </w:tcPr>
          <w:p w14:paraId="19DC06C5" w14:textId="75F9AD92" w:rsidR="005D62D8" w:rsidRPr="00945250" w:rsidRDefault="005D62D8" w:rsidP="005D62D8">
            <w:pPr>
              <w:spacing w:line="240" w:lineRule="auto"/>
              <w:jc w:val="center"/>
              <w:textAlignment w:val="baseline"/>
              <w:rPr>
                <w:sz w:val="20"/>
                <w:szCs w:val="20"/>
              </w:rPr>
            </w:pPr>
            <w:r w:rsidRPr="00945250">
              <w:rPr>
                <w:sz w:val="20"/>
                <w:szCs w:val="20"/>
              </w:rPr>
              <w:t>RMS, WL</w:t>
            </w:r>
          </w:p>
        </w:tc>
        <w:tc>
          <w:tcPr>
            <w:tcW w:w="1697" w:type="dxa"/>
            <w:tcBorders>
              <w:top w:val="nil"/>
              <w:left w:val="nil"/>
              <w:bottom w:val="nil"/>
              <w:right w:val="nil"/>
            </w:tcBorders>
          </w:tcPr>
          <w:p w14:paraId="28FC7714" w14:textId="0684AD0F" w:rsidR="005D62D8" w:rsidRPr="00945250" w:rsidRDefault="005D62D8" w:rsidP="005D62D8">
            <w:pPr>
              <w:spacing w:line="240" w:lineRule="auto"/>
              <w:jc w:val="center"/>
              <w:textAlignment w:val="baseline"/>
              <w:rPr>
                <w:sz w:val="20"/>
                <w:szCs w:val="20"/>
              </w:rPr>
            </w:pPr>
            <w:r>
              <w:rPr>
                <w:sz w:val="20"/>
                <w:szCs w:val="20"/>
              </w:rPr>
              <w:t>No</w:t>
            </w:r>
          </w:p>
        </w:tc>
        <w:tc>
          <w:tcPr>
            <w:tcW w:w="1696" w:type="dxa"/>
            <w:tcBorders>
              <w:top w:val="nil"/>
              <w:left w:val="nil"/>
              <w:bottom w:val="nil"/>
              <w:right w:val="nil"/>
            </w:tcBorders>
            <w:shd w:val="clear" w:color="auto" w:fill="auto"/>
            <w:vAlign w:val="center"/>
          </w:tcPr>
          <w:p w14:paraId="787106FD" w14:textId="1421999F" w:rsidR="005D62D8" w:rsidRPr="00945250" w:rsidRDefault="005D62D8" w:rsidP="005D62D8">
            <w:pPr>
              <w:spacing w:line="240" w:lineRule="auto"/>
              <w:jc w:val="center"/>
              <w:textAlignment w:val="baseline"/>
              <w:rPr>
                <w:sz w:val="20"/>
                <w:szCs w:val="20"/>
              </w:rPr>
            </w:pPr>
            <w:r>
              <w:rPr>
                <w:sz w:val="20"/>
                <w:szCs w:val="20"/>
              </w:rPr>
              <w:t>Si</w:t>
            </w:r>
          </w:p>
        </w:tc>
        <w:tc>
          <w:tcPr>
            <w:tcW w:w="1697" w:type="dxa"/>
            <w:tcBorders>
              <w:top w:val="nil"/>
              <w:left w:val="nil"/>
              <w:bottom w:val="nil"/>
              <w:right w:val="single" w:sz="6" w:space="0" w:color="auto"/>
            </w:tcBorders>
            <w:shd w:val="clear" w:color="auto" w:fill="auto"/>
            <w:vAlign w:val="center"/>
          </w:tcPr>
          <w:p w14:paraId="2326181D" w14:textId="02290995" w:rsidR="005D62D8" w:rsidRPr="00945250" w:rsidRDefault="005D62D8" w:rsidP="005D62D8">
            <w:pPr>
              <w:spacing w:line="240" w:lineRule="auto"/>
              <w:jc w:val="center"/>
              <w:textAlignment w:val="baseline"/>
              <w:rPr>
                <w:sz w:val="20"/>
                <w:szCs w:val="20"/>
              </w:rPr>
            </w:pPr>
            <w:r>
              <w:rPr>
                <w:sz w:val="20"/>
                <w:szCs w:val="20"/>
              </w:rPr>
              <w:t>0 [0], 1 [1], 23 [2]</w:t>
            </w:r>
          </w:p>
        </w:tc>
      </w:tr>
      <w:tr w:rsidR="005D62D8" w:rsidRPr="00E05B35" w14:paraId="08E87089" w14:textId="77777777" w:rsidTr="00F504E7">
        <w:trPr>
          <w:trHeight w:val="285"/>
          <w:jc w:val="center"/>
        </w:trPr>
        <w:tc>
          <w:tcPr>
            <w:tcW w:w="1342" w:type="dxa"/>
            <w:vMerge/>
            <w:tcBorders>
              <w:left w:val="single" w:sz="6" w:space="0" w:color="auto"/>
              <w:bottom w:val="single" w:sz="4" w:space="0" w:color="auto"/>
              <w:right w:val="nil"/>
            </w:tcBorders>
            <w:shd w:val="clear" w:color="auto" w:fill="auto"/>
            <w:vAlign w:val="center"/>
          </w:tcPr>
          <w:p w14:paraId="10AC122F" w14:textId="77777777" w:rsidR="005D62D8" w:rsidRPr="00945250" w:rsidRDefault="005D62D8" w:rsidP="005D62D8">
            <w:pPr>
              <w:spacing w:line="240" w:lineRule="auto"/>
              <w:jc w:val="center"/>
              <w:textAlignment w:val="baseline"/>
              <w:rPr>
                <w:sz w:val="20"/>
                <w:szCs w:val="20"/>
              </w:rPr>
            </w:pPr>
          </w:p>
        </w:tc>
        <w:tc>
          <w:tcPr>
            <w:tcW w:w="1260" w:type="dxa"/>
            <w:tcBorders>
              <w:top w:val="nil"/>
              <w:left w:val="nil"/>
              <w:bottom w:val="single" w:sz="4" w:space="0" w:color="auto"/>
              <w:right w:val="nil"/>
            </w:tcBorders>
          </w:tcPr>
          <w:p w14:paraId="344253B7" w14:textId="61296325" w:rsidR="005D62D8" w:rsidRDefault="005D62D8" w:rsidP="005D62D8">
            <w:pPr>
              <w:spacing w:line="240" w:lineRule="auto"/>
              <w:jc w:val="center"/>
              <w:textAlignment w:val="baseline"/>
              <w:rPr>
                <w:sz w:val="20"/>
                <w:szCs w:val="20"/>
              </w:rPr>
            </w:pPr>
            <w:r>
              <w:rPr>
                <w:sz w:val="20"/>
                <w:szCs w:val="20"/>
              </w:rPr>
              <w:t>18</w:t>
            </w:r>
          </w:p>
        </w:tc>
        <w:tc>
          <w:tcPr>
            <w:tcW w:w="1696" w:type="dxa"/>
            <w:tcBorders>
              <w:top w:val="nil"/>
              <w:left w:val="nil"/>
              <w:bottom w:val="single" w:sz="4" w:space="0" w:color="auto"/>
              <w:right w:val="nil"/>
            </w:tcBorders>
          </w:tcPr>
          <w:p w14:paraId="6F92679F" w14:textId="2AEFC508" w:rsidR="005D62D8" w:rsidRPr="00945250" w:rsidRDefault="005D62D8" w:rsidP="005D62D8">
            <w:pPr>
              <w:spacing w:line="240" w:lineRule="auto"/>
              <w:jc w:val="center"/>
              <w:textAlignment w:val="baseline"/>
              <w:rPr>
                <w:sz w:val="20"/>
                <w:szCs w:val="20"/>
              </w:rPr>
            </w:pPr>
            <w:r w:rsidRPr="00945250">
              <w:rPr>
                <w:sz w:val="20"/>
                <w:szCs w:val="20"/>
              </w:rPr>
              <w:t>UMAP(RMS, WL)</w:t>
            </w:r>
          </w:p>
        </w:tc>
        <w:tc>
          <w:tcPr>
            <w:tcW w:w="1697" w:type="dxa"/>
            <w:tcBorders>
              <w:top w:val="nil"/>
              <w:left w:val="nil"/>
              <w:bottom w:val="single" w:sz="4" w:space="0" w:color="auto"/>
              <w:right w:val="nil"/>
            </w:tcBorders>
          </w:tcPr>
          <w:p w14:paraId="5E9E3E4A" w14:textId="4B66A0AB" w:rsidR="005D62D8" w:rsidRDefault="005D62D8" w:rsidP="005D62D8">
            <w:pPr>
              <w:spacing w:line="240" w:lineRule="auto"/>
              <w:jc w:val="center"/>
              <w:textAlignment w:val="baseline"/>
              <w:rPr>
                <w:sz w:val="20"/>
                <w:szCs w:val="20"/>
              </w:rPr>
            </w:pPr>
            <w:r>
              <w:rPr>
                <w:sz w:val="20"/>
                <w:szCs w:val="20"/>
              </w:rPr>
              <w:t>Si</w:t>
            </w:r>
          </w:p>
        </w:tc>
        <w:tc>
          <w:tcPr>
            <w:tcW w:w="1696" w:type="dxa"/>
            <w:tcBorders>
              <w:top w:val="nil"/>
              <w:left w:val="nil"/>
              <w:bottom w:val="single" w:sz="4" w:space="0" w:color="auto"/>
              <w:right w:val="nil"/>
            </w:tcBorders>
            <w:shd w:val="clear" w:color="auto" w:fill="auto"/>
            <w:vAlign w:val="center"/>
          </w:tcPr>
          <w:p w14:paraId="77C87CB7" w14:textId="7B9E5B9B" w:rsidR="005D62D8" w:rsidRPr="00945250" w:rsidRDefault="005D62D8" w:rsidP="005D62D8">
            <w:pPr>
              <w:spacing w:line="240" w:lineRule="auto"/>
              <w:jc w:val="center"/>
              <w:textAlignment w:val="baseline"/>
              <w:rPr>
                <w:sz w:val="20"/>
                <w:szCs w:val="20"/>
              </w:rPr>
            </w:pPr>
            <w:r>
              <w:rPr>
                <w:sz w:val="20"/>
                <w:szCs w:val="20"/>
              </w:rPr>
              <w:t>Si</w:t>
            </w:r>
          </w:p>
        </w:tc>
        <w:tc>
          <w:tcPr>
            <w:tcW w:w="1697" w:type="dxa"/>
            <w:tcBorders>
              <w:top w:val="nil"/>
              <w:left w:val="nil"/>
              <w:bottom w:val="single" w:sz="4" w:space="0" w:color="auto"/>
              <w:right w:val="single" w:sz="6" w:space="0" w:color="auto"/>
            </w:tcBorders>
            <w:shd w:val="clear" w:color="auto" w:fill="auto"/>
            <w:vAlign w:val="center"/>
          </w:tcPr>
          <w:p w14:paraId="61655E88" w14:textId="481FA677" w:rsidR="005D62D8" w:rsidRPr="00945250" w:rsidRDefault="005D62D8" w:rsidP="005D62D8">
            <w:pPr>
              <w:spacing w:line="240" w:lineRule="auto"/>
              <w:jc w:val="center"/>
              <w:textAlignment w:val="baseline"/>
              <w:rPr>
                <w:sz w:val="20"/>
                <w:szCs w:val="20"/>
              </w:rPr>
            </w:pPr>
            <w:r>
              <w:rPr>
                <w:sz w:val="20"/>
                <w:szCs w:val="20"/>
              </w:rPr>
              <w:t>0 [0], 1 [1], 23 [2]</w:t>
            </w:r>
          </w:p>
        </w:tc>
      </w:tr>
    </w:tbl>
    <w:p w14:paraId="38EA3F17" w14:textId="77777777" w:rsidR="00E05B35" w:rsidRDefault="00E05B35" w:rsidP="00E05B35">
      <w:pPr>
        <w:spacing w:line="276" w:lineRule="auto"/>
        <w:rPr>
          <w:rStyle w:val="normaltextrun"/>
          <w:color w:val="000000"/>
          <w:sz w:val="22"/>
          <w:szCs w:val="22"/>
        </w:rPr>
      </w:pPr>
    </w:p>
    <w:p w14:paraId="42123FA5" w14:textId="774CF4B8" w:rsidR="0019723F" w:rsidRPr="005D62D8" w:rsidRDefault="14135007" w:rsidP="005D62D8">
      <w:pPr>
        <w:pStyle w:val="Ttulo1"/>
        <w:numPr>
          <w:ilvl w:val="1"/>
          <w:numId w:val="26"/>
        </w:numPr>
        <w:tabs>
          <w:tab w:val="left" w:pos="284"/>
        </w:tabs>
        <w:spacing w:before="160" w:after="80" w:line="240" w:lineRule="auto"/>
        <w:ind w:left="142" w:right="46" w:hanging="142"/>
        <w:rPr>
          <w:color w:val="000000" w:themeColor="text1"/>
        </w:rPr>
      </w:pPr>
      <w:bookmarkStart w:id="37" w:name="_Toc195562380"/>
      <w:r w:rsidRPr="005D62D8">
        <w:rPr>
          <w:color w:val="000000" w:themeColor="text1"/>
        </w:rPr>
        <w:t>Métricas</w:t>
      </w:r>
      <w:bookmarkEnd w:id="37"/>
    </w:p>
    <w:p w14:paraId="1163E32A" w14:textId="3D7D22CC" w:rsidR="6F0E21A6" w:rsidRDefault="6F0E21A6" w:rsidP="6F0E21A6">
      <w:pPr>
        <w:spacing w:line="276" w:lineRule="auto"/>
        <w:rPr>
          <w:rStyle w:val="normaltextrun"/>
          <w:color w:val="000000" w:themeColor="text1"/>
          <w:sz w:val="22"/>
          <w:szCs w:val="22"/>
        </w:rPr>
      </w:pPr>
    </w:p>
    <w:p w14:paraId="7395FA0D" w14:textId="0DF8C93F" w:rsidR="36547E00" w:rsidRPr="00916B47" w:rsidRDefault="36547E00" w:rsidP="6F0E21A6">
      <w:pPr>
        <w:spacing w:line="276" w:lineRule="auto"/>
        <w:rPr>
          <w:rStyle w:val="normaltextrun"/>
          <w:color w:val="000000" w:themeColor="text1"/>
          <w:sz w:val="22"/>
          <w:szCs w:val="22"/>
        </w:rPr>
      </w:pPr>
      <w:r w:rsidRPr="6F0E21A6">
        <w:rPr>
          <w:rStyle w:val="normaltextrun"/>
          <w:color w:val="000000" w:themeColor="text1"/>
          <w:sz w:val="22"/>
          <w:szCs w:val="22"/>
        </w:rPr>
        <w:t>El conjunto de datos se divide en un 80% para entrenamiento y 20% para test. Se utiliza una estratificación para asegurar una representación proporcional de las clases en cada conjunto</w:t>
      </w:r>
      <w:r w:rsidRPr="000A356D">
        <w:rPr>
          <w:rStyle w:val="normaltextrun"/>
          <w:color w:val="000000" w:themeColor="text1"/>
          <w:sz w:val="22"/>
          <w:szCs w:val="22"/>
        </w:rPr>
        <w:t>.</w:t>
      </w:r>
      <w:r w:rsidR="00916B47">
        <w:rPr>
          <w:rStyle w:val="normaltextrun"/>
          <w:color w:val="000000" w:themeColor="text1"/>
          <w:sz w:val="22"/>
          <w:szCs w:val="22"/>
        </w:rPr>
        <w:t xml:space="preserve"> </w:t>
      </w:r>
      <w:r w:rsidRPr="6F0E21A6">
        <w:rPr>
          <w:rStyle w:val="normaltextrun"/>
          <w:color w:val="000000" w:themeColor="text1"/>
          <w:sz w:val="22"/>
          <w:szCs w:val="22"/>
        </w:rPr>
        <w:t>El rendimiento de los modelos de clasificación se midió utilizando las siguientes métricas:</w:t>
      </w:r>
      <w:r w:rsidRPr="000A356D">
        <w:rPr>
          <w:rStyle w:val="normaltextrun"/>
          <w:color w:val="000000" w:themeColor="text1"/>
          <w:sz w:val="22"/>
          <w:szCs w:val="22"/>
        </w:rPr>
        <w:t xml:space="preserve"> </w:t>
      </w:r>
    </w:p>
    <w:p w14:paraId="11A6D333" w14:textId="5872337C" w:rsidR="36547E00" w:rsidRPr="00916B47" w:rsidRDefault="36547E00" w:rsidP="00E65317">
      <w:pPr>
        <w:pStyle w:val="Prrafodelista"/>
        <w:numPr>
          <w:ilvl w:val="0"/>
          <w:numId w:val="41"/>
        </w:numPr>
        <w:spacing w:line="276" w:lineRule="auto"/>
        <w:ind w:left="360"/>
        <w:rPr>
          <w:rStyle w:val="normaltextrun"/>
          <w:color w:val="000000" w:themeColor="text1"/>
        </w:rPr>
      </w:pPr>
      <w:r w:rsidRPr="00916B47">
        <w:rPr>
          <w:rStyle w:val="normaltextrun"/>
          <w:b/>
          <w:bCs/>
          <w:color w:val="000000" w:themeColor="text1"/>
          <w:sz w:val="22"/>
          <w:szCs w:val="22"/>
        </w:rPr>
        <w:t>Precisión</w:t>
      </w:r>
      <w:r w:rsidRPr="00916B47">
        <w:rPr>
          <w:rStyle w:val="normaltextrun"/>
          <w:color w:val="000000" w:themeColor="text1"/>
          <w:sz w:val="22"/>
          <w:szCs w:val="22"/>
        </w:rPr>
        <w:t xml:space="preserve">: </w:t>
      </w:r>
      <w:r w:rsidR="44B1C081" w:rsidRPr="00916B47">
        <w:rPr>
          <w:rStyle w:val="normaltextrun"/>
          <w:color w:val="000000" w:themeColor="text1"/>
          <w:sz w:val="22"/>
          <w:szCs w:val="22"/>
        </w:rPr>
        <w:t>p</w:t>
      </w:r>
      <w:r w:rsidRPr="00916B47">
        <w:rPr>
          <w:rStyle w:val="normaltextrun"/>
          <w:color w:val="000000" w:themeColor="text1"/>
          <w:sz w:val="22"/>
          <w:szCs w:val="22"/>
        </w:rPr>
        <w:t>roporción de predicciones positivas correctas</w:t>
      </w:r>
      <w:r w:rsidR="2F045BD8" w:rsidRPr="00916B47">
        <w:rPr>
          <w:rStyle w:val="normaltextrun"/>
          <w:color w:val="000000" w:themeColor="text1"/>
          <w:sz w:val="22"/>
          <w:szCs w:val="22"/>
        </w:rPr>
        <w:t>:</w:t>
      </w:r>
    </w:p>
    <w:p w14:paraId="1C38E177" w14:textId="77777777" w:rsidR="00916B47" w:rsidRPr="00AA244B" w:rsidRDefault="00916B47" w:rsidP="00E65317">
      <w:pPr>
        <w:rPr>
          <w:color w:val="FF0000"/>
        </w:rPr>
      </w:pPr>
    </w:p>
    <w:tbl>
      <w:tblPr>
        <w:tblStyle w:val="Tablaconcuadrcula"/>
        <w:tblW w:w="4626" w:type="pc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844"/>
        <w:gridCol w:w="940"/>
      </w:tblGrid>
      <w:tr w:rsidR="00916B47" w:rsidRPr="001416D3" w14:paraId="36513B5D" w14:textId="77777777" w:rsidTr="00E65317">
        <w:trPr>
          <w:trHeight w:val="576"/>
        </w:trPr>
        <w:tc>
          <w:tcPr>
            <w:tcW w:w="527" w:type="pct"/>
            <w:vAlign w:val="center"/>
          </w:tcPr>
          <w:p w14:paraId="4D2E6181" w14:textId="77777777" w:rsidR="00916B47" w:rsidRPr="00AA244B" w:rsidRDefault="00916B47" w:rsidP="00BC1C73">
            <w:pPr>
              <w:rPr>
                <w:color w:val="FF0000"/>
              </w:rPr>
            </w:pPr>
          </w:p>
        </w:tc>
        <w:tc>
          <w:tcPr>
            <w:tcW w:w="3933" w:type="pct"/>
            <w:vAlign w:val="center"/>
          </w:tcPr>
          <w:p w14:paraId="075F7273" w14:textId="42B2D84E" w:rsidR="00916B47" w:rsidRPr="00916B47" w:rsidRDefault="00916B47" w:rsidP="00BC1C73">
            <m:oMathPara>
              <m:oMath>
                <m:r>
                  <m:rPr>
                    <m:sty m:val="p"/>
                  </m:rPr>
                  <w:rPr>
                    <w:rFonts w:ascii="Cambria Math" w:hAnsi="Cambria Math"/>
                  </w:rPr>
                  <m:t>Presicion</m:t>
                </m:r>
                <m:r>
                  <m:rPr>
                    <m:sty m:val="p"/>
                  </m:rPr>
                  <w:rPr>
                    <w:rFonts w:ascii="Cambria Math" w:hAnsi="Cambria Math"/>
                  </w:rPr>
                  <m:t>=</m:t>
                </m:r>
                <m:f>
                  <m:fPr>
                    <m:ctrlPr>
                      <w:rPr>
                        <w:rFonts w:ascii="Cambria Math" w:hAnsi="Cambria Math"/>
                      </w:rPr>
                    </m:ctrlPr>
                  </m:fPr>
                  <m:num>
                    <m:r>
                      <m:rPr>
                        <m:sty m:val="p"/>
                      </m:rPr>
                      <w:rPr>
                        <w:rFonts w:ascii="Cambria Math" w:hAnsi="Cambria Math"/>
                      </w:rPr>
                      <m:t>T</m:t>
                    </m:r>
                    <m:r>
                      <m:rPr>
                        <m:sty m:val="p"/>
                      </m:rPr>
                      <w:rPr>
                        <w:rFonts w:ascii="Cambria Math" w:hAnsi="Cambria Math"/>
                      </w:rPr>
                      <m:t>P</m:t>
                    </m:r>
                  </m:num>
                  <m:den>
                    <m:r>
                      <m:rPr>
                        <m:sty m:val="p"/>
                      </m:rPr>
                      <w:rPr>
                        <w:rFonts w:ascii="Cambria Math" w:hAnsi="Cambria Math"/>
                      </w:rPr>
                      <m:t>FP+</m:t>
                    </m:r>
                    <m:r>
                      <m:rPr>
                        <m:sty m:val="p"/>
                      </m:rPr>
                      <w:rPr>
                        <w:rFonts w:ascii="Cambria Math" w:hAnsi="Cambria Math"/>
                      </w:rPr>
                      <m:t>TP</m:t>
                    </m:r>
                  </m:den>
                </m:f>
              </m:oMath>
            </m:oMathPara>
          </w:p>
        </w:tc>
        <w:tc>
          <w:tcPr>
            <w:tcW w:w="540" w:type="pct"/>
            <w:vAlign w:val="center"/>
          </w:tcPr>
          <w:p w14:paraId="73B65E6C" w14:textId="77777777" w:rsidR="00916B47" w:rsidRPr="00916B47" w:rsidRDefault="00916B47" w:rsidP="00916B47">
            <w:pPr>
              <w:pStyle w:val="Descripcin"/>
              <w:keepNext/>
              <w:spacing w:after="0"/>
              <w:jc w:val="center"/>
              <w:rPr>
                <w:i w:val="0"/>
                <w:iCs w:val="0"/>
                <w:szCs w:val="20"/>
              </w:rPr>
            </w:pPr>
            <w:bookmarkStart w:id="38" w:name="_Ref168648277"/>
            <w:bookmarkStart w:id="39" w:name="_Ref168648265"/>
            <w:r w:rsidRPr="00916B47">
              <w:rPr>
                <w:i w:val="0"/>
                <w:iCs w:val="0"/>
                <w:szCs w:val="20"/>
              </w:rPr>
              <w:t>(</w:t>
            </w:r>
            <w:r w:rsidRPr="00916B47">
              <w:rPr>
                <w:i w:val="0"/>
                <w:iCs w:val="0"/>
                <w:szCs w:val="20"/>
              </w:rPr>
              <w:fldChar w:fldCharType="begin"/>
            </w:r>
            <w:r w:rsidRPr="00916B47">
              <w:rPr>
                <w:i w:val="0"/>
                <w:iCs w:val="0"/>
                <w:szCs w:val="20"/>
              </w:rPr>
              <w:instrText xml:space="preserve"> SEQ Ecuación \* ARABIC </w:instrText>
            </w:r>
            <w:r w:rsidRPr="00916B47">
              <w:rPr>
                <w:i w:val="0"/>
                <w:iCs w:val="0"/>
                <w:szCs w:val="20"/>
              </w:rPr>
              <w:fldChar w:fldCharType="separate"/>
            </w:r>
            <w:r w:rsidRPr="00916B47">
              <w:rPr>
                <w:i w:val="0"/>
                <w:iCs w:val="0"/>
                <w:noProof/>
                <w:szCs w:val="20"/>
              </w:rPr>
              <w:t>1</w:t>
            </w:r>
            <w:r w:rsidRPr="00916B47">
              <w:rPr>
                <w:i w:val="0"/>
                <w:iCs w:val="0"/>
                <w:szCs w:val="20"/>
              </w:rPr>
              <w:fldChar w:fldCharType="end"/>
            </w:r>
            <w:bookmarkEnd w:id="38"/>
            <w:r w:rsidRPr="00916B47">
              <w:rPr>
                <w:i w:val="0"/>
                <w:iCs w:val="0"/>
                <w:szCs w:val="20"/>
              </w:rPr>
              <w:t>)</w:t>
            </w:r>
            <w:bookmarkEnd w:id="39"/>
          </w:p>
        </w:tc>
      </w:tr>
    </w:tbl>
    <w:p w14:paraId="655F2870" w14:textId="77777777" w:rsidR="00916B47" w:rsidRPr="001416D3" w:rsidRDefault="00916B47" w:rsidP="00E65317">
      <w:pPr>
        <w:spacing w:line="276" w:lineRule="auto"/>
        <w:jc w:val="left"/>
        <w:rPr>
          <w:color w:val="FF0000"/>
          <w:sz w:val="22"/>
          <w:szCs w:val="22"/>
        </w:rPr>
      </w:pPr>
    </w:p>
    <w:p w14:paraId="03B7453E" w14:textId="77777777" w:rsidR="00916B47" w:rsidRDefault="00916B47" w:rsidP="00E65317">
      <w:pPr>
        <w:spacing w:line="276" w:lineRule="auto"/>
        <w:ind w:left="360"/>
        <w:rPr>
          <w:rStyle w:val="normaltextrun"/>
          <w:color w:val="000000" w:themeColor="text1"/>
          <w:sz w:val="22"/>
          <w:szCs w:val="22"/>
          <w:lang w:val="es"/>
        </w:rPr>
      </w:pPr>
      <w:r>
        <w:rPr>
          <w:rStyle w:val="normaltextrun"/>
          <w:color w:val="000000" w:themeColor="text1"/>
          <w:sz w:val="22"/>
          <w:szCs w:val="22"/>
          <w:lang w:val="es"/>
        </w:rPr>
        <w:t>Donde:</w:t>
      </w:r>
    </w:p>
    <w:p w14:paraId="605F900A" w14:textId="77777777" w:rsidR="00916B47" w:rsidRDefault="5FB6C725" w:rsidP="00E65317">
      <w:pPr>
        <w:pStyle w:val="Prrafodelista"/>
        <w:numPr>
          <w:ilvl w:val="1"/>
          <w:numId w:val="41"/>
        </w:numPr>
        <w:spacing w:line="276" w:lineRule="auto"/>
        <w:ind w:left="720"/>
        <w:rPr>
          <w:rStyle w:val="normaltextrun"/>
          <w:color w:val="000000" w:themeColor="text1"/>
          <w:sz w:val="22"/>
          <w:szCs w:val="22"/>
          <w:lang w:val="es"/>
        </w:rPr>
      </w:pPr>
      <w:r w:rsidRPr="00916B47">
        <w:rPr>
          <w:rStyle w:val="normaltextrun"/>
          <w:b/>
          <w:bCs/>
          <w:color w:val="000000" w:themeColor="text1"/>
          <w:sz w:val="22"/>
          <w:szCs w:val="22"/>
          <w:lang w:val="es"/>
        </w:rPr>
        <w:t>TP</w:t>
      </w:r>
      <w:r w:rsidRPr="00916B47">
        <w:rPr>
          <w:rStyle w:val="normaltextrun"/>
          <w:color w:val="000000" w:themeColor="text1"/>
          <w:sz w:val="22"/>
          <w:szCs w:val="22"/>
          <w:lang w:val="es"/>
        </w:rPr>
        <w:t xml:space="preserve">: </w:t>
      </w:r>
      <w:r w:rsidR="49BD5585" w:rsidRPr="00916B47">
        <w:rPr>
          <w:rStyle w:val="normaltextrun"/>
          <w:color w:val="000000" w:themeColor="text1"/>
          <w:sz w:val="22"/>
          <w:szCs w:val="22"/>
          <w:lang w:val="es"/>
        </w:rPr>
        <w:t>v</w:t>
      </w:r>
      <w:r w:rsidRPr="00916B47">
        <w:rPr>
          <w:rStyle w:val="normaltextrun"/>
          <w:color w:val="000000" w:themeColor="text1"/>
          <w:sz w:val="22"/>
          <w:szCs w:val="22"/>
          <w:lang w:val="es"/>
        </w:rPr>
        <w:t>erdaderos positivos (correctamente clasificados como positivos).</w:t>
      </w:r>
    </w:p>
    <w:p w14:paraId="6600DAD5" w14:textId="38D42EDE" w:rsidR="0E006EFA" w:rsidRDefault="0E006EFA" w:rsidP="00E65317">
      <w:pPr>
        <w:pStyle w:val="Prrafodelista"/>
        <w:numPr>
          <w:ilvl w:val="1"/>
          <w:numId w:val="41"/>
        </w:numPr>
        <w:spacing w:line="276" w:lineRule="auto"/>
        <w:ind w:left="720"/>
        <w:rPr>
          <w:rStyle w:val="normaltextrun"/>
          <w:color w:val="000000" w:themeColor="text1"/>
          <w:sz w:val="22"/>
          <w:szCs w:val="22"/>
          <w:lang w:val="es"/>
        </w:rPr>
      </w:pPr>
      <w:r w:rsidRPr="00916B47">
        <w:rPr>
          <w:rStyle w:val="normaltextrun"/>
          <w:b/>
          <w:bCs/>
          <w:color w:val="000000" w:themeColor="text1"/>
          <w:sz w:val="22"/>
          <w:szCs w:val="22"/>
          <w:lang w:val="es"/>
        </w:rPr>
        <w:t>F</w:t>
      </w:r>
      <w:r w:rsidR="5FB6C725" w:rsidRPr="00916B47">
        <w:rPr>
          <w:rStyle w:val="normaltextrun"/>
          <w:b/>
          <w:bCs/>
          <w:color w:val="000000" w:themeColor="text1"/>
          <w:sz w:val="22"/>
          <w:szCs w:val="22"/>
          <w:lang w:val="es"/>
        </w:rPr>
        <w:t>P</w:t>
      </w:r>
      <w:r w:rsidR="5FB6C725" w:rsidRPr="00916B47">
        <w:rPr>
          <w:rStyle w:val="normaltextrun"/>
          <w:color w:val="000000" w:themeColor="text1"/>
          <w:sz w:val="22"/>
          <w:szCs w:val="22"/>
          <w:lang w:val="es"/>
        </w:rPr>
        <w:t xml:space="preserve">: </w:t>
      </w:r>
      <w:r w:rsidR="75FB3403" w:rsidRPr="00916B47">
        <w:rPr>
          <w:rStyle w:val="normaltextrun"/>
          <w:color w:val="000000" w:themeColor="text1"/>
          <w:sz w:val="22"/>
          <w:szCs w:val="22"/>
          <w:lang w:val="es"/>
        </w:rPr>
        <w:t>f</w:t>
      </w:r>
      <w:r w:rsidR="5FB6C725" w:rsidRPr="00916B47">
        <w:rPr>
          <w:rStyle w:val="normaltextrun"/>
          <w:color w:val="000000" w:themeColor="text1"/>
          <w:sz w:val="22"/>
          <w:szCs w:val="22"/>
          <w:lang w:val="es"/>
        </w:rPr>
        <w:t>alsos positivos (incorrectamente clasificados como positivos).</w:t>
      </w:r>
    </w:p>
    <w:p w14:paraId="3F16DAC8" w14:textId="77777777" w:rsidR="00916B47" w:rsidRPr="00916B47" w:rsidRDefault="00916B47" w:rsidP="00E65317">
      <w:pPr>
        <w:pStyle w:val="Prrafodelista"/>
        <w:spacing w:line="276" w:lineRule="auto"/>
        <w:ind w:left="720"/>
        <w:rPr>
          <w:rStyle w:val="normaltextrun"/>
          <w:color w:val="000000" w:themeColor="text1"/>
          <w:sz w:val="22"/>
          <w:szCs w:val="22"/>
          <w:lang w:val="es"/>
        </w:rPr>
      </w:pPr>
    </w:p>
    <w:p w14:paraId="43D6F271" w14:textId="124C0D07" w:rsidR="14C913E5" w:rsidRPr="00916B47" w:rsidRDefault="14C913E5" w:rsidP="00E65317">
      <w:pPr>
        <w:pStyle w:val="Prrafodelista"/>
        <w:numPr>
          <w:ilvl w:val="0"/>
          <w:numId w:val="41"/>
        </w:numPr>
        <w:spacing w:line="276" w:lineRule="auto"/>
        <w:ind w:left="360"/>
        <w:rPr>
          <w:rStyle w:val="normaltextrun"/>
          <w:color w:val="000000" w:themeColor="text1"/>
          <w:sz w:val="22"/>
          <w:szCs w:val="22"/>
        </w:rPr>
      </w:pPr>
      <w:r w:rsidRPr="00916B47">
        <w:rPr>
          <w:rStyle w:val="normaltextrun"/>
          <w:b/>
          <w:bCs/>
        </w:rPr>
        <w:t>Recall</w:t>
      </w:r>
      <w:r w:rsidRPr="000A356D">
        <w:rPr>
          <w:rStyle w:val="normaltextrun"/>
        </w:rPr>
        <w:t>:</w:t>
      </w:r>
      <w:r w:rsidRPr="00916B47">
        <w:rPr>
          <w:rStyle w:val="normaltextrun"/>
          <w:color w:val="000000" w:themeColor="text1"/>
        </w:rPr>
        <w:t xml:space="preserve"> </w:t>
      </w:r>
      <w:r w:rsidR="5FFE617B" w:rsidRPr="00916B47">
        <w:rPr>
          <w:rStyle w:val="normaltextrun"/>
          <w:color w:val="000000" w:themeColor="text1"/>
        </w:rPr>
        <w:t>p</w:t>
      </w:r>
      <w:r w:rsidR="36547E00" w:rsidRPr="00916B47">
        <w:rPr>
          <w:rStyle w:val="normaltextrun"/>
          <w:color w:val="000000" w:themeColor="text1"/>
          <w:sz w:val="22"/>
          <w:szCs w:val="22"/>
        </w:rPr>
        <w:t>roporción de casos positivos reales que fueron correctamente identificados</w:t>
      </w:r>
      <w:r w:rsidR="2016319B" w:rsidRPr="00916B47">
        <w:rPr>
          <w:rStyle w:val="normaltextrun"/>
          <w:color w:val="000000" w:themeColor="text1"/>
        </w:rPr>
        <w:t>:</w:t>
      </w:r>
    </w:p>
    <w:p w14:paraId="0A9C707B" w14:textId="7142DBCE" w:rsidR="00916B47" w:rsidRDefault="00916B47" w:rsidP="00E65317">
      <w:pPr>
        <w:pStyle w:val="Prrafodelista"/>
        <w:spacing w:line="276" w:lineRule="auto"/>
        <w:ind w:left="360"/>
        <w:rPr>
          <w:rStyle w:val="normaltextrun"/>
          <w:b/>
          <w:bCs/>
        </w:rPr>
      </w:pPr>
    </w:p>
    <w:p w14:paraId="25F87B80" w14:textId="77777777" w:rsidR="00916B47" w:rsidRPr="00AA244B" w:rsidRDefault="00916B47" w:rsidP="00E65317">
      <w:pPr>
        <w:rPr>
          <w:color w:val="FF0000"/>
        </w:rPr>
      </w:pPr>
    </w:p>
    <w:tbl>
      <w:tblPr>
        <w:tblStyle w:val="Tablaconcuadrcula"/>
        <w:tblW w:w="4626" w:type="pc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844"/>
        <w:gridCol w:w="940"/>
      </w:tblGrid>
      <w:tr w:rsidR="00916B47" w:rsidRPr="001416D3" w14:paraId="7AE555FE" w14:textId="77777777" w:rsidTr="00E65317">
        <w:trPr>
          <w:trHeight w:val="576"/>
        </w:trPr>
        <w:tc>
          <w:tcPr>
            <w:tcW w:w="527" w:type="pct"/>
            <w:vAlign w:val="center"/>
          </w:tcPr>
          <w:p w14:paraId="48A69ED6" w14:textId="77777777" w:rsidR="00916B47" w:rsidRPr="00AA244B" w:rsidRDefault="00916B47" w:rsidP="00BC1C73">
            <w:pPr>
              <w:rPr>
                <w:color w:val="FF0000"/>
              </w:rPr>
            </w:pPr>
          </w:p>
        </w:tc>
        <w:tc>
          <w:tcPr>
            <w:tcW w:w="3933" w:type="pct"/>
            <w:vAlign w:val="center"/>
          </w:tcPr>
          <w:p w14:paraId="3B286091" w14:textId="0BBB4187" w:rsidR="00916B47" w:rsidRPr="00916B47" w:rsidRDefault="00916B47" w:rsidP="00BC1C73">
            <m:oMathPara>
              <m:oMath>
                <m:r>
                  <m:rPr>
                    <m:sty m:val="p"/>
                  </m:rPr>
                  <w:rPr>
                    <w:rFonts w:ascii="Cambria Math" w:hAnsi="Cambria Math"/>
                  </w:rPr>
                  <m:t>Recall</m:t>
                </m:r>
                <m:r>
                  <m:rPr>
                    <m:sty m:val="p"/>
                  </m:rPr>
                  <w:rPr>
                    <w:rFonts w:ascii="Cambria Math" w:hAnsi="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rPr>
                      <m:t>F</m:t>
                    </m:r>
                    <m:r>
                      <m:rPr>
                        <m:sty m:val="p"/>
                      </m:rPr>
                      <w:rPr>
                        <w:rFonts w:ascii="Cambria Math" w:hAnsi="Cambria Math"/>
                      </w:rPr>
                      <m:t>N</m:t>
                    </m:r>
                    <m:r>
                      <m:rPr>
                        <m:sty m:val="p"/>
                      </m:rPr>
                      <w:rPr>
                        <w:rFonts w:ascii="Cambria Math" w:hAnsi="Cambria Math"/>
                      </w:rPr>
                      <m:t>+TP</m:t>
                    </m:r>
                  </m:den>
                </m:f>
              </m:oMath>
            </m:oMathPara>
          </w:p>
        </w:tc>
        <w:tc>
          <w:tcPr>
            <w:tcW w:w="540" w:type="pct"/>
            <w:vAlign w:val="center"/>
          </w:tcPr>
          <w:p w14:paraId="170D78F0" w14:textId="63FFCD83" w:rsidR="00916B47" w:rsidRPr="00916B47" w:rsidRDefault="00916B47" w:rsidP="00BC1C73">
            <w:pPr>
              <w:pStyle w:val="Descripcin"/>
              <w:keepNext/>
              <w:spacing w:after="0"/>
              <w:jc w:val="center"/>
              <w:rPr>
                <w:i w:val="0"/>
                <w:iCs w:val="0"/>
                <w:szCs w:val="20"/>
              </w:rPr>
            </w:pPr>
            <w:r w:rsidRPr="00916B47">
              <w:rPr>
                <w:i w:val="0"/>
                <w:iCs w:val="0"/>
                <w:szCs w:val="20"/>
              </w:rPr>
              <w:t>(</w:t>
            </w:r>
            <w:r>
              <w:rPr>
                <w:i w:val="0"/>
                <w:iCs w:val="0"/>
                <w:szCs w:val="20"/>
              </w:rPr>
              <w:t>2</w:t>
            </w:r>
            <w:r w:rsidRPr="00916B47">
              <w:rPr>
                <w:i w:val="0"/>
                <w:iCs w:val="0"/>
                <w:szCs w:val="20"/>
              </w:rPr>
              <w:t>)</w:t>
            </w:r>
          </w:p>
        </w:tc>
      </w:tr>
    </w:tbl>
    <w:p w14:paraId="4B20E410" w14:textId="77777777" w:rsidR="00916B47" w:rsidRPr="001416D3" w:rsidRDefault="00916B47" w:rsidP="00E65317">
      <w:pPr>
        <w:spacing w:line="276" w:lineRule="auto"/>
        <w:jc w:val="left"/>
        <w:rPr>
          <w:color w:val="FF0000"/>
          <w:sz w:val="22"/>
          <w:szCs w:val="22"/>
        </w:rPr>
      </w:pPr>
    </w:p>
    <w:p w14:paraId="17C3A05E" w14:textId="77777777" w:rsidR="00916B47" w:rsidRDefault="00916B47" w:rsidP="00E65317">
      <w:pPr>
        <w:spacing w:line="276" w:lineRule="auto"/>
        <w:ind w:left="360"/>
        <w:rPr>
          <w:rStyle w:val="normaltextrun"/>
          <w:color w:val="000000" w:themeColor="text1"/>
          <w:sz w:val="22"/>
          <w:szCs w:val="22"/>
          <w:lang w:val="es"/>
        </w:rPr>
      </w:pPr>
      <w:r>
        <w:rPr>
          <w:rStyle w:val="normaltextrun"/>
          <w:color w:val="000000" w:themeColor="text1"/>
          <w:sz w:val="22"/>
          <w:szCs w:val="22"/>
          <w:lang w:val="es"/>
        </w:rPr>
        <w:t>Donde:</w:t>
      </w:r>
    </w:p>
    <w:p w14:paraId="528CD264" w14:textId="57A2B387" w:rsidR="00916B47" w:rsidRPr="00916B47" w:rsidRDefault="00916B47" w:rsidP="00E65317">
      <w:pPr>
        <w:pStyle w:val="Prrafodelista"/>
        <w:numPr>
          <w:ilvl w:val="1"/>
          <w:numId w:val="41"/>
        </w:numPr>
        <w:spacing w:line="276" w:lineRule="auto"/>
        <w:ind w:left="720"/>
        <w:rPr>
          <w:rStyle w:val="normaltextrun"/>
          <w:color w:val="000000" w:themeColor="text1"/>
          <w:sz w:val="22"/>
          <w:szCs w:val="22"/>
          <w:lang w:val="es"/>
        </w:rPr>
      </w:pPr>
      <w:r>
        <w:rPr>
          <w:rStyle w:val="normaltextrun"/>
          <w:b/>
          <w:bCs/>
          <w:color w:val="000000" w:themeColor="text1"/>
          <w:sz w:val="22"/>
          <w:szCs w:val="22"/>
          <w:lang w:val="es"/>
        </w:rPr>
        <w:t>FN</w:t>
      </w:r>
      <w:r w:rsidRPr="00916B47">
        <w:rPr>
          <w:rStyle w:val="normaltextrun"/>
          <w:color w:val="000000" w:themeColor="text1"/>
          <w:sz w:val="22"/>
          <w:szCs w:val="22"/>
          <w:lang w:val="es"/>
        </w:rPr>
        <w:t xml:space="preserve">: </w:t>
      </w:r>
      <w:r w:rsidRPr="00916B47">
        <w:rPr>
          <w:rStyle w:val="normaltextrun"/>
          <w:color w:val="000000" w:themeColor="text1"/>
          <w:sz w:val="22"/>
          <w:szCs w:val="22"/>
        </w:rPr>
        <w:t>falsos negativos (casos positivos incorrectamente clasificados como negativos).</w:t>
      </w:r>
    </w:p>
    <w:p w14:paraId="3936A5D2" w14:textId="77777777" w:rsidR="00916B47" w:rsidRDefault="00916B47" w:rsidP="00E65317">
      <w:pPr>
        <w:pStyle w:val="Prrafodelista"/>
        <w:numPr>
          <w:ilvl w:val="1"/>
          <w:numId w:val="41"/>
        </w:numPr>
        <w:spacing w:line="276" w:lineRule="auto"/>
        <w:ind w:left="720"/>
        <w:rPr>
          <w:rStyle w:val="normaltextrun"/>
          <w:color w:val="000000" w:themeColor="text1"/>
          <w:sz w:val="22"/>
          <w:szCs w:val="22"/>
          <w:lang w:val="es"/>
        </w:rPr>
      </w:pPr>
      <w:r w:rsidRPr="00916B47">
        <w:rPr>
          <w:rStyle w:val="normaltextrun"/>
          <w:b/>
          <w:bCs/>
          <w:color w:val="000000" w:themeColor="text1"/>
          <w:sz w:val="22"/>
          <w:szCs w:val="22"/>
          <w:lang w:val="es"/>
        </w:rPr>
        <w:t>TP</w:t>
      </w:r>
      <w:r w:rsidRPr="00916B47">
        <w:rPr>
          <w:rStyle w:val="normaltextrun"/>
          <w:color w:val="000000" w:themeColor="text1"/>
          <w:sz w:val="22"/>
          <w:szCs w:val="22"/>
          <w:lang w:val="es"/>
        </w:rPr>
        <w:t>: verdaderos positivos (correctamente clasificados como positivos).</w:t>
      </w:r>
    </w:p>
    <w:p w14:paraId="1CBDEAF9" w14:textId="16278A61" w:rsidR="6F0E21A6" w:rsidRDefault="6F0E21A6" w:rsidP="00E65317">
      <w:pPr>
        <w:spacing w:line="276" w:lineRule="auto"/>
        <w:rPr>
          <w:rStyle w:val="normaltextrun"/>
          <w:color w:val="000000" w:themeColor="text1"/>
          <w:sz w:val="22"/>
          <w:szCs w:val="22"/>
        </w:rPr>
      </w:pPr>
    </w:p>
    <w:p w14:paraId="0B1F4E23" w14:textId="3071C996" w:rsidR="1F65E2D6" w:rsidRDefault="1F65E2D6" w:rsidP="00E65317">
      <w:pPr>
        <w:spacing w:line="276" w:lineRule="auto"/>
        <w:ind w:left="360"/>
        <w:rPr>
          <w:rStyle w:val="normaltextrun"/>
          <w:color w:val="000000" w:themeColor="text1"/>
          <w:sz w:val="22"/>
          <w:szCs w:val="22"/>
        </w:rPr>
      </w:pPr>
      <w:r w:rsidRPr="6F0E21A6">
        <w:rPr>
          <w:rStyle w:val="normaltextrun"/>
          <w:color w:val="000000" w:themeColor="text1"/>
          <w:sz w:val="22"/>
          <w:szCs w:val="22"/>
        </w:rPr>
        <w:t>Para ambos casos se considera porcentajes superiores al 80% para la selección de los modelos</w:t>
      </w:r>
      <w:r w:rsidR="00916B47">
        <w:rPr>
          <w:rStyle w:val="normaltextrun"/>
          <w:color w:val="000000" w:themeColor="text1"/>
          <w:sz w:val="22"/>
          <w:szCs w:val="22"/>
        </w:rPr>
        <w:t>.</w:t>
      </w:r>
    </w:p>
    <w:p w14:paraId="4838DBF7" w14:textId="77777777" w:rsidR="00916B47" w:rsidRPr="000A356D" w:rsidRDefault="00916B47" w:rsidP="00E65317">
      <w:pPr>
        <w:spacing w:line="276" w:lineRule="auto"/>
        <w:ind w:left="360"/>
        <w:rPr>
          <w:rStyle w:val="normaltextrun"/>
          <w:color w:val="000000" w:themeColor="text1"/>
          <w:sz w:val="22"/>
          <w:szCs w:val="22"/>
        </w:rPr>
      </w:pPr>
    </w:p>
    <w:p w14:paraId="7A80D1C4" w14:textId="4D14A622" w:rsidR="00916B47" w:rsidRPr="00916B47" w:rsidRDefault="00916B47" w:rsidP="00E65317">
      <w:pPr>
        <w:pStyle w:val="Prrafodelista"/>
        <w:numPr>
          <w:ilvl w:val="0"/>
          <w:numId w:val="41"/>
        </w:numPr>
        <w:spacing w:line="276" w:lineRule="auto"/>
        <w:ind w:left="360"/>
        <w:rPr>
          <w:rStyle w:val="normaltextrun"/>
          <w:color w:val="000000" w:themeColor="text1"/>
        </w:rPr>
      </w:pPr>
      <w:r>
        <w:rPr>
          <w:rStyle w:val="normaltextrun"/>
          <w:b/>
          <w:bCs/>
          <w:color w:val="000000" w:themeColor="text1"/>
          <w:sz w:val="22"/>
          <w:szCs w:val="22"/>
        </w:rPr>
        <w:t>F1-score</w:t>
      </w:r>
      <w:r w:rsidRPr="00916B47">
        <w:rPr>
          <w:rStyle w:val="normaltextrun"/>
          <w:color w:val="000000" w:themeColor="text1"/>
          <w:sz w:val="22"/>
          <w:szCs w:val="22"/>
        </w:rPr>
        <w:t xml:space="preserve">: </w:t>
      </w:r>
      <w:r>
        <w:rPr>
          <w:rStyle w:val="normaltextrun"/>
          <w:color w:val="000000" w:themeColor="text1"/>
          <w:sz w:val="22"/>
          <w:szCs w:val="22"/>
        </w:rPr>
        <w:t>Media armónica de las métricas de precisión y recall</w:t>
      </w:r>
      <w:r w:rsidRPr="00916B47">
        <w:rPr>
          <w:rStyle w:val="normaltextrun"/>
          <w:color w:val="000000" w:themeColor="text1"/>
          <w:sz w:val="22"/>
          <w:szCs w:val="22"/>
        </w:rPr>
        <w:t>:</w:t>
      </w:r>
    </w:p>
    <w:p w14:paraId="2C364D61" w14:textId="5FF6C22A" w:rsidR="00916B47" w:rsidRDefault="00916B47" w:rsidP="00E65317">
      <w:pPr>
        <w:pStyle w:val="Prrafodelista"/>
        <w:spacing w:line="276" w:lineRule="auto"/>
        <w:ind w:left="360"/>
        <w:rPr>
          <w:rStyle w:val="normaltextrun"/>
          <w:b/>
          <w:bCs/>
          <w:color w:val="000000" w:themeColor="text1"/>
          <w:sz w:val="22"/>
          <w:szCs w:val="22"/>
        </w:rPr>
      </w:pPr>
    </w:p>
    <w:tbl>
      <w:tblPr>
        <w:tblStyle w:val="Tablaconcuadrcula"/>
        <w:tblW w:w="4626" w:type="pc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844"/>
        <w:gridCol w:w="940"/>
      </w:tblGrid>
      <w:tr w:rsidR="00916B47" w:rsidRPr="001416D3" w14:paraId="7D81A96B" w14:textId="77777777" w:rsidTr="00E65317">
        <w:trPr>
          <w:trHeight w:val="576"/>
        </w:trPr>
        <w:tc>
          <w:tcPr>
            <w:tcW w:w="527" w:type="pct"/>
            <w:vAlign w:val="center"/>
          </w:tcPr>
          <w:p w14:paraId="34E54149" w14:textId="77777777" w:rsidR="00916B47" w:rsidRPr="00AA244B" w:rsidRDefault="00916B47" w:rsidP="00BC1C73">
            <w:pPr>
              <w:rPr>
                <w:color w:val="FF0000"/>
              </w:rPr>
            </w:pPr>
          </w:p>
        </w:tc>
        <w:tc>
          <w:tcPr>
            <w:tcW w:w="3933" w:type="pct"/>
            <w:vAlign w:val="center"/>
          </w:tcPr>
          <w:p w14:paraId="5A066675" w14:textId="78583684" w:rsidR="00916B47" w:rsidRPr="00916B47" w:rsidRDefault="00916B47" w:rsidP="00BC1C73">
            <m:oMathPara>
              <m:oMath>
                <m:r>
                  <m:rPr>
                    <m:sty m:val="p"/>
                  </m:rPr>
                  <w:rPr>
                    <w:rFonts w:ascii="Cambria Math" w:hAnsi="Cambria Math"/>
                  </w:rPr>
                  <m:t>F1-Score</m:t>
                </m:r>
                <m:r>
                  <m:rPr>
                    <m:sty m:val="p"/>
                  </m:rPr>
                  <w:rPr>
                    <w:rFonts w:ascii="Cambria Math" w:hAnsi="Cambria Math"/>
                  </w:rPr>
                  <m:t>=</m:t>
                </m:r>
                <m:r>
                  <m:rPr>
                    <m:sty m:val="p"/>
                  </m:rPr>
                  <w:rPr>
                    <w:rFonts w:ascii="Cambria Math" w:hAnsi="Cambria Math"/>
                  </w:rPr>
                  <m:t>2</m:t>
                </m:r>
                <m:r>
                  <m:rPr>
                    <m:sty m:val="p"/>
                  </m:rPr>
                  <w:rPr>
                    <w:rFonts w:ascii="Cambria Math" w:hAnsi="Cambria Math"/>
                  </w:rPr>
                  <m:t>⋅</m:t>
                </m:r>
                <m:f>
                  <m:fPr>
                    <m:ctrlPr>
                      <w:rPr>
                        <w:rFonts w:ascii="Cambria Math" w:hAnsi="Cambria Math"/>
                      </w:rPr>
                    </m:ctrlPr>
                  </m:fPr>
                  <m:num>
                    <m:r>
                      <m:rPr>
                        <m:sty m:val="p"/>
                      </m:rPr>
                      <w:rPr>
                        <w:rFonts w:ascii="Cambria Math" w:hAnsi="Cambria Math"/>
                      </w:rPr>
                      <m:t>Precision⋅Recall</m:t>
                    </m:r>
                  </m:num>
                  <m:den>
                    <m:r>
                      <m:rPr>
                        <m:sty m:val="p"/>
                      </m:rPr>
                      <w:rPr>
                        <w:rFonts w:ascii="Cambria Math" w:hAnsi="Cambria Math"/>
                      </w:rPr>
                      <m:t>Precision</m:t>
                    </m:r>
                    <m:r>
                      <m:rPr>
                        <m:sty m:val="p"/>
                      </m:rPr>
                      <w:rPr>
                        <w:rFonts w:ascii="Cambria Math" w:hAnsi="Cambria Math"/>
                      </w:rPr>
                      <m:t>+</m:t>
                    </m:r>
                    <m:r>
                      <m:rPr>
                        <m:sty m:val="p"/>
                      </m:rPr>
                      <w:rPr>
                        <w:rFonts w:ascii="Cambria Math" w:hAnsi="Cambria Math"/>
                      </w:rPr>
                      <m:t>Recall</m:t>
                    </m:r>
                  </m:den>
                </m:f>
              </m:oMath>
            </m:oMathPara>
          </w:p>
        </w:tc>
        <w:tc>
          <w:tcPr>
            <w:tcW w:w="540" w:type="pct"/>
            <w:vAlign w:val="center"/>
          </w:tcPr>
          <w:p w14:paraId="429587A5" w14:textId="2852BD98" w:rsidR="00916B47" w:rsidRPr="00916B47" w:rsidRDefault="00916B47" w:rsidP="00BC1C73">
            <w:pPr>
              <w:pStyle w:val="Descripcin"/>
              <w:keepNext/>
              <w:spacing w:after="0"/>
              <w:jc w:val="center"/>
              <w:rPr>
                <w:i w:val="0"/>
                <w:iCs w:val="0"/>
                <w:szCs w:val="20"/>
              </w:rPr>
            </w:pPr>
            <w:r w:rsidRPr="00916B47">
              <w:rPr>
                <w:i w:val="0"/>
                <w:iCs w:val="0"/>
                <w:szCs w:val="20"/>
              </w:rPr>
              <w:t>(</w:t>
            </w:r>
            <w:r>
              <w:rPr>
                <w:i w:val="0"/>
                <w:iCs w:val="0"/>
                <w:szCs w:val="20"/>
              </w:rPr>
              <w:t>3</w:t>
            </w:r>
            <w:r w:rsidRPr="00916B47">
              <w:rPr>
                <w:i w:val="0"/>
                <w:iCs w:val="0"/>
                <w:szCs w:val="20"/>
              </w:rPr>
              <w:t>)</w:t>
            </w:r>
          </w:p>
        </w:tc>
      </w:tr>
    </w:tbl>
    <w:p w14:paraId="1883A339" w14:textId="77777777" w:rsidR="00916B47" w:rsidRPr="00916B47" w:rsidRDefault="00916B47" w:rsidP="00E65317">
      <w:pPr>
        <w:pStyle w:val="Prrafodelista"/>
        <w:spacing w:line="276" w:lineRule="auto"/>
        <w:ind w:left="360"/>
        <w:rPr>
          <w:rStyle w:val="normaltextrun"/>
          <w:color w:val="000000" w:themeColor="text1"/>
        </w:rPr>
      </w:pPr>
    </w:p>
    <w:p w14:paraId="0A3A5605" w14:textId="75567921" w:rsidR="00462E71" w:rsidRPr="00462E71" w:rsidRDefault="00462E71" w:rsidP="00E65317">
      <w:pPr>
        <w:pStyle w:val="Prrafodelista"/>
        <w:numPr>
          <w:ilvl w:val="0"/>
          <w:numId w:val="41"/>
        </w:numPr>
        <w:spacing w:line="276" w:lineRule="auto"/>
        <w:ind w:left="360"/>
        <w:rPr>
          <w:rStyle w:val="normaltextrun"/>
          <w:color w:val="000000" w:themeColor="text1"/>
          <w:sz w:val="22"/>
          <w:szCs w:val="22"/>
          <w:lang w:val="es"/>
        </w:rPr>
      </w:pPr>
      <w:r w:rsidRPr="00462E71">
        <w:rPr>
          <w:rStyle w:val="normaltextrun"/>
          <w:b/>
          <w:bCs/>
          <w:color w:val="000000" w:themeColor="text1"/>
          <w:sz w:val="22"/>
          <w:szCs w:val="22"/>
          <w:lang w:val="es"/>
        </w:rPr>
        <w:t>ROC (Receiver Operating Characteristic)</w:t>
      </w:r>
      <w:r w:rsidRPr="00462E71">
        <w:rPr>
          <w:rStyle w:val="normaltextrun"/>
          <w:color w:val="000000" w:themeColor="text1"/>
          <w:sz w:val="22"/>
          <w:szCs w:val="22"/>
          <w:lang w:val="es"/>
        </w:rPr>
        <w:t>: gráfico de Tasa de Verdaderos Positivos (Recall) vs.                 Tasa de Falsos Positivos (</w:t>
      </w:r>
      <w:r w:rsidRPr="00462E71">
        <w:rPr>
          <w:rStyle w:val="normaltextrun"/>
          <w:color w:val="000000" w:themeColor="text1"/>
          <w:sz w:val="22"/>
          <w:szCs w:val="22"/>
          <w:lang w:val=""/>
        </w:rPr>
        <w:t>FP/(FP+TN)</w:t>
      </w:r>
      <w:r>
        <w:rPr>
          <w:rStyle w:val="normaltextrun"/>
          <w:color w:val="000000" w:themeColor="text1"/>
          <w:sz w:val="22"/>
          <w:szCs w:val="22"/>
          <w:lang w:val=""/>
        </w:rPr>
        <w:t>)</w:t>
      </w:r>
      <w:r w:rsidRPr="00462E71">
        <w:rPr>
          <w:rStyle w:val="normaltextrun"/>
          <w:color w:val="000000" w:themeColor="text1"/>
          <w:sz w:val="22"/>
          <w:szCs w:val="22"/>
          <w:lang w:val="es"/>
        </w:rPr>
        <w:t xml:space="preserve"> para distintos umbrales de clasificación.</w:t>
      </w:r>
    </w:p>
    <w:p w14:paraId="1D2AEEC9" w14:textId="77777777" w:rsidR="00462E71" w:rsidRPr="00462E71" w:rsidRDefault="00462E71" w:rsidP="00E65317">
      <w:pPr>
        <w:pStyle w:val="Prrafodelista"/>
        <w:spacing w:line="276" w:lineRule="auto"/>
        <w:ind w:left="360"/>
        <w:rPr>
          <w:rStyle w:val="normaltextrun"/>
          <w:color w:val="000000" w:themeColor="text1"/>
          <w:sz w:val="22"/>
          <w:szCs w:val="22"/>
          <w:lang w:val="es"/>
        </w:rPr>
      </w:pPr>
    </w:p>
    <w:p w14:paraId="72811C6E" w14:textId="77777777" w:rsidR="00462E71" w:rsidRPr="006D3481" w:rsidRDefault="36547E00" w:rsidP="00E65317">
      <w:pPr>
        <w:pStyle w:val="Prrafodelista"/>
        <w:numPr>
          <w:ilvl w:val="0"/>
          <w:numId w:val="41"/>
        </w:numPr>
        <w:spacing w:line="276" w:lineRule="auto"/>
        <w:ind w:left="360"/>
        <w:rPr>
          <w:rStyle w:val="normaltextrun"/>
          <w:color w:val="000000" w:themeColor="text1"/>
          <w:sz w:val="22"/>
          <w:szCs w:val="22"/>
          <w:lang w:val="es"/>
        </w:rPr>
      </w:pPr>
      <w:r w:rsidRPr="006D3481">
        <w:rPr>
          <w:rStyle w:val="normaltextrun"/>
          <w:b/>
          <w:bCs/>
          <w:color w:val="000000" w:themeColor="text1"/>
          <w:sz w:val="22"/>
          <w:szCs w:val="22"/>
        </w:rPr>
        <w:t>AUC (Área bajo la curva ROC)</w:t>
      </w:r>
      <w:r w:rsidRPr="006D3481">
        <w:rPr>
          <w:rStyle w:val="normaltextrun"/>
          <w:color w:val="000000" w:themeColor="text1"/>
          <w:sz w:val="22"/>
          <w:szCs w:val="22"/>
        </w:rPr>
        <w:t xml:space="preserve">: </w:t>
      </w:r>
      <w:r w:rsidR="6C79F920" w:rsidRPr="006D3481">
        <w:rPr>
          <w:rStyle w:val="normaltextrun"/>
          <w:color w:val="000000" w:themeColor="text1"/>
          <w:sz w:val="22"/>
          <w:szCs w:val="22"/>
        </w:rPr>
        <w:t>m</w:t>
      </w:r>
      <w:r w:rsidRPr="006D3481">
        <w:rPr>
          <w:rStyle w:val="normaltextrun"/>
          <w:color w:val="000000" w:themeColor="text1"/>
          <w:sz w:val="22"/>
          <w:szCs w:val="22"/>
        </w:rPr>
        <w:t>edida de la capacidad del clasificador para distinguir entre clases</w:t>
      </w:r>
      <w:r w:rsidR="00462E71" w:rsidRPr="006D3481">
        <w:rPr>
          <w:rStyle w:val="normaltextrun"/>
          <w:color w:val="000000" w:themeColor="text1"/>
          <w:sz w:val="22"/>
          <w:szCs w:val="22"/>
        </w:rPr>
        <w:t xml:space="preserve">. El valor de AUC se encuentra entre 0 y 1 </w:t>
      </w:r>
      <w:r w:rsidR="00462E71" w:rsidRPr="006D3481">
        <w:rPr>
          <w:rStyle w:val="normaltextrun"/>
          <w:color w:val="000000" w:themeColor="text1"/>
          <w:sz w:val="22"/>
          <w:szCs w:val="22"/>
          <w:lang w:val="es"/>
        </w:rPr>
        <w:t>(1 = clasificador perfecto, 0.5 = aleatorio).</w:t>
      </w:r>
    </w:p>
    <w:p w14:paraId="0C244355" w14:textId="3B45277C" w:rsidR="0D921514" w:rsidRDefault="0D921514" w:rsidP="00462E71">
      <w:pPr>
        <w:pStyle w:val="Prrafodelista"/>
        <w:spacing w:line="276" w:lineRule="auto"/>
        <w:ind w:left="720"/>
        <w:rPr>
          <w:rStyle w:val="normaltextrun"/>
          <w:color w:val="000000" w:themeColor="text1"/>
          <w:sz w:val="22"/>
          <w:szCs w:val="22"/>
          <w:lang w:val="es"/>
        </w:rPr>
      </w:pPr>
    </w:p>
    <w:p w14:paraId="46105754" w14:textId="0EB3D801" w:rsidR="000A0DCE" w:rsidRPr="006D3481" w:rsidRDefault="006D3481" w:rsidP="006D3481">
      <w:pPr>
        <w:pStyle w:val="Ttulo1"/>
        <w:numPr>
          <w:ilvl w:val="0"/>
          <w:numId w:val="26"/>
        </w:numPr>
        <w:tabs>
          <w:tab w:val="left" w:pos="216"/>
        </w:tabs>
        <w:spacing w:before="160" w:after="80" w:line="240" w:lineRule="auto"/>
        <w:rPr>
          <w:color w:val="000000" w:themeColor="text1"/>
        </w:rPr>
      </w:pPr>
      <w:bookmarkStart w:id="40" w:name="_Toc195562381"/>
      <w:r>
        <w:rPr>
          <w:color w:val="000000" w:themeColor="text1"/>
        </w:rPr>
        <w:t>E</w:t>
      </w:r>
      <w:r w:rsidR="000A0DCE" w:rsidRPr="006D3481">
        <w:rPr>
          <w:color w:val="000000" w:themeColor="text1"/>
        </w:rPr>
        <w:t>xtracción de características</w:t>
      </w:r>
      <w:bookmarkEnd w:id="40"/>
    </w:p>
    <w:p w14:paraId="5657341E" w14:textId="6A773F35" w:rsidR="000A0DCE" w:rsidRDefault="000A0DCE" w:rsidP="6F0E21A6">
      <w:pPr>
        <w:spacing w:line="276" w:lineRule="auto"/>
        <w:rPr>
          <w:rStyle w:val="normaltextrun"/>
          <w:color w:val="000000" w:themeColor="text1"/>
          <w:sz w:val="22"/>
          <w:szCs w:val="22"/>
        </w:rPr>
      </w:pPr>
    </w:p>
    <w:p w14:paraId="32C82E0C" w14:textId="26BA6679" w:rsidR="000A0DCE" w:rsidRPr="000A0DCE" w:rsidRDefault="1E1FF5B3" w:rsidP="6F0E21A6">
      <w:pPr>
        <w:spacing w:line="276" w:lineRule="auto"/>
        <w:rPr>
          <w:rStyle w:val="normaltextrun"/>
          <w:color w:val="000000" w:themeColor="text1"/>
          <w:sz w:val="22"/>
          <w:szCs w:val="22"/>
          <w:lang w:val="es-ES"/>
        </w:rPr>
      </w:pPr>
      <w:r w:rsidRPr="6F0E21A6">
        <w:rPr>
          <w:rStyle w:val="normaltextrun"/>
          <w:color w:val="000000" w:themeColor="text1"/>
          <w:sz w:val="22"/>
          <w:szCs w:val="22"/>
          <w:lang w:val="es-ES"/>
        </w:rPr>
        <w:t>RMS, WL e IAV son métodos comunes para la extracción de características en señales de electromiografía superficial (sEMG). Su objetivo es reducir la dimensionalidad de la señal y capturar información relevante para aplicaciones como control de prótesis, diagnóstico médico o interfaz cerebro-máquina.</w:t>
      </w:r>
    </w:p>
    <w:p w14:paraId="7E41C184" w14:textId="77777777" w:rsidR="003709A6" w:rsidRDefault="003709A6" w:rsidP="6220AF16">
      <w:pPr>
        <w:spacing w:line="276" w:lineRule="auto"/>
        <w:rPr>
          <w:rStyle w:val="normaltextrun"/>
          <w:color w:val="000000" w:themeColor="text1"/>
          <w:sz w:val="22"/>
          <w:szCs w:val="22"/>
          <w:lang w:val="es-ES"/>
        </w:rPr>
      </w:pPr>
    </w:p>
    <w:p w14:paraId="4141E76F" w14:textId="24F35B71" w:rsidR="000A0DCE" w:rsidRPr="003709A6" w:rsidRDefault="1E1FF5B3" w:rsidP="003709A6">
      <w:pPr>
        <w:pStyle w:val="Prrafodelista"/>
        <w:numPr>
          <w:ilvl w:val="0"/>
          <w:numId w:val="43"/>
        </w:numPr>
        <w:spacing w:line="276" w:lineRule="auto"/>
        <w:rPr>
          <w:rStyle w:val="normaltextrun"/>
          <w:color w:val="000000" w:themeColor="text1"/>
          <w:sz w:val="22"/>
          <w:szCs w:val="22"/>
          <w:lang w:val=""/>
        </w:rPr>
      </w:pPr>
      <w:r w:rsidRPr="003709A6">
        <w:rPr>
          <w:rStyle w:val="normaltextrun"/>
          <w:b/>
          <w:bCs/>
          <w:color w:val="000000" w:themeColor="text1"/>
          <w:sz w:val="22"/>
          <w:szCs w:val="22"/>
        </w:rPr>
        <w:t>RMS (Root Mean Square)</w:t>
      </w:r>
      <w:r w:rsidR="3140905C" w:rsidRPr="003709A6">
        <w:rPr>
          <w:rStyle w:val="normaltextrun"/>
          <w:color w:val="000000" w:themeColor="text1"/>
          <w:sz w:val="22"/>
          <w:szCs w:val="22"/>
        </w:rPr>
        <w:t xml:space="preserve">: </w:t>
      </w:r>
      <w:r w:rsidR="74EF22C7" w:rsidRPr="003709A6">
        <w:rPr>
          <w:rStyle w:val="normaltextrun"/>
          <w:color w:val="000000" w:themeColor="text1"/>
          <w:sz w:val="22"/>
          <w:szCs w:val="22"/>
          <w:lang w:val="es-ES"/>
        </w:rPr>
        <w:t>r</w:t>
      </w:r>
      <w:r w:rsidRPr="003709A6">
        <w:rPr>
          <w:rStyle w:val="normaltextrun"/>
          <w:color w:val="000000" w:themeColor="text1"/>
          <w:sz w:val="22"/>
          <w:szCs w:val="22"/>
          <w:lang w:val="es-ES"/>
        </w:rPr>
        <w:t>epre</w:t>
      </w:r>
      <w:r w:rsidR="233CA8DC" w:rsidRPr="003709A6">
        <w:rPr>
          <w:rStyle w:val="normaltextrun"/>
          <w:color w:val="000000" w:themeColor="text1"/>
          <w:sz w:val="22"/>
          <w:szCs w:val="22"/>
          <w:lang w:val="es-ES"/>
        </w:rPr>
        <w:t>se</w:t>
      </w:r>
      <w:r w:rsidRPr="003709A6">
        <w:rPr>
          <w:rStyle w:val="normaltextrun"/>
          <w:color w:val="000000" w:themeColor="text1"/>
          <w:sz w:val="22"/>
          <w:szCs w:val="22"/>
          <w:lang w:val="es-ES"/>
        </w:rPr>
        <w:t>nta la energía promedio de la señal sEMG en una ventana de tiempo.</w:t>
      </w:r>
      <w:r w:rsidR="5551384F" w:rsidRPr="003709A6">
        <w:rPr>
          <w:rStyle w:val="normaltextrun"/>
          <w:color w:val="000000" w:themeColor="text1"/>
          <w:sz w:val="22"/>
          <w:szCs w:val="22"/>
          <w:lang w:val="es-ES"/>
        </w:rPr>
        <w:t xml:space="preserve"> </w:t>
      </w:r>
      <w:r w:rsidR="6F0E21A6" w:rsidRPr="003709A6">
        <w:rPr>
          <w:rStyle w:val="normaltextrun"/>
          <w:color w:val="000000" w:themeColor="text1"/>
          <w:sz w:val="22"/>
          <w:szCs w:val="22"/>
        </w:rPr>
        <w:t>Es útil para estimar la activación muscular (mayor RMS = mayor contracción).</w:t>
      </w:r>
      <w:r w:rsidR="12027AEC" w:rsidRPr="003709A6">
        <w:rPr>
          <w:rStyle w:val="normaltextrun"/>
          <w:color w:val="000000" w:themeColor="text1"/>
          <w:sz w:val="22"/>
          <w:szCs w:val="22"/>
        </w:rPr>
        <w:t xml:space="preserve"> </w:t>
      </w:r>
      <w:r w:rsidR="0248CC0D" w:rsidRPr="003709A6">
        <w:rPr>
          <w:rStyle w:val="normaltextrun"/>
          <w:color w:val="000000" w:themeColor="text1"/>
          <w:sz w:val="22"/>
          <w:szCs w:val="22"/>
        </w:rPr>
        <w:t xml:space="preserve">Presenta </w:t>
      </w:r>
      <w:r w:rsidR="6DB5B654" w:rsidRPr="003709A6">
        <w:rPr>
          <w:rStyle w:val="normaltextrun"/>
          <w:color w:val="000000" w:themeColor="text1"/>
          <w:sz w:val="22"/>
          <w:szCs w:val="22"/>
        </w:rPr>
        <w:t>r</w:t>
      </w:r>
      <w:r w:rsidRPr="003709A6">
        <w:rPr>
          <w:rStyle w:val="normaltextrun"/>
          <w:color w:val="000000" w:themeColor="text1"/>
          <w:sz w:val="22"/>
          <w:szCs w:val="22"/>
        </w:rPr>
        <w:t>obustez frente a ruido (suaviza variaciones rápidas).</w:t>
      </w:r>
      <w:r w:rsidR="5702EC93" w:rsidRPr="003709A6">
        <w:rPr>
          <w:rStyle w:val="normaltextrun"/>
          <w:color w:val="000000" w:themeColor="text1"/>
          <w:sz w:val="22"/>
          <w:szCs w:val="22"/>
        </w:rPr>
        <w:t xml:space="preserve">  </w:t>
      </w:r>
      <w:r w:rsidR="003709A6" w:rsidRPr="003709A6">
        <w:rPr>
          <w:rStyle w:val="normaltextrun"/>
          <w:color w:val="000000" w:themeColor="text1"/>
          <w:sz w:val="22"/>
          <w:szCs w:val="22"/>
        </w:rPr>
        <w:t>Útil</w:t>
      </w:r>
      <w:r w:rsidR="5702EC93" w:rsidRPr="003709A6">
        <w:rPr>
          <w:rStyle w:val="normaltextrun"/>
          <w:color w:val="000000" w:themeColor="text1"/>
          <w:sz w:val="22"/>
          <w:szCs w:val="22"/>
        </w:rPr>
        <w:t xml:space="preserve"> para </w:t>
      </w:r>
      <w:r w:rsidR="5702EC93" w:rsidRPr="003709A6">
        <w:rPr>
          <w:rStyle w:val="normaltextrun"/>
          <w:color w:val="000000" w:themeColor="text1"/>
          <w:sz w:val="22"/>
          <w:szCs w:val="22"/>
          <w:lang w:val=""/>
        </w:rPr>
        <w:t>diferenciar entre reposo y contracción.</w:t>
      </w:r>
    </w:p>
    <w:p w14:paraId="486C4C0A" w14:textId="77777777" w:rsidR="00E65317" w:rsidRDefault="00E65317" w:rsidP="00E65317">
      <w:pPr>
        <w:pStyle w:val="Prrafodelista"/>
        <w:spacing w:line="276" w:lineRule="auto"/>
        <w:ind w:left="720"/>
        <w:rPr>
          <w:rStyle w:val="normaltextrun"/>
          <w:b/>
          <w:bCs/>
          <w:color w:val="000000" w:themeColor="text1"/>
          <w:sz w:val="22"/>
          <w:szCs w:val="22"/>
        </w:rPr>
      </w:pPr>
    </w:p>
    <w:tbl>
      <w:tblPr>
        <w:tblStyle w:val="Tablaconcuadrcula"/>
        <w:tblW w:w="4626" w:type="pc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844"/>
        <w:gridCol w:w="940"/>
      </w:tblGrid>
      <w:tr w:rsidR="00E65317" w:rsidRPr="001416D3" w14:paraId="65110181" w14:textId="77777777" w:rsidTr="00BC1C73">
        <w:trPr>
          <w:trHeight w:val="576"/>
        </w:trPr>
        <w:tc>
          <w:tcPr>
            <w:tcW w:w="527" w:type="pct"/>
            <w:vAlign w:val="center"/>
          </w:tcPr>
          <w:p w14:paraId="7DAE0248" w14:textId="77777777" w:rsidR="00E65317" w:rsidRPr="00AA244B" w:rsidRDefault="00E65317" w:rsidP="00BC1C73">
            <w:pPr>
              <w:rPr>
                <w:color w:val="FF0000"/>
              </w:rPr>
            </w:pPr>
          </w:p>
        </w:tc>
        <w:tc>
          <w:tcPr>
            <w:tcW w:w="3933" w:type="pct"/>
            <w:vAlign w:val="center"/>
          </w:tcPr>
          <w:p w14:paraId="179A7E84" w14:textId="0942097D" w:rsidR="00E65317" w:rsidRPr="00916B47" w:rsidRDefault="00E65317" w:rsidP="00BC1C73">
            <m:oMathPara>
              <m:oMath>
                <m:r>
                  <m:rPr>
                    <m:sty m:val="p"/>
                  </m:rPr>
                  <w:rPr>
                    <w:rFonts w:ascii="Cambria Math" w:hAnsi="Cambria Math"/>
                  </w:rPr>
                  <m:t>RMS</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tc>
        <w:tc>
          <w:tcPr>
            <w:tcW w:w="540" w:type="pct"/>
            <w:vAlign w:val="center"/>
          </w:tcPr>
          <w:p w14:paraId="1CF45942" w14:textId="477728BD" w:rsidR="00E65317" w:rsidRPr="00916B47" w:rsidRDefault="00E65317" w:rsidP="00BC1C73">
            <w:pPr>
              <w:pStyle w:val="Descripcin"/>
              <w:keepNext/>
              <w:spacing w:after="0"/>
              <w:jc w:val="center"/>
              <w:rPr>
                <w:i w:val="0"/>
                <w:iCs w:val="0"/>
                <w:szCs w:val="20"/>
              </w:rPr>
            </w:pPr>
            <w:r w:rsidRPr="00916B47">
              <w:rPr>
                <w:i w:val="0"/>
                <w:iCs w:val="0"/>
                <w:szCs w:val="20"/>
              </w:rPr>
              <w:t>(</w:t>
            </w:r>
            <w:r>
              <w:rPr>
                <w:i w:val="0"/>
                <w:iCs w:val="0"/>
                <w:szCs w:val="20"/>
              </w:rPr>
              <w:t>4</w:t>
            </w:r>
            <w:r w:rsidRPr="00916B47">
              <w:rPr>
                <w:i w:val="0"/>
                <w:iCs w:val="0"/>
                <w:szCs w:val="20"/>
              </w:rPr>
              <w:t>)</w:t>
            </w:r>
          </w:p>
        </w:tc>
      </w:tr>
    </w:tbl>
    <w:p w14:paraId="01C6FEE6" w14:textId="30317ED8" w:rsidR="00E65317" w:rsidRDefault="00E65317" w:rsidP="6F0E21A6">
      <w:pPr>
        <w:spacing w:line="276" w:lineRule="auto"/>
        <w:rPr>
          <w:rStyle w:val="normaltextrun"/>
          <w:color w:val="000000" w:themeColor="text1"/>
          <w:sz w:val="22"/>
          <w:szCs w:val="22"/>
        </w:rPr>
      </w:pPr>
    </w:p>
    <w:p w14:paraId="471D2864" w14:textId="77777777" w:rsidR="00E65317" w:rsidRDefault="00E65317" w:rsidP="00E65317">
      <w:pPr>
        <w:spacing w:line="276" w:lineRule="auto"/>
        <w:ind w:left="360"/>
        <w:rPr>
          <w:rStyle w:val="normaltextrun"/>
          <w:color w:val="000000" w:themeColor="text1"/>
          <w:sz w:val="22"/>
          <w:szCs w:val="22"/>
          <w:lang w:val="es"/>
        </w:rPr>
      </w:pPr>
      <w:r>
        <w:rPr>
          <w:rStyle w:val="normaltextrun"/>
          <w:color w:val="000000" w:themeColor="text1"/>
          <w:sz w:val="22"/>
          <w:szCs w:val="22"/>
          <w:lang w:val="es"/>
        </w:rPr>
        <w:t>Donde:</w:t>
      </w:r>
    </w:p>
    <w:p w14:paraId="23EE59BA" w14:textId="629AD224" w:rsidR="00E65317" w:rsidRPr="00E65317" w:rsidRDefault="00E65317" w:rsidP="00E65317">
      <w:pPr>
        <w:pStyle w:val="Prrafodelista"/>
        <w:numPr>
          <w:ilvl w:val="1"/>
          <w:numId w:val="43"/>
        </w:numPr>
        <w:spacing w:line="276" w:lineRule="auto"/>
        <w:ind w:left="720"/>
        <w:rPr>
          <w:rStyle w:val="normaltextrun"/>
          <w:color w:val="000000" w:themeColor="text1"/>
          <w:sz w:val="22"/>
          <w:szCs w:val="22"/>
        </w:rPr>
      </w:pPr>
      <w:r>
        <w:rPr>
          <w:rStyle w:val="normaltextrun"/>
          <w:b/>
          <w:bCs/>
          <w:color w:val="000000" w:themeColor="text1"/>
          <w:sz w:val="22"/>
          <w:szCs w:val="22"/>
          <w:lang w:val="es"/>
        </w:rPr>
        <w:t>x</w:t>
      </w:r>
      <w:r w:rsidRPr="00E65317">
        <w:rPr>
          <w:rStyle w:val="normaltextrun"/>
          <w:b/>
          <w:bCs/>
          <w:color w:val="000000" w:themeColor="text1"/>
          <w:sz w:val="16"/>
          <w:szCs w:val="16"/>
          <w:lang w:val="es"/>
        </w:rPr>
        <w:t>i</w:t>
      </w:r>
      <w:r w:rsidRPr="00E65317">
        <w:rPr>
          <w:rStyle w:val="normaltextrun"/>
          <w:color w:val="000000" w:themeColor="text1"/>
          <w:sz w:val="22"/>
          <w:szCs w:val="22"/>
          <w:lang w:val="es"/>
        </w:rPr>
        <w:t>:</w:t>
      </w:r>
      <w:r>
        <w:rPr>
          <w:rStyle w:val="normaltextrun"/>
          <w:color w:val="000000" w:themeColor="text1"/>
          <w:sz w:val="22"/>
          <w:szCs w:val="22"/>
          <w:lang w:val="es"/>
        </w:rPr>
        <w:t xml:space="preserve"> Muestra de la señal sEMG en el instante i.</w:t>
      </w:r>
    </w:p>
    <w:p w14:paraId="1106D913" w14:textId="0ABA30CA" w:rsidR="66E48647" w:rsidRPr="00E65317" w:rsidRDefault="66E48647" w:rsidP="00E65317">
      <w:pPr>
        <w:pStyle w:val="Prrafodelista"/>
        <w:numPr>
          <w:ilvl w:val="1"/>
          <w:numId w:val="43"/>
        </w:numPr>
        <w:spacing w:line="276" w:lineRule="auto"/>
        <w:ind w:left="720"/>
        <w:rPr>
          <w:rStyle w:val="normaltextrun"/>
          <w:color w:val="000000" w:themeColor="text1"/>
          <w:sz w:val="22"/>
          <w:szCs w:val="22"/>
        </w:rPr>
      </w:pPr>
      <w:r w:rsidRPr="00E65317">
        <w:rPr>
          <w:rStyle w:val="normaltextrun"/>
          <w:b/>
          <w:bCs/>
          <w:color w:val="000000" w:themeColor="text1"/>
          <w:sz w:val="22"/>
          <w:szCs w:val="22"/>
          <w:lang w:val=""/>
        </w:rPr>
        <w:t>N</w:t>
      </w:r>
      <w:r w:rsidRPr="00E65317">
        <w:rPr>
          <w:rStyle w:val="normaltextrun"/>
          <w:color w:val="000000" w:themeColor="text1"/>
          <w:sz w:val="22"/>
          <w:szCs w:val="22"/>
          <w:lang w:val=""/>
        </w:rPr>
        <w:t>: Número de muestras en la ventana.</w:t>
      </w:r>
    </w:p>
    <w:p w14:paraId="5359686B" w14:textId="79C9C7DA" w:rsidR="6F0E21A6" w:rsidRDefault="6F0E21A6" w:rsidP="6220AF16">
      <w:pPr>
        <w:spacing w:line="276" w:lineRule="auto"/>
        <w:rPr>
          <w:rStyle w:val="normaltextrun"/>
          <w:color w:val="000000" w:themeColor="text1"/>
          <w:sz w:val="22"/>
          <w:szCs w:val="22"/>
          <w:lang w:val="es-ES"/>
        </w:rPr>
      </w:pPr>
    </w:p>
    <w:p w14:paraId="6C451FAE" w14:textId="5F9BA7DA" w:rsidR="66E48647" w:rsidRPr="003709A6" w:rsidRDefault="66E48647" w:rsidP="003709A6">
      <w:pPr>
        <w:pStyle w:val="Prrafodelista"/>
        <w:numPr>
          <w:ilvl w:val="0"/>
          <w:numId w:val="43"/>
        </w:numPr>
        <w:spacing w:line="276" w:lineRule="auto"/>
        <w:rPr>
          <w:rStyle w:val="normaltextrun"/>
          <w:color w:val="000000" w:themeColor="text1"/>
          <w:sz w:val="22"/>
          <w:szCs w:val="22"/>
          <w:lang w:val="es-ES"/>
        </w:rPr>
      </w:pPr>
      <w:r w:rsidRPr="003709A6">
        <w:rPr>
          <w:rStyle w:val="normaltextrun"/>
          <w:b/>
          <w:bCs/>
          <w:color w:val="000000" w:themeColor="text1"/>
          <w:sz w:val="22"/>
          <w:szCs w:val="22"/>
          <w:lang w:val="es-ES"/>
        </w:rPr>
        <w:t>WL (Waveform Length)</w:t>
      </w:r>
      <w:r w:rsidR="67515868" w:rsidRPr="003709A6">
        <w:rPr>
          <w:rStyle w:val="normaltextrun"/>
          <w:color w:val="000000" w:themeColor="text1"/>
          <w:sz w:val="22"/>
          <w:szCs w:val="22"/>
          <w:lang w:val="es-ES"/>
        </w:rPr>
        <w:t xml:space="preserve">: </w:t>
      </w:r>
      <w:r w:rsidR="6DCC527E" w:rsidRPr="003709A6">
        <w:rPr>
          <w:rStyle w:val="normaltextrun"/>
          <w:color w:val="000000" w:themeColor="text1"/>
          <w:sz w:val="22"/>
          <w:szCs w:val="22"/>
          <w:lang w:val="es-ES"/>
        </w:rPr>
        <w:t>m</w:t>
      </w:r>
      <w:r w:rsidRPr="003709A6">
        <w:rPr>
          <w:rStyle w:val="normaltextrun"/>
          <w:color w:val="000000" w:themeColor="text1"/>
          <w:sz w:val="22"/>
          <w:szCs w:val="22"/>
          <w:lang w:val=""/>
        </w:rPr>
        <w:t>ide la complejidad temporal de la señal (suma de diferencias entre muestras consecutivas).</w:t>
      </w:r>
      <w:r w:rsidR="41606BBA" w:rsidRPr="003709A6">
        <w:rPr>
          <w:rStyle w:val="normaltextrun"/>
          <w:color w:val="000000" w:themeColor="text1"/>
          <w:sz w:val="22"/>
          <w:szCs w:val="22"/>
          <w:lang w:val=""/>
        </w:rPr>
        <w:t xml:space="preserve"> </w:t>
      </w:r>
      <w:r w:rsidR="39410C7E" w:rsidRPr="003709A6">
        <w:rPr>
          <w:rStyle w:val="normaltextrun"/>
          <w:color w:val="000000" w:themeColor="text1"/>
          <w:sz w:val="22"/>
          <w:szCs w:val="22"/>
          <w:lang w:val=""/>
        </w:rPr>
        <w:t xml:space="preserve">Es </w:t>
      </w:r>
      <w:r w:rsidR="1A140749" w:rsidRPr="003709A6">
        <w:rPr>
          <w:rStyle w:val="normaltextrun"/>
          <w:color w:val="000000" w:themeColor="text1"/>
          <w:sz w:val="22"/>
          <w:szCs w:val="22"/>
          <w:lang w:val="es-ES"/>
        </w:rPr>
        <w:t>s</w:t>
      </w:r>
      <w:r w:rsidRPr="003709A6">
        <w:rPr>
          <w:rStyle w:val="normaltextrun"/>
          <w:color w:val="000000" w:themeColor="text1"/>
          <w:sz w:val="22"/>
          <w:szCs w:val="22"/>
          <w:lang w:val="es-ES"/>
        </w:rPr>
        <w:t>ensible a cambios en la amplitud y frecuencia de la sEMG.</w:t>
      </w:r>
      <w:r w:rsidR="10CB55D3" w:rsidRPr="003709A6">
        <w:rPr>
          <w:rStyle w:val="normaltextrun"/>
          <w:color w:val="000000" w:themeColor="text1"/>
          <w:sz w:val="22"/>
          <w:szCs w:val="22"/>
          <w:lang w:val="es-ES"/>
        </w:rPr>
        <w:t xml:space="preserve"> </w:t>
      </w:r>
      <w:r w:rsidRPr="003709A6">
        <w:rPr>
          <w:rStyle w:val="normaltextrun"/>
          <w:color w:val="000000" w:themeColor="text1"/>
          <w:sz w:val="22"/>
          <w:szCs w:val="22"/>
          <w:lang w:val="es-ES"/>
        </w:rPr>
        <w:t>Indicador de patrones de activación muscular.</w:t>
      </w:r>
      <w:r w:rsidR="06BF8B1A" w:rsidRPr="003709A6">
        <w:rPr>
          <w:rStyle w:val="normaltextrun"/>
          <w:color w:val="000000" w:themeColor="text1"/>
          <w:sz w:val="22"/>
          <w:szCs w:val="22"/>
          <w:lang w:val="es-ES"/>
        </w:rPr>
        <w:t xml:space="preserve"> Ayuda a distinguir gestos rápidos (ej: pinza) vs. lentos (ej: agarre sostenido).</w:t>
      </w:r>
    </w:p>
    <w:p w14:paraId="4F70FB47" w14:textId="1FA43BD6" w:rsidR="6220AF16" w:rsidRDefault="6220AF16" w:rsidP="6220AF16">
      <w:pPr>
        <w:spacing w:line="276" w:lineRule="auto"/>
        <w:rPr>
          <w:rStyle w:val="normaltextrun"/>
          <w:color w:val="000000" w:themeColor="text1"/>
          <w:sz w:val="22"/>
          <w:szCs w:val="22"/>
          <w:lang w:val=""/>
        </w:rPr>
      </w:pPr>
    </w:p>
    <w:p w14:paraId="41B5F6C1" w14:textId="77777777" w:rsidR="00E65317" w:rsidRDefault="00E65317" w:rsidP="00E65317">
      <w:pPr>
        <w:pStyle w:val="Prrafodelista"/>
        <w:spacing w:line="276" w:lineRule="auto"/>
        <w:ind w:left="720"/>
        <w:rPr>
          <w:rStyle w:val="normaltextrun"/>
          <w:b/>
          <w:bCs/>
          <w:color w:val="000000" w:themeColor="text1"/>
          <w:sz w:val="22"/>
          <w:szCs w:val="22"/>
        </w:rPr>
      </w:pPr>
    </w:p>
    <w:tbl>
      <w:tblPr>
        <w:tblStyle w:val="Tablaconcuadrcula"/>
        <w:tblW w:w="4626" w:type="pc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844"/>
        <w:gridCol w:w="940"/>
      </w:tblGrid>
      <w:tr w:rsidR="00E65317" w:rsidRPr="001416D3" w14:paraId="2CE75E43" w14:textId="77777777" w:rsidTr="00BC1C73">
        <w:trPr>
          <w:trHeight w:val="576"/>
        </w:trPr>
        <w:tc>
          <w:tcPr>
            <w:tcW w:w="527" w:type="pct"/>
            <w:vAlign w:val="center"/>
          </w:tcPr>
          <w:p w14:paraId="7CC82F6A" w14:textId="77777777" w:rsidR="00E65317" w:rsidRPr="00AA244B" w:rsidRDefault="00E65317" w:rsidP="00BC1C73">
            <w:pPr>
              <w:rPr>
                <w:color w:val="FF0000"/>
              </w:rPr>
            </w:pPr>
          </w:p>
        </w:tc>
        <w:tc>
          <w:tcPr>
            <w:tcW w:w="3933" w:type="pct"/>
            <w:vAlign w:val="center"/>
          </w:tcPr>
          <w:p w14:paraId="26CFE587" w14:textId="43C2D2B9" w:rsidR="00E65317" w:rsidRPr="00916B47" w:rsidRDefault="00E65317" w:rsidP="00BC1C73">
            <m:oMathPara>
              <m:oMath>
                <m:r>
                  <m:rPr>
                    <m:sty m:val="p"/>
                  </m:rPr>
                  <w:rPr>
                    <w:rFonts w:ascii="Cambria Math" w:hAnsi="Cambria Math"/>
                  </w:rPr>
                  <m:t>WL</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tc>
        <w:tc>
          <w:tcPr>
            <w:tcW w:w="540" w:type="pct"/>
            <w:vAlign w:val="center"/>
          </w:tcPr>
          <w:p w14:paraId="10A534CD" w14:textId="070A2111" w:rsidR="00E65317" w:rsidRPr="00916B47" w:rsidRDefault="00E65317" w:rsidP="00BC1C73">
            <w:pPr>
              <w:pStyle w:val="Descripcin"/>
              <w:keepNext/>
              <w:spacing w:after="0"/>
              <w:jc w:val="center"/>
              <w:rPr>
                <w:i w:val="0"/>
                <w:iCs w:val="0"/>
                <w:szCs w:val="20"/>
              </w:rPr>
            </w:pPr>
            <w:r w:rsidRPr="00916B47">
              <w:rPr>
                <w:i w:val="0"/>
                <w:iCs w:val="0"/>
                <w:szCs w:val="20"/>
              </w:rPr>
              <w:t>(</w:t>
            </w:r>
            <w:r>
              <w:rPr>
                <w:i w:val="0"/>
                <w:iCs w:val="0"/>
                <w:szCs w:val="20"/>
              </w:rPr>
              <w:t>5</w:t>
            </w:r>
            <w:r w:rsidRPr="00916B47">
              <w:rPr>
                <w:i w:val="0"/>
                <w:iCs w:val="0"/>
                <w:szCs w:val="20"/>
              </w:rPr>
              <w:t>)</w:t>
            </w:r>
          </w:p>
        </w:tc>
      </w:tr>
    </w:tbl>
    <w:p w14:paraId="4317F640" w14:textId="77777777" w:rsidR="00E65317" w:rsidRDefault="00E65317" w:rsidP="00E65317">
      <w:pPr>
        <w:spacing w:line="276" w:lineRule="auto"/>
        <w:rPr>
          <w:rStyle w:val="normaltextrun"/>
          <w:color w:val="000000" w:themeColor="text1"/>
          <w:sz w:val="22"/>
          <w:szCs w:val="22"/>
        </w:rPr>
      </w:pPr>
    </w:p>
    <w:p w14:paraId="094EBACA" w14:textId="77777777" w:rsidR="00E65317" w:rsidRDefault="00E65317" w:rsidP="00E65317">
      <w:pPr>
        <w:spacing w:line="276" w:lineRule="auto"/>
        <w:ind w:left="360"/>
        <w:rPr>
          <w:rStyle w:val="normaltextrun"/>
          <w:color w:val="000000" w:themeColor="text1"/>
          <w:sz w:val="22"/>
          <w:szCs w:val="22"/>
          <w:lang w:val="es"/>
        </w:rPr>
      </w:pPr>
      <w:r>
        <w:rPr>
          <w:rStyle w:val="normaltextrun"/>
          <w:color w:val="000000" w:themeColor="text1"/>
          <w:sz w:val="22"/>
          <w:szCs w:val="22"/>
          <w:lang w:val="es"/>
        </w:rPr>
        <w:t>Donde:</w:t>
      </w:r>
    </w:p>
    <w:p w14:paraId="286EE28B" w14:textId="77777777" w:rsidR="00E65317" w:rsidRPr="00E65317" w:rsidRDefault="00E65317" w:rsidP="00B262EE">
      <w:pPr>
        <w:pStyle w:val="Prrafodelista"/>
        <w:numPr>
          <w:ilvl w:val="1"/>
          <w:numId w:val="43"/>
        </w:numPr>
        <w:spacing w:line="276" w:lineRule="auto"/>
        <w:ind w:left="720"/>
        <w:rPr>
          <w:rStyle w:val="normaltextrun"/>
          <w:color w:val="000000" w:themeColor="text1"/>
          <w:sz w:val="22"/>
          <w:szCs w:val="22"/>
        </w:rPr>
      </w:pPr>
      <w:r w:rsidRPr="00E65317">
        <w:rPr>
          <w:rStyle w:val="normaltextrun"/>
          <w:b/>
          <w:bCs/>
          <w:color w:val="000000" w:themeColor="text1"/>
          <w:sz w:val="22"/>
          <w:szCs w:val="22"/>
          <w:lang w:val="es"/>
        </w:rPr>
        <w:t>x</w:t>
      </w:r>
      <w:r w:rsidRPr="00E65317">
        <w:rPr>
          <w:rStyle w:val="normaltextrun"/>
          <w:b/>
          <w:bCs/>
          <w:color w:val="000000" w:themeColor="text1"/>
          <w:sz w:val="16"/>
          <w:szCs w:val="16"/>
          <w:lang w:val="es"/>
        </w:rPr>
        <w:t>i</w:t>
      </w:r>
      <w:r w:rsidRPr="00E65317">
        <w:rPr>
          <w:rStyle w:val="normaltextrun"/>
          <w:color w:val="000000" w:themeColor="text1"/>
          <w:sz w:val="22"/>
          <w:szCs w:val="22"/>
          <w:lang w:val="es"/>
        </w:rPr>
        <w:t xml:space="preserve">: </w:t>
      </w:r>
      <w:r>
        <w:rPr>
          <w:rStyle w:val="normaltextrun"/>
          <w:color w:val="000000" w:themeColor="text1"/>
          <w:sz w:val="22"/>
          <w:szCs w:val="22"/>
          <w:lang w:val="es"/>
        </w:rPr>
        <w:t>Muestra de la señal sEMG en el instante i.</w:t>
      </w:r>
    </w:p>
    <w:p w14:paraId="0C380891" w14:textId="2997323C" w:rsidR="00E65317" w:rsidRPr="00E65317" w:rsidRDefault="00E65317" w:rsidP="00B262EE">
      <w:pPr>
        <w:pStyle w:val="Prrafodelista"/>
        <w:numPr>
          <w:ilvl w:val="1"/>
          <w:numId w:val="43"/>
        </w:numPr>
        <w:spacing w:line="276" w:lineRule="auto"/>
        <w:ind w:left="720"/>
        <w:rPr>
          <w:rStyle w:val="normaltextrun"/>
          <w:color w:val="000000" w:themeColor="text1"/>
          <w:sz w:val="22"/>
          <w:szCs w:val="22"/>
        </w:rPr>
      </w:pPr>
      <w:r w:rsidRPr="00E65317">
        <w:rPr>
          <w:rStyle w:val="normaltextrun"/>
          <w:b/>
          <w:bCs/>
          <w:color w:val="000000" w:themeColor="text1"/>
          <w:sz w:val="22"/>
          <w:szCs w:val="22"/>
          <w:lang w:val=""/>
        </w:rPr>
        <w:t>N</w:t>
      </w:r>
      <w:r w:rsidRPr="00E65317">
        <w:rPr>
          <w:rStyle w:val="normaltextrun"/>
          <w:color w:val="000000" w:themeColor="text1"/>
          <w:sz w:val="22"/>
          <w:szCs w:val="22"/>
          <w:lang w:val=""/>
        </w:rPr>
        <w:t>: Número de muestras en la ventana.</w:t>
      </w:r>
    </w:p>
    <w:p w14:paraId="197B7C05" w14:textId="77777777" w:rsidR="00E65317" w:rsidRPr="00E65317" w:rsidRDefault="00E65317" w:rsidP="003709A6">
      <w:pPr>
        <w:spacing w:line="276" w:lineRule="auto"/>
        <w:ind w:left="369"/>
        <w:rPr>
          <w:rStyle w:val="normaltextrun"/>
          <w:color w:val="000000" w:themeColor="text1"/>
          <w:sz w:val="22"/>
          <w:szCs w:val="22"/>
          <w:lang w:val="es-ES"/>
        </w:rPr>
      </w:pPr>
    </w:p>
    <w:p w14:paraId="726DC596" w14:textId="42859394" w:rsidR="66E48647" w:rsidRDefault="32F64487" w:rsidP="003709A6">
      <w:pPr>
        <w:spacing w:line="276" w:lineRule="auto"/>
        <w:ind w:left="369"/>
        <w:rPr>
          <w:rStyle w:val="normaltextrun"/>
          <w:color w:val="000000" w:themeColor="text1"/>
          <w:sz w:val="22"/>
          <w:szCs w:val="22"/>
          <w:lang w:val=""/>
        </w:rPr>
      </w:pPr>
      <w:r w:rsidRPr="6220AF16">
        <w:rPr>
          <w:rStyle w:val="normaltextrun"/>
          <w:color w:val="000000" w:themeColor="text1"/>
          <w:sz w:val="22"/>
          <w:szCs w:val="22"/>
          <w:lang w:val="es-ES"/>
        </w:rPr>
        <w:t xml:space="preserve">Tiene aplicación en </w:t>
      </w:r>
      <w:r w:rsidR="3E67CDA3" w:rsidRPr="6220AF16">
        <w:rPr>
          <w:rStyle w:val="normaltextrun"/>
          <w:color w:val="000000" w:themeColor="text1"/>
          <w:sz w:val="22"/>
          <w:szCs w:val="22"/>
          <w:lang w:val="es-ES"/>
        </w:rPr>
        <w:t>d</w:t>
      </w:r>
      <w:r w:rsidR="66E48647" w:rsidRPr="6220AF16">
        <w:rPr>
          <w:rStyle w:val="normaltextrun"/>
          <w:color w:val="000000" w:themeColor="text1"/>
          <w:sz w:val="22"/>
          <w:szCs w:val="22"/>
          <w:lang w:val="es-ES"/>
        </w:rPr>
        <w:t>iscriminación de gestos (ej: mano abierta vs. puño)</w:t>
      </w:r>
      <w:r w:rsidR="11A5474C" w:rsidRPr="6220AF16">
        <w:rPr>
          <w:rStyle w:val="normaltextrun"/>
          <w:color w:val="000000" w:themeColor="text1"/>
          <w:sz w:val="22"/>
          <w:szCs w:val="22"/>
          <w:lang w:val="es-ES"/>
        </w:rPr>
        <w:t xml:space="preserve">, </w:t>
      </w:r>
      <w:r w:rsidR="4839AEEC" w:rsidRPr="6220AF16">
        <w:rPr>
          <w:rStyle w:val="normaltextrun"/>
          <w:color w:val="000000" w:themeColor="text1"/>
          <w:sz w:val="22"/>
          <w:szCs w:val="22"/>
          <w:lang w:val=""/>
        </w:rPr>
        <w:t>d</w:t>
      </w:r>
      <w:r w:rsidR="66E48647" w:rsidRPr="6220AF16">
        <w:rPr>
          <w:rStyle w:val="normaltextrun"/>
          <w:color w:val="000000" w:themeColor="text1"/>
          <w:sz w:val="22"/>
          <w:szCs w:val="22"/>
          <w:lang w:val=""/>
        </w:rPr>
        <w:t>etección de movimientos dinámicos.</w:t>
      </w:r>
    </w:p>
    <w:p w14:paraId="013591FB" w14:textId="4F28DAE9" w:rsidR="6F0E21A6" w:rsidRDefault="6F0E21A6" w:rsidP="6220AF16">
      <w:pPr>
        <w:spacing w:line="276" w:lineRule="auto"/>
        <w:rPr>
          <w:rStyle w:val="normaltextrun"/>
          <w:color w:val="000000" w:themeColor="text1"/>
          <w:sz w:val="22"/>
          <w:szCs w:val="22"/>
        </w:rPr>
      </w:pPr>
    </w:p>
    <w:p w14:paraId="0508B74C" w14:textId="69DFA0FE" w:rsidR="66E48647" w:rsidRPr="003709A6" w:rsidRDefault="66E48647" w:rsidP="003709A6">
      <w:pPr>
        <w:pStyle w:val="Prrafodelista"/>
        <w:numPr>
          <w:ilvl w:val="0"/>
          <w:numId w:val="43"/>
        </w:numPr>
        <w:spacing w:line="276" w:lineRule="auto"/>
        <w:rPr>
          <w:rStyle w:val="normaltextrun"/>
          <w:color w:val="000000" w:themeColor="text1"/>
          <w:sz w:val="22"/>
          <w:szCs w:val="22"/>
          <w:lang w:val="es-ES"/>
        </w:rPr>
      </w:pPr>
      <w:r w:rsidRPr="003709A6">
        <w:rPr>
          <w:rStyle w:val="normaltextrun"/>
          <w:b/>
          <w:bCs/>
          <w:color w:val="000000" w:themeColor="text1"/>
          <w:sz w:val="22"/>
          <w:szCs w:val="22"/>
          <w:lang w:val="es-ES"/>
        </w:rPr>
        <w:t>IAV (Integral Absolute Value)</w:t>
      </w:r>
      <w:r w:rsidR="32D2ED62" w:rsidRPr="003709A6">
        <w:rPr>
          <w:rStyle w:val="normaltextrun"/>
          <w:color w:val="000000" w:themeColor="text1"/>
          <w:sz w:val="22"/>
          <w:szCs w:val="22"/>
          <w:lang w:val="es-ES"/>
        </w:rPr>
        <w:t xml:space="preserve">: </w:t>
      </w:r>
      <w:r w:rsidR="25BEB25A" w:rsidRPr="003709A6">
        <w:rPr>
          <w:rStyle w:val="normaltextrun"/>
          <w:color w:val="000000" w:themeColor="text1"/>
          <w:sz w:val="22"/>
          <w:szCs w:val="22"/>
          <w:lang w:val="es-ES"/>
        </w:rPr>
        <w:t>c</w:t>
      </w:r>
      <w:r w:rsidRPr="003709A6">
        <w:rPr>
          <w:rStyle w:val="normaltextrun"/>
          <w:color w:val="000000" w:themeColor="text1"/>
          <w:sz w:val="22"/>
          <w:szCs w:val="22"/>
          <w:lang w:val="es-ES"/>
        </w:rPr>
        <w:t>alcula el área bajo la curva de la señal sEMG en valor absoluto.</w:t>
      </w:r>
      <w:r w:rsidR="708EDA46" w:rsidRPr="003709A6">
        <w:rPr>
          <w:rStyle w:val="normaltextrun"/>
          <w:color w:val="000000" w:themeColor="text1"/>
          <w:sz w:val="22"/>
          <w:szCs w:val="22"/>
          <w:lang w:val="es-ES"/>
        </w:rPr>
        <w:t xml:space="preserve"> </w:t>
      </w:r>
      <w:r w:rsidR="665657DE" w:rsidRPr="003709A6">
        <w:rPr>
          <w:rStyle w:val="normaltextrun"/>
          <w:color w:val="000000" w:themeColor="text1"/>
          <w:sz w:val="22"/>
          <w:szCs w:val="22"/>
          <w:lang w:val="es-ES"/>
        </w:rPr>
        <w:t xml:space="preserve"> R</w:t>
      </w:r>
      <w:r w:rsidRPr="003709A6">
        <w:rPr>
          <w:rStyle w:val="normaltextrun"/>
          <w:color w:val="000000" w:themeColor="text1"/>
          <w:sz w:val="22"/>
          <w:szCs w:val="22"/>
          <w:lang w:val=""/>
        </w:rPr>
        <w:t>elacionado con la actividad muscular total en un intervalo.</w:t>
      </w:r>
      <w:r w:rsidR="104E6F15" w:rsidRPr="003709A6">
        <w:rPr>
          <w:rStyle w:val="normaltextrun"/>
          <w:color w:val="000000" w:themeColor="text1"/>
          <w:sz w:val="22"/>
          <w:szCs w:val="22"/>
          <w:lang w:val=""/>
        </w:rPr>
        <w:t xml:space="preserve"> </w:t>
      </w:r>
      <w:r w:rsidRPr="003709A6">
        <w:rPr>
          <w:rStyle w:val="normaltextrun"/>
          <w:color w:val="000000" w:themeColor="text1"/>
          <w:sz w:val="22"/>
          <w:szCs w:val="22"/>
          <w:lang w:val="es-ES"/>
        </w:rPr>
        <w:t>Similar al RMS pero menos sensible a picos abruptos.</w:t>
      </w:r>
    </w:p>
    <w:p w14:paraId="06294B7A" w14:textId="77777777" w:rsidR="003E1936" w:rsidRDefault="003E1936" w:rsidP="003E1936">
      <w:pPr>
        <w:pStyle w:val="Prrafodelista"/>
        <w:spacing w:line="276" w:lineRule="auto"/>
        <w:ind w:left="720"/>
        <w:rPr>
          <w:rStyle w:val="normaltextrun"/>
          <w:b/>
          <w:bCs/>
          <w:color w:val="000000" w:themeColor="text1"/>
          <w:sz w:val="22"/>
          <w:szCs w:val="22"/>
        </w:rPr>
      </w:pPr>
    </w:p>
    <w:tbl>
      <w:tblPr>
        <w:tblStyle w:val="Tablaconcuadrcula"/>
        <w:tblW w:w="4626" w:type="pc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844"/>
        <w:gridCol w:w="940"/>
      </w:tblGrid>
      <w:tr w:rsidR="003E1936" w:rsidRPr="001416D3" w14:paraId="78F02D1F" w14:textId="77777777" w:rsidTr="00BC1C73">
        <w:trPr>
          <w:trHeight w:val="576"/>
        </w:trPr>
        <w:tc>
          <w:tcPr>
            <w:tcW w:w="527" w:type="pct"/>
            <w:vAlign w:val="center"/>
          </w:tcPr>
          <w:p w14:paraId="79414AFA" w14:textId="77777777" w:rsidR="003E1936" w:rsidRPr="00AA244B" w:rsidRDefault="003E1936" w:rsidP="00BC1C73">
            <w:pPr>
              <w:rPr>
                <w:color w:val="FF0000"/>
              </w:rPr>
            </w:pPr>
          </w:p>
        </w:tc>
        <w:tc>
          <w:tcPr>
            <w:tcW w:w="3933" w:type="pct"/>
            <w:vAlign w:val="center"/>
          </w:tcPr>
          <w:p w14:paraId="58E659D8" w14:textId="402F841F" w:rsidR="003E1936" w:rsidRPr="00916B47" w:rsidRDefault="003E1936" w:rsidP="00BC1C73">
            <m:oMathPara>
              <m:oMath>
                <m:r>
                  <m:rPr>
                    <m:sty m:val="p"/>
                  </m:rPr>
                  <w:rPr>
                    <w:rFonts w:ascii="Cambria Math" w:hAnsi="Cambria Math"/>
                  </w:rPr>
                  <m:t>IAV</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tc>
        <w:tc>
          <w:tcPr>
            <w:tcW w:w="540" w:type="pct"/>
            <w:vAlign w:val="center"/>
          </w:tcPr>
          <w:p w14:paraId="1811AB95" w14:textId="4BFDC295" w:rsidR="003E1936" w:rsidRPr="00916B47" w:rsidRDefault="003E1936" w:rsidP="00BC1C73">
            <w:pPr>
              <w:pStyle w:val="Descripcin"/>
              <w:keepNext/>
              <w:spacing w:after="0"/>
              <w:jc w:val="center"/>
              <w:rPr>
                <w:i w:val="0"/>
                <w:iCs w:val="0"/>
                <w:szCs w:val="20"/>
              </w:rPr>
            </w:pPr>
            <w:r w:rsidRPr="00916B47">
              <w:rPr>
                <w:i w:val="0"/>
                <w:iCs w:val="0"/>
                <w:szCs w:val="20"/>
              </w:rPr>
              <w:t>(</w:t>
            </w:r>
            <w:r>
              <w:rPr>
                <w:i w:val="0"/>
                <w:iCs w:val="0"/>
                <w:szCs w:val="20"/>
              </w:rPr>
              <w:t>6</w:t>
            </w:r>
            <w:r w:rsidRPr="00916B47">
              <w:rPr>
                <w:i w:val="0"/>
                <w:iCs w:val="0"/>
                <w:szCs w:val="20"/>
              </w:rPr>
              <w:t>)</w:t>
            </w:r>
          </w:p>
        </w:tc>
      </w:tr>
    </w:tbl>
    <w:p w14:paraId="30FFEEBB" w14:textId="77777777" w:rsidR="003E1936" w:rsidRDefault="003E1936" w:rsidP="003E1936">
      <w:pPr>
        <w:spacing w:line="276" w:lineRule="auto"/>
        <w:rPr>
          <w:rStyle w:val="normaltextrun"/>
          <w:color w:val="000000" w:themeColor="text1"/>
          <w:sz w:val="22"/>
          <w:szCs w:val="22"/>
        </w:rPr>
      </w:pPr>
    </w:p>
    <w:p w14:paraId="65764822" w14:textId="77777777" w:rsidR="003E1936" w:rsidRDefault="003E1936" w:rsidP="003E1936">
      <w:pPr>
        <w:spacing w:line="276" w:lineRule="auto"/>
        <w:ind w:left="360"/>
        <w:rPr>
          <w:rStyle w:val="normaltextrun"/>
          <w:color w:val="000000" w:themeColor="text1"/>
          <w:sz w:val="22"/>
          <w:szCs w:val="22"/>
          <w:lang w:val="es"/>
        </w:rPr>
      </w:pPr>
      <w:r>
        <w:rPr>
          <w:rStyle w:val="normaltextrun"/>
          <w:color w:val="000000" w:themeColor="text1"/>
          <w:sz w:val="22"/>
          <w:szCs w:val="22"/>
          <w:lang w:val="es"/>
        </w:rPr>
        <w:t>Donde:</w:t>
      </w:r>
    </w:p>
    <w:p w14:paraId="05BA3625" w14:textId="77777777" w:rsidR="003E1936" w:rsidRPr="00E65317" w:rsidRDefault="003E1936" w:rsidP="003E1936">
      <w:pPr>
        <w:pStyle w:val="Prrafodelista"/>
        <w:numPr>
          <w:ilvl w:val="1"/>
          <w:numId w:val="43"/>
        </w:numPr>
        <w:spacing w:line="276" w:lineRule="auto"/>
        <w:ind w:left="720"/>
        <w:rPr>
          <w:rStyle w:val="normaltextrun"/>
          <w:color w:val="000000" w:themeColor="text1"/>
          <w:sz w:val="22"/>
          <w:szCs w:val="22"/>
        </w:rPr>
      </w:pPr>
      <w:r w:rsidRPr="00E65317">
        <w:rPr>
          <w:rStyle w:val="normaltextrun"/>
          <w:b/>
          <w:bCs/>
          <w:color w:val="000000" w:themeColor="text1"/>
          <w:sz w:val="22"/>
          <w:szCs w:val="22"/>
          <w:lang w:val="es"/>
        </w:rPr>
        <w:t>x</w:t>
      </w:r>
      <w:r w:rsidRPr="00E65317">
        <w:rPr>
          <w:rStyle w:val="normaltextrun"/>
          <w:b/>
          <w:bCs/>
          <w:color w:val="000000" w:themeColor="text1"/>
          <w:sz w:val="16"/>
          <w:szCs w:val="16"/>
          <w:lang w:val="es"/>
        </w:rPr>
        <w:t>i</w:t>
      </w:r>
      <w:r w:rsidRPr="00E65317">
        <w:rPr>
          <w:rStyle w:val="normaltextrun"/>
          <w:color w:val="000000" w:themeColor="text1"/>
          <w:sz w:val="22"/>
          <w:szCs w:val="22"/>
          <w:lang w:val="es"/>
        </w:rPr>
        <w:t xml:space="preserve">: </w:t>
      </w:r>
      <w:r>
        <w:rPr>
          <w:rStyle w:val="normaltextrun"/>
          <w:color w:val="000000" w:themeColor="text1"/>
          <w:sz w:val="22"/>
          <w:szCs w:val="22"/>
          <w:lang w:val="es"/>
        </w:rPr>
        <w:t>Muestra de la señal sEMG en el instante i.</w:t>
      </w:r>
    </w:p>
    <w:p w14:paraId="53BBCB3C" w14:textId="77777777" w:rsidR="003E1936" w:rsidRPr="00E65317" w:rsidRDefault="003E1936" w:rsidP="003E1936">
      <w:pPr>
        <w:pStyle w:val="Prrafodelista"/>
        <w:numPr>
          <w:ilvl w:val="1"/>
          <w:numId w:val="43"/>
        </w:numPr>
        <w:spacing w:line="276" w:lineRule="auto"/>
        <w:ind w:left="720"/>
        <w:rPr>
          <w:rStyle w:val="normaltextrun"/>
          <w:color w:val="000000" w:themeColor="text1"/>
          <w:sz w:val="22"/>
          <w:szCs w:val="22"/>
        </w:rPr>
      </w:pPr>
      <w:r w:rsidRPr="00E65317">
        <w:rPr>
          <w:rStyle w:val="normaltextrun"/>
          <w:b/>
          <w:bCs/>
          <w:color w:val="000000" w:themeColor="text1"/>
          <w:sz w:val="22"/>
          <w:szCs w:val="22"/>
          <w:lang w:val=""/>
        </w:rPr>
        <w:t>N</w:t>
      </w:r>
      <w:r w:rsidRPr="00E65317">
        <w:rPr>
          <w:rStyle w:val="normaltextrun"/>
          <w:color w:val="000000" w:themeColor="text1"/>
          <w:sz w:val="22"/>
          <w:szCs w:val="22"/>
          <w:lang w:val=""/>
        </w:rPr>
        <w:t>: Número de muestras en la ventana.</w:t>
      </w:r>
    </w:p>
    <w:p w14:paraId="66709390" w14:textId="77777777" w:rsidR="003E1936" w:rsidRPr="00E65317" w:rsidRDefault="003E1936" w:rsidP="003E1936">
      <w:pPr>
        <w:spacing w:line="276" w:lineRule="auto"/>
        <w:ind w:left="369"/>
        <w:rPr>
          <w:rStyle w:val="normaltextrun"/>
          <w:color w:val="000000" w:themeColor="text1"/>
          <w:sz w:val="22"/>
          <w:szCs w:val="22"/>
          <w:lang w:val="es-ES"/>
        </w:rPr>
      </w:pPr>
    </w:p>
    <w:p w14:paraId="2CB9433E" w14:textId="74B2B2DA" w:rsidR="66E48647" w:rsidRDefault="7A960B16" w:rsidP="00E65317">
      <w:pPr>
        <w:spacing w:line="276" w:lineRule="auto"/>
        <w:ind w:left="360"/>
        <w:rPr>
          <w:rStyle w:val="normaltextrun"/>
          <w:color w:val="000000" w:themeColor="text1"/>
          <w:sz w:val="22"/>
          <w:szCs w:val="22"/>
          <w:lang w:val=""/>
        </w:rPr>
      </w:pPr>
      <w:r w:rsidRPr="6220AF16">
        <w:rPr>
          <w:rStyle w:val="normaltextrun"/>
          <w:color w:val="000000" w:themeColor="text1"/>
          <w:sz w:val="22"/>
          <w:szCs w:val="22"/>
          <w:lang w:val="es-ES"/>
        </w:rPr>
        <w:t xml:space="preserve">Su aplicación en sEMG es </w:t>
      </w:r>
      <w:r w:rsidR="4E5FD3A2" w:rsidRPr="6220AF16">
        <w:rPr>
          <w:rStyle w:val="normaltextrun"/>
          <w:color w:val="000000" w:themeColor="text1"/>
          <w:sz w:val="22"/>
          <w:szCs w:val="22"/>
          <w:lang w:val="es-ES"/>
        </w:rPr>
        <w:t>útil</w:t>
      </w:r>
      <w:r w:rsidRPr="6220AF16">
        <w:rPr>
          <w:rStyle w:val="normaltextrun"/>
          <w:color w:val="000000" w:themeColor="text1"/>
          <w:sz w:val="22"/>
          <w:szCs w:val="22"/>
          <w:lang w:val="es-ES"/>
        </w:rPr>
        <w:t xml:space="preserve"> para</w:t>
      </w:r>
      <w:r w:rsidR="68CC2C04" w:rsidRPr="6220AF16">
        <w:rPr>
          <w:rStyle w:val="normaltextrun"/>
          <w:color w:val="000000" w:themeColor="text1"/>
          <w:sz w:val="22"/>
          <w:szCs w:val="22"/>
          <w:lang w:val="es-ES"/>
        </w:rPr>
        <w:t xml:space="preserve"> </w:t>
      </w:r>
      <w:r w:rsidR="2DDDEEA1" w:rsidRPr="6220AF16">
        <w:rPr>
          <w:rStyle w:val="normaltextrun"/>
          <w:color w:val="000000" w:themeColor="text1"/>
          <w:sz w:val="22"/>
          <w:szCs w:val="22"/>
          <w:lang w:val=""/>
        </w:rPr>
        <w:t>e</w:t>
      </w:r>
      <w:r w:rsidR="66E48647" w:rsidRPr="6220AF16">
        <w:rPr>
          <w:rStyle w:val="normaltextrun"/>
          <w:color w:val="000000" w:themeColor="text1"/>
          <w:sz w:val="22"/>
          <w:szCs w:val="22"/>
          <w:lang w:val=""/>
        </w:rPr>
        <w:t>stimación de la intensidad de la contracción</w:t>
      </w:r>
      <w:r w:rsidR="31496435" w:rsidRPr="6220AF16">
        <w:rPr>
          <w:rStyle w:val="normaltextrun"/>
          <w:color w:val="000000" w:themeColor="text1"/>
          <w:sz w:val="22"/>
          <w:szCs w:val="22"/>
          <w:lang w:val=""/>
        </w:rPr>
        <w:t>, cuantificará la fuerza aplicada. Usado ampliamente en</w:t>
      </w:r>
      <w:r w:rsidR="4FD9D48F" w:rsidRPr="6220AF16">
        <w:rPr>
          <w:rStyle w:val="normaltextrun"/>
          <w:color w:val="000000" w:themeColor="text1"/>
          <w:sz w:val="22"/>
          <w:szCs w:val="22"/>
          <w:lang w:val=""/>
        </w:rPr>
        <w:t xml:space="preserve"> </w:t>
      </w:r>
      <w:r w:rsidR="1C0C8683" w:rsidRPr="6220AF16">
        <w:rPr>
          <w:rStyle w:val="normaltextrun"/>
          <w:color w:val="000000" w:themeColor="text1"/>
          <w:sz w:val="22"/>
          <w:szCs w:val="22"/>
          <w:lang w:val=""/>
        </w:rPr>
        <w:t>s</w:t>
      </w:r>
      <w:r w:rsidR="66E48647" w:rsidRPr="6220AF16">
        <w:rPr>
          <w:rStyle w:val="normaltextrun"/>
          <w:color w:val="000000" w:themeColor="text1"/>
          <w:sz w:val="22"/>
          <w:szCs w:val="22"/>
          <w:lang w:val=""/>
        </w:rPr>
        <w:t xml:space="preserve">istemas de control en tiempo real </w:t>
      </w:r>
      <w:r w:rsidR="01C2D055" w:rsidRPr="6220AF16">
        <w:rPr>
          <w:rStyle w:val="normaltextrun"/>
          <w:color w:val="000000" w:themeColor="text1"/>
          <w:sz w:val="22"/>
          <w:szCs w:val="22"/>
          <w:lang w:val=""/>
        </w:rPr>
        <w:t xml:space="preserve">por su </w:t>
      </w:r>
      <w:r w:rsidR="66E48647" w:rsidRPr="6220AF16">
        <w:rPr>
          <w:rStyle w:val="normaltextrun"/>
          <w:color w:val="000000" w:themeColor="text1"/>
          <w:sz w:val="22"/>
          <w:szCs w:val="22"/>
          <w:lang w:val=""/>
        </w:rPr>
        <w:t>bajo costo computacional.</w:t>
      </w:r>
    </w:p>
    <w:p w14:paraId="569E0826" w14:textId="46A9E671" w:rsidR="6F0E21A6" w:rsidRDefault="6F0E21A6" w:rsidP="6220AF16">
      <w:pPr>
        <w:spacing w:line="276" w:lineRule="auto"/>
        <w:rPr>
          <w:rStyle w:val="normaltextrun"/>
          <w:color w:val="000000" w:themeColor="text1"/>
          <w:sz w:val="22"/>
          <w:szCs w:val="22"/>
        </w:rPr>
      </w:pPr>
    </w:p>
    <w:p w14:paraId="45C15826" w14:textId="35AFB001" w:rsidR="0019723F" w:rsidRPr="003E1936" w:rsidRDefault="0019723F" w:rsidP="00D17219">
      <w:pPr>
        <w:pStyle w:val="Ttulo1"/>
        <w:numPr>
          <w:ilvl w:val="0"/>
          <w:numId w:val="26"/>
        </w:numPr>
        <w:tabs>
          <w:tab w:val="left" w:pos="216"/>
        </w:tabs>
        <w:spacing w:before="160" w:after="80" w:line="276" w:lineRule="auto"/>
        <w:rPr>
          <w:color w:val="000000" w:themeColor="text1"/>
        </w:rPr>
      </w:pPr>
      <w:bookmarkStart w:id="41" w:name="_Toc195562382"/>
      <w:r w:rsidRPr="003E1936">
        <w:rPr>
          <w:color w:val="000000" w:themeColor="text1"/>
        </w:rPr>
        <w:t>Resultados</w:t>
      </w:r>
      <w:commentRangeStart w:id="42"/>
      <w:commentRangeEnd w:id="42"/>
      <w:r>
        <w:commentReference w:id="42"/>
      </w:r>
      <w:bookmarkEnd w:id="41"/>
    </w:p>
    <w:p w14:paraId="065AC947" w14:textId="77777777" w:rsidR="001416D3" w:rsidRDefault="001416D3" w:rsidP="00AB724A">
      <w:pPr>
        <w:spacing w:line="276" w:lineRule="auto"/>
        <w:rPr>
          <w:sz w:val="22"/>
          <w:szCs w:val="22"/>
          <w:lang w:val="en-US"/>
        </w:rPr>
      </w:pPr>
    </w:p>
    <w:p w14:paraId="385A69EC" w14:textId="7766F028" w:rsidR="001416D3" w:rsidRDefault="001416D3" w:rsidP="6220AF16">
      <w:pPr>
        <w:spacing w:line="276" w:lineRule="auto"/>
        <w:rPr>
          <w:color w:val="FF0000"/>
          <w:sz w:val="22"/>
          <w:szCs w:val="22"/>
          <w:lang w:val="es-ES"/>
        </w:rPr>
      </w:pPr>
      <w:r w:rsidRPr="6220AF16">
        <w:rPr>
          <w:color w:val="FF0000"/>
          <w:sz w:val="22"/>
          <w:szCs w:val="22"/>
          <w:lang w:val="en-US"/>
        </w:rPr>
        <w:t>To do…</w:t>
      </w:r>
    </w:p>
    <w:p w14:paraId="63F120CB" w14:textId="5356E129" w:rsidR="0019723F" w:rsidRPr="00AA146A" w:rsidRDefault="0019723F" w:rsidP="6220AF16">
      <w:pPr>
        <w:rPr>
          <w:i/>
          <w:iCs/>
          <w:color w:val="000000" w:themeColor="text1"/>
          <w:sz w:val="18"/>
          <w:szCs w:val="18"/>
        </w:rPr>
      </w:pPr>
    </w:p>
    <w:p w14:paraId="00D0DFE7" w14:textId="77777777" w:rsidR="0019723F" w:rsidRPr="00AA146A" w:rsidRDefault="0019723F" w:rsidP="006974A4">
      <w:pPr>
        <w:pStyle w:val="Ttulo1"/>
        <w:numPr>
          <w:ilvl w:val="0"/>
          <w:numId w:val="26"/>
        </w:numPr>
        <w:tabs>
          <w:tab w:val="left" w:pos="216"/>
        </w:tabs>
        <w:spacing w:before="160" w:after="80" w:line="240" w:lineRule="auto"/>
        <w:rPr>
          <w:color w:val="000000" w:themeColor="text1"/>
        </w:rPr>
      </w:pPr>
      <w:bookmarkStart w:id="43" w:name="_Toc195562383"/>
      <w:commentRangeStart w:id="44"/>
      <w:r w:rsidRPr="00AA146A">
        <w:rPr>
          <w:color w:val="000000" w:themeColor="text1"/>
        </w:rPr>
        <w:t>Conclusiones</w:t>
      </w:r>
      <w:commentRangeEnd w:id="44"/>
      <w:r w:rsidR="000A25FE">
        <w:rPr>
          <w:rStyle w:val="Refdecomentario"/>
          <w:rFonts w:eastAsia="Times New Roman" w:cs="Times New Roman"/>
          <w:b w:val="0"/>
        </w:rPr>
        <w:commentReference w:id="44"/>
      </w:r>
      <w:bookmarkEnd w:id="43"/>
    </w:p>
    <w:p w14:paraId="75FEFC0B" w14:textId="4851BA84" w:rsidR="0019723F" w:rsidRPr="000A0DCE" w:rsidRDefault="001416D3" w:rsidP="007A1A90">
      <w:pPr>
        <w:spacing w:line="240" w:lineRule="auto"/>
        <w:rPr>
          <w:color w:val="FF0000"/>
          <w:sz w:val="22"/>
          <w:szCs w:val="22"/>
          <w:lang w:val="en-US"/>
        </w:rPr>
      </w:pPr>
      <w:r w:rsidRPr="000A0DCE">
        <w:rPr>
          <w:color w:val="FF0000"/>
          <w:sz w:val="22"/>
          <w:szCs w:val="22"/>
          <w:lang w:val="en-US"/>
        </w:rPr>
        <w:t>To Do…</w:t>
      </w:r>
    </w:p>
    <w:p w14:paraId="79DC376A" w14:textId="21C2E12C" w:rsidR="007A1A90" w:rsidRDefault="007A1A90" w:rsidP="007A1A90">
      <w:pPr>
        <w:spacing w:line="240" w:lineRule="auto"/>
        <w:rPr>
          <w:color w:val="000000" w:themeColor="text1"/>
          <w:lang w:val="en-US"/>
        </w:rPr>
      </w:pPr>
    </w:p>
    <w:p w14:paraId="36335518" w14:textId="77777777" w:rsidR="00F439AE" w:rsidRPr="00AA146A" w:rsidRDefault="00F439AE" w:rsidP="00F439AE">
      <w:pPr>
        <w:pStyle w:val="Ttulo1"/>
        <w:rPr>
          <w:color w:val="000000" w:themeColor="text1"/>
          <w:lang w:val="pt-BR"/>
        </w:rPr>
      </w:pPr>
      <w:bookmarkStart w:id="45" w:name="_Toc195562384"/>
      <w:commentRangeStart w:id="46"/>
      <w:r w:rsidRPr="00AA146A">
        <w:rPr>
          <w:color w:val="000000" w:themeColor="text1"/>
          <w:lang w:val="pt-BR"/>
        </w:rPr>
        <w:t>Referencias</w:t>
      </w:r>
      <w:commentRangeEnd w:id="46"/>
      <w:r>
        <w:rPr>
          <w:rStyle w:val="Refdecomentario"/>
          <w:rFonts w:eastAsia="Times New Roman" w:cs="Times New Roman"/>
          <w:b w:val="0"/>
        </w:rPr>
        <w:commentReference w:id="46"/>
      </w:r>
      <w:bookmarkEnd w:id="45"/>
    </w:p>
    <w:bookmarkStart w:id="47" w:name="_heading=h.1y810tw" w:colFirst="0" w:colLast="0" w:displacedByCustomXml="next"/>
    <w:bookmarkEnd w:id="47" w:displacedByCustomXml="next"/>
    <w:sdt>
      <w:sdtPr>
        <w:rPr>
          <w:color w:val="000000"/>
          <w:sz w:val="22"/>
          <w:szCs w:val="22"/>
          <w:lang w:val="en-US"/>
        </w:rPr>
        <w:tag w:val="MENDELEY_BIBLIOGRAPHY"/>
        <w:id w:val="185328242"/>
        <w:placeholder>
          <w:docPart w:val="DefaultPlaceholder_-1854013440"/>
        </w:placeholder>
      </w:sdtPr>
      <w:sdtEndPr>
        <w:rPr>
          <w:color w:val="000000" w:themeColor="text1"/>
          <w:sz w:val="20"/>
          <w:szCs w:val="20"/>
        </w:rPr>
      </w:sdtEndPr>
      <w:sdtContent>
        <w:p w14:paraId="1A0143B5" w14:textId="77777777" w:rsidR="00945250" w:rsidRPr="00945250" w:rsidRDefault="00945250">
          <w:pPr>
            <w:autoSpaceDE w:val="0"/>
            <w:autoSpaceDN w:val="0"/>
            <w:ind w:hanging="640"/>
            <w:divId w:val="1701468337"/>
            <w:rPr>
              <w:lang w:val="en-US"/>
            </w:rPr>
          </w:pPr>
          <w:r w:rsidRPr="00945250">
            <w:rPr>
              <w:lang w:val="en-US"/>
            </w:rPr>
            <w:t>[1]</w:t>
          </w:r>
          <w:r w:rsidRPr="00945250">
            <w:rPr>
              <w:lang w:val="en-US"/>
            </w:rPr>
            <w:tab/>
            <w:t xml:space="preserve">A. C. Roșca, C. C. Baciu, V. Burtăverde, and A. Mateizer, “Psychological Consequences in Patients </w:t>
          </w:r>
          <w:proofErr w:type="gramStart"/>
          <w:r w:rsidRPr="00945250">
            <w:rPr>
              <w:lang w:val="en-US"/>
            </w:rPr>
            <w:t>With</w:t>
          </w:r>
          <w:proofErr w:type="gramEnd"/>
          <w:r w:rsidRPr="00945250">
            <w:rPr>
              <w:lang w:val="en-US"/>
            </w:rPr>
            <w:t xml:space="preserve"> Amputation of a Limb. An Interpretative-Phenomenological Analysis,” </w:t>
          </w:r>
          <w:r w:rsidRPr="00945250">
            <w:rPr>
              <w:i/>
              <w:iCs/>
              <w:lang w:val="en-US"/>
            </w:rPr>
            <w:t>Front Psychol</w:t>
          </w:r>
          <w:r w:rsidRPr="00945250">
            <w:rPr>
              <w:lang w:val="en-US"/>
            </w:rPr>
            <w:t>, vol. 12, 2021, doi: 10.3389/fpsyg.2021.537493.</w:t>
          </w:r>
        </w:p>
        <w:p w14:paraId="3D8F3625" w14:textId="77777777" w:rsidR="00945250" w:rsidRPr="00945250" w:rsidRDefault="00945250">
          <w:pPr>
            <w:autoSpaceDE w:val="0"/>
            <w:autoSpaceDN w:val="0"/>
            <w:ind w:hanging="640"/>
            <w:divId w:val="697006076"/>
            <w:rPr>
              <w:lang w:val="en-US"/>
            </w:rPr>
          </w:pPr>
          <w:r w:rsidRPr="00945250">
            <w:rPr>
              <w:lang w:val="en-US"/>
            </w:rPr>
            <w:t>[2]</w:t>
          </w:r>
          <w:r w:rsidRPr="00945250">
            <w:rPr>
              <w:lang w:val="en-US"/>
            </w:rPr>
            <w:tab/>
            <w:t>Ottobock, “Myoelectric Hand System 8E70,” 2025. Accessed: Apr. 13, 2025. [Online]. Available: https://www.ottobock.com/en-us/product/8E70</w:t>
          </w:r>
        </w:p>
        <w:p w14:paraId="3A1D020B" w14:textId="77777777" w:rsidR="00945250" w:rsidRPr="00945250" w:rsidRDefault="00945250">
          <w:pPr>
            <w:autoSpaceDE w:val="0"/>
            <w:autoSpaceDN w:val="0"/>
            <w:ind w:hanging="640"/>
            <w:divId w:val="762725398"/>
            <w:rPr>
              <w:lang w:val="en-US"/>
            </w:rPr>
          </w:pPr>
          <w:r w:rsidRPr="00945250">
            <w:rPr>
              <w:lang w:val="en-US"/>
            </w:rPr>
            <w:lastRenderedPageBreak/>
            <w:t>[3]</w:t>
          </w:r>
          <w:r w:rsidRPr="00945250">
            <w:rPr>
              <w:lang w:val="en-US"/>
            </w:rPr>
            <w:tab/>
            <w:t>Open Bionics, “Hero Arm Overview,” Open Bionics. Accessed: Apr. 13, 2025. [Online]. Available: https://openbionics.com/en/hero-arm-overview/</w:t>
          </w:r>
        </w:p>
        <w:p w14:paraId="05E44501" w14:textId="77777777" w:rsidR="00945250" w:rsidRPr="00945250" w:rsidRDefault="00945250">
          <w:pPr>
            <w:autoSpaceDE w:val="0"/>
            <w:autoSpaceDN w:val="0"/>
            <w:ind w:hanging="640"/>
            <w:divId w:val="411700394"/>
            <w:rPr>
              <w:lang w:val="en-US"/>
            </w:rPr>
          </w:pPr>
          <w:r>
            <w:t>[4]</w:t>
          </w:r>
          <w:r>
            <w:tab/>
            <w:t xml:space="preserve">Prótesis Avanzadas Colombia, “Prótesis A3D,” Prótesis Avanzadas Colombia. </w:t>
          </w:r>
          <w:r w:rsidRPr="00945250">
            <w:rPr>
              <w:lang w:val="en-US"/>
            </w:rPr>
            <w:t>Accessed: Apr. 13, 2025. [Online]. Available: https://www.protesisavanzadas.co/pr%C3%B3tesis-a3d</w:t>
          </w:r>
        </w:p>
        <w:p w14:paraId="2137E526" w14:textId="77777777" w:rsidR="00945250" w:rsidRPr="00945250" w:rsidRDefault="00945250">
          <w:pPr>
            <w:autoSpaceDE w:val="0"/>
            <w:autoSpaceDN w:val="0"/>
            <w:ind w:hanging="640"/>
            <w:divId w:val="1946843362"/>
            <w:rPr>
              <w:lang w:val="en-US"/>
            </w:rPr>
          </w:pPr>
          <w:r w:rsidRPr="00945250">
            <w:rPr>
              <w:lang w:val="en-US"/>
            </w:rPr>
            <w:t>[5]</w:t>
          </w:r>
          <w:r w:rsidRPr="00945250">
            <w:rPr>
              <w:lang w:val="en-US"/>
            </w:rPr>
            <w:tab/>
            <w:t>exiii Inc., “Hackberry - Open-source 3D printable bionic hand,” exiii Inc. Accessed: Apr. 13, 2025. [Online]. Available: https://www.exiii-hackberry.com/</w:t>
          </w:r>
        </w:p>
        <w:p w14:paraId="785E959A" w14:textId="77777777" w:rsidR="00945250" w:rsidRPr="00945250" w:rsidRDefault="00945250">
          <w:pPr>
            <w:autoSpaceDE w:val="0"/>
            <w:autoSpaceDN w:val="0"/>
            <w:ind w:hanging="640"/>
            <w:divId w:val="269316914"/>
            <w:rPr>
              <w:lang w:val="en-US"/>
            </w:rPr>
          </w:pPr>
          <w:r w:rsidRPr="00945250">
            <w:rPr>
              <w:lang w:val="en-US"/>
            </w:rPr>
            <w:t>[6]</w:t>
          </w:r>
          <w:r w:rsidRPr="00945250">
            <w:rPr>
              <w:lang w:val="en-US"/>
            </w:rPr>
            <w:tab/>
            <w:t>OpenBionics, “OpenBionics – Open-source robotic and bionic devices,” OpenBionics. Accessed: Apr. 13, 2025. [Online]. Available: https://openbionics.org/</w:t>
          </w:r>
        </w:p>
        <w:p w14:paraId="5F9E3AFE" w14:textId="77777777" w:rsidR="00945250" w:rsidRDefault="00945250">
          <w:pPr>
            <w:autoSpaceDE w:val="0"/>
            <w:autoSpaceDN w:val="0"/>
            <w:ind w:hanging="640"/>
            <w:divId w:val="1858732182"/>
          </w:pPr>
          <w:r w:rsidRPr="00945250">
            <w:rPr>
              <w:lang w:val="en-US"/>
            </w:rPr>
            <w:t>[7]</w:t>
          </w:r>
          <w:r w:rsidRPr="00945250">
            <w:rPr>
              <w:lang w:val="en-US"/>
            </w:rPr>
            <w:tab/>
            <w:t xml:space="preserve">Enabling </w:t>
          </w:r>
          <w:proofErr w:type="gramStart"/>
          <w:r w:rsidRPr="00945250">
            <w:rPr>
              <w:lang w:val="en-US"/>
            </w:rPr>
            <w:t>The</w:t>
          </w:r>
          <w:proofErr w:type="gramEnd"/>
          <w:r w:rsidRPr="00945250">
            <w:rPr>
              <w:lang w:val="en-US"/>
            </w:rPr>
            <w:t xml:space="preserve"> Future, “Enabling The Future – A Global Network Of Passionate Volunteers Using 3D Printing To Give The World A Helping Hand,” Enabling The Future. </w:t>
          </w:r>
          <w:r>
            <w:t>Accessed: Apr. 13, 2025. [Online]. Available: https://enablingthefuture.org/</w:t>
          </w:r>
        </w:p>
        <w:p w14:paraId="5449FA77" w14:textId="77777777" w:rsidR="00945250" w:rsidRDefault="00945250">
          <w:pPr>
            <w:autoSpaceDE w:val="0"/>
            <w:autoSpaceDN w:val="0"/>
            <w:ind w:hanging="640"/>
            <w:divId w:val="1964076934"/>
          </w:pPr>
          <w:r>
            <w:t>[8]</w:t>
          </w:r>
          <w:r>
            <w:tab/>
            <w:t>M. Suárez García, “Adaptación de la Prótesis de Mano Basada en Soft-Robotics PrExHand para la Evaluación con Usuarios no Patológicos en Pruebas Funcionales,” Escuela Colombiana de Ingeniería Julio Garavito, 2021. doi: 10.48713/10336_31566.</w:t>
          </w:r>
        </w:p>
        <w:p w14:paraId="351A790E" w14:textId="77777777" w:rsidR="00945250" w:rsidRPr="00945250" w:rsidRDefault="00945250">
          <w:pPr>
            <w:autoSpaceDE w:val="0"/>
            <w:autoSpaceDN w:val="0"/>
            <w:ind w:hanging="640"/>
            <w:divId w:val="580062979"/>
            <w:rPr>
              <w:lang w:val="en-US"/>
            </w:rPr>
          </w:pPr>
          <w:r w:rsidRPr="00945250">
            <w:rPr>
              <w:lang w:val="en-US"/>
            </w:rPr>
            <w:t>[9]</w:t>
          </w:r>
          <w:r w:rsidRPr="00945250">
            <w:rPr>
              <w:lang w:val="en-US"/>
            </w:rPr>
            <w:tab/>
            <w:t xml:space="preserve">S. Pizzolato, L. Tagliapietra, M. Cognolato, M. Reggiani, H. Müller, and M. Atzori, “Comparison of six electromyography acquisition setups on hand movement classification tasks,” </w:t>
          </w:r>
          <w:r w:rsidRPr="00945250">
            <w:rPr>
              <w:i/>
              <w:iCs/>
              <w:lang w:val="en-US"/>
            </w:rPr>
            <w:t>PLoS One</w:t>
          </w:r>
          <w:r w:rsidRPr="00945250">
            <w:rPr>
              <w:lang w:val="en-US"/>
            </w:rPr>
            <w:t>, vol. 12, no. 10, p. e0186132, Oct. 2017, doi: 10.1371/journal.pone.0186132.</w:t>
          </w:r>
        </w:p>
        <w:p w14:paraId="53A2CF0C" w14:textId="77777777" w:rsidR="00945250" w:rsidRPr="00945250" w:rsidRDefault="00945250">
          <w:pPr>
            <w:autoSpaceDE w:val="0"/>
            <w:autoSpaceDN w:val="0"/>
            <w:ind w:hanging="640"/>
            <w:divId w:val="1821851198"/>
            <w:rPr>
              <w:lang w:val="en-US"/>
            </w:rPr>
          </w:pPr>
          <w:r w:rsidRPr="00945250">
            <w:rPr>
              <w:lang w:val="en-US"/>
            </w:rPr>
            <w:t>[10]</w:t>
          </w:r>
          <w:r w:rsidRPr="00945250">
            <w:rPr>
              <w:lang w:val="en-US"/>
            </w:rPr>
            <w:tab/>
            <w:t xml:space="preserve">Y. Du, W. Jin, W. Wei, Y. Hu, and W. Geng, “Surface EMG-Based Inter-Session Gesture Recognition Enhanced by Deep Domain Adaptation,” </w:t>
          </w:r>
          <w:r w:rsidRPr="00945250">
            <w:rPr>
              <w:i/>
              <w:iCs/>
              <w:lang w:val="en-US"/>
            </w:rPr>
            <w:t>Sensors</w:t>
          </w:r>
          <w:r w:rsidRPr="00945250">
            <w:rPr>
              <w:lang w:val="en-US"/>
            </w:rPr>
            <w:t>, vol. 17, no. 3, 2017, doi: 10.3390/s17030458.</w:t>
          </w:r>
        </w:p>
        <w:p w14:paraId="27EDEBB5" w14:textId="77777777" w:rsidR="00945250" w:rsidRPr="00945250" w:rsidRDefault="00945250">
          <w:pPr>
            <w:autoSpaceDE w:val="0"/>
            <w:autoSpaceDN w:val="0"/>
            <w:ind w:hanging="640"/>
            <w:divId w:val="1827090361"/>
            <w:rPr>
              <w:lang w:val="en-US"/>
            </w:rPr>
          </w:pPr>
          <w:r w:rsidRPr="00945250">
            <w:rPr>
              <w:lang w:val="en-US"/>
            </w:rPr>
            <w:t>[11]</w:t>
          </w:r>
          <w:r w:rsidRPr="00945250">
            <w:rPr>
              <w:lang w:val="en-US"/>
            </w:rPr>
            <w:tab/>
            <w:t>J. Yang, M. Soh, V. Lieu, D. J. Weber, and Z. Erickson, “EMGBench: Benchmarking Out-of-Distribution Generalization and Adaptation for Electromyography,” 2024. [Online]. Available: https://arxiv.org/abs/2410.23625</w:t>
          </w:r>
        </w:p>
        <w:p w14:paraId="6D784B41" w14:textId="77777777" w:rsidR="00945250" w:rsidRPr="00945250" w:rsidRDefault="00945250">
          <w:pPr>
            <w:autoSpaceDE w:val="0"/>
            <w:autoSpaceDN w:val="0"/>
            <w:ind w:hanging="640"/>
            <w:divId w:val="1655796941"/>
            <w:rPr>
              <w:lang w:val="en-US"/>
            </w:rPr>
          </w:pPr>
          <w:r w:rsidRPr="00945250">
            <w:rPr>
              <w:lang w:val="en-US"/>
            </w:rPr>
            <w:t>[12]</w:t>
          </w:r>
          <w:r w:rsidRPr="00945250">
            <w:rPr>
              <w:lang w:val="en-US"/>
            </w:rPr>
            <w:tab/>
            <w:t xml:space="preserve">R. H. Chowdhury, M. B. I. Reaz, M. A. B. M. Ali, A. A. A. Bakar, K. Chellappan, and T. G. Chang, “Surface Electromyography Signal Processing and Classification Techniques,” </w:t>
          </w:r>
          <w:r w:rsidRPr="00945250">
            <w:rPr>
              <w:i/>
              <w:iCs/>
              <w:lang w:val="en-US"/>
            </w:rPr>
            <w:t>Sensors</w:t>
          </w:r>
          <w:r w:rsidRPr="00945250">
            <w:rPr>
              <w:lang w:val="en-US"/>
            </w:rPr>
            <w:t>, vol. 13, no. 9, pp. 12431–12466, 2013, doi: 10.3390/s130912431.</w:t>
          </w:r>
        </w:p>
        <w:p w14:paraId="3AEBE7E9" w14:textId="77777777" w:rsidR="00945250" w:rsidRPr="00945250" w:rsidRDefault="00945250">
          <w:pPr>
            <w:autoSpaceDE w:val="0"/>
            <w:autoSpaceDN w:val="0"/>
            <w:ind w:hanging="640"/>
            <w:divId w:val="2144687508"/>
            <w:rPr>
              <w:lang w:val="en-US"/>
            </w:rPr>
          </w:pPr>
          <w:r w:rsidRPr="00945250">
            <w:rPr>
              <w:lang w:val="en-US"/>
            </w:rPr>
            <w:t>[13]</w:t>
          </w:r>
          <w:r w:rsidRPr="00945250">
            <w:rPr>
              <w:lang w:val="en-US"/>
            </w:rPr>
            <w:tab/>
            <w:t>Ninapro Project Team, “DB1 Guidelines,” Ninapro Project – HEVS. Accessed: Apr. 13, 2025. [Online]. Available: https://ninapro.hevs.ch/instructions/DB1.html</w:t>
          </w:r>
        </w:p>
        <w:p w14:paraId="3A1B5A8A" w14:textId="072CB3AF" w:rsidR="00B37E88" w:rsidRPr="00F439AE" w:rsidRDefault="00945250" w:rsidP="00DF0CF9">
          <w:pPr>
            <w:spacing w:after="160" w:line="276" w:lineRule="auto"/>
            <w:contextualSpacing/>
            <w:jc w:val="left"/>
            <w:rPr>
              <w:b/>
              <w:sz w:val="22"/>
              <w:szCs w:val="22"/>
              <w:lang w:val="en-US"/>
            </w:rPr>
          </w:pPr>
          <w:r w:rsidRPr="00945250">
            <w:rPr>
              <w:lang w:val="en-US"/>
            </w:rPr>
            <w:t> </w:t>
          </w:r>
        </w:p>
      </w:sdtContent>
    </w:sdt>
    <w:sectPr w:rsidR="00B37E88" w:rsidRPr="00F439AE" w:rsidSect="00A969D4">
      <w:headerReference w:type="default" r:id="rId21"/>
      <w:pgSz w:w="12240" w:h="15840"/>
      <w:pgMar w:top="1418" w:right="1418" w:bottom="1418" w:left="1418"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date="2023-10-27T23:34:00Z" w:initials="">
    <w:p w14:paraId="3A1B5CF2" w14:textId="77777777" w:rsidR="004F0FF0" w:rsidRDefault="004F0F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22" w:author="MARIA BERNARDA SALAZAR SANCHEZ [2]" w:date="2025-02-25T13:55:00Z" w:initials="MBSS">
    <w:p w14:paraId="1532D243" w14:textId="4213DA6A" w:rsidR="00D209AD" w:rsidRPr="00D209AD" w:rsidRDefault="001F3387" w:rsidP="00D209AD">
      <w:pPr>
        <w:pStyle w:val="Ttulo3"/>
        <w:rPr>
          <w:rFonts w:cs="Times New Roman"/>
          <w:i w:val="0"/>
        </w:rPr>
      </w:pPr>
      <w:r>
        <w:rPr>
          <w:rStyle w:val="Refdecomentario"/>
        </w:rPr>
        <w:annotationRef/>
      </w:r>
      <w:r w:rsidR="00D209AD" w:rsidRPr="00D209AD">
        <w:rPr>
          <w:rStyle w:val="Textoennegrita"/>
          <w:rFonts w:cs="Times New Roman"/>
          <w:i w:val="0"/>
        </w:rPr>
        <w:t>La introducción debe cumplir con los siguientes objetivos: presentar el contexto del problema, justificar su relevancia, formular el objetivo del estudio y dar una idea general de la metodología empleada.</w:t>
      </w:r>
    </w:p>
    <w:p w14:paraId="156544DC" w14:textId="77777777" w:rsidR="00D209AD" w:rsidRPr="00D209AD" w:rsidRDefault="00D209AD" w:rsidP="00D209AD"/>
    <w:p w14:paraId="04D05A3F" w14:textId="41D20395" w:rsidR="00D209AD" w:rsidRPr="00D209AD" w:rsidRDefault="00D209AD" w:rsidP="00D209AD">
      <w:pPr>
        <w:pStyle w:val="Ttulo3"/>
        <w:rPr>
          <w:i w:val="0"/>
        </w:rPr>
      </w:pPr>
      <w:r w:rsidRPr="0056521F">
        <w:rPr>
          <w:rStyle w:val="Textoennegrita"/>
          <w:b/>
          <w:bCs w:val="0"/>
          <w:i w:val="0"/>
          <w:color w:val="FF0000"/>
        </w:rPr>
        <w:t>Elementos clave de la introducción</w:t>
      </w:r>
      <w:r w:rsidR="0056521F" w:rsidRPr="0056521F">
        <w:rPr>
          <w:rStyle w:val="Textoennegrita"/>
          <w:b/>
          <w:bCs w:val="0"/>
          <w:i w:val="0"/>
          <w:color w:val="FF0000"/>
        </w:rPr>
        <w:t>:</w:t>
      </w:r>
    </w:p>
    <w:p w14:paraId="11BD96B4" w14:textId="77777777" w:rsidR="00D209AD" w:rsidRPr="00D209AD" w:rsidRDefault="00D209AD" w:rsidP="00D209AD">
      <w:pPr>
        <w:pStyle w:val="NormalWeb"/>
        <w:rPr>
          <w:rStyle w:val="Textoennegrita"/>
        </w:rPr>
      </w:pPr>
    </w:p>
    <w:p w14:paraId="4822D9F5" w14:textId="400EC58D" w:rsidR="00D209AD" w:rsidRPr="00D209AD" w:rsidRDefault="00D209AD" w:rsidP="00D209AD">
      <w:pPr>
        <w:pStyle w:val="NormalWeb"/>
      </w:pPr>
      <w:r w:rsidRPr="00D209AD">
        <w:rPr>
          <w:rStyle w:val="Textoennegrita"/>
        </w:rPr>
        <w:t>Contexto y relevancia del problema</w:t>
      </w:r>
    </w:p>
    <w:p w14:paraId="7C10793F"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Explicación general del área de estudio.</w:t>
      </w:r>
    </w:p>
    <w:p w14:paraId="1F085FA6"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Importancia de la ciencia de datos en el problema abordado.</w:t>
      </w:r>
    </w:p>
    <w:p w14:paraId="2984D1C8"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Situación actual y desafíos en el tema.</w:t>
      </w:r>
    </w:p>
    <w:p w14:paraId="67504C45" w14:textId="77777777" w:rsidR="00D209AD" w:rsidRPr="00D209AD" w:rsidRDefault="00D209AD" w:rsidP="00D209AD">
      <w:pPr>
        <w:spacing w:before="100" w:beforeAutospacing="1" w:after="100" w:afterAutospacing="1" w:line="240" w:lineRule="auto"/>
        <w:jc w:val="left"/>
        <w:rPr>
          <w:rStyle w:val="Textoennegrita"/>
        </w:rPr>
      </w:pPr>
    </w:p>
    <w:p w14:paraId="794FFD34" w14:textId="6770A3FF" w:rsidR="00D209AD" w:rsidRPr="00D209AD" w:rsidRDefault="00D209AD" w:rsidP="00D209AD">
      <w:pPr>
        <w:spacing w:before="100" w:beforeAutospacing="1" w:after="100" w:afterAutospacing="1" w:line="240" w:lineRule="auto"/>
        <w:jc w:val="left"/>
      </w:pPr>
      <w:r w:rsidRPr="00D209AD">
        <w:rPr>
          <w:rStyle w:val="Textoennegrita"/>
        </w:rPr>
        <w:t>Planteamiento del problema</w:t>
      </w:r>
    </w:p>
    <w:p w14:paraId="0CB1AA81"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Descripción del problema específico que se busca resolver.</w:t>
      </w:r>
    </w:p>
    <w:p w14:paraId="16E6DF06"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Motivación detrás del estudio (¿por qué es relevante?).</w:t>
      </w:r>
    </w:p>
    <w:p w14:paraId="33752822"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Posibles brechas en la literatura o enfoques previos.</w:t>
      </w:r>
    </w:p>
    <w:p w14:paraId="5800DBDC" w14:textId="77777777" w:rsidR="00D209AD" w:rsidRPr="00D209AD" w:rsidRDefault="00D209AD" w:rsidP="00D209AD">
      <w:pPr>
        <w:spacing w:before="100" w:beforeAutospacing="1" w:after="100" w:afterAutospacing="1" w:line="240" w:lineRule="auto"/>
        <w:jc w:val="left"/>
        <w:rPr>
          <w:rStyle w:val="Textoennegrita"/>
        </w:rPr>
      </w:pPr>
    </w:p>
    <w:p w14:paraId="423ED001" w14:textId="309179F8" w:rsidR="00D209AD" w:rsidRPr="00D209AD" w:rsidRDefault="00D209AD" w:rsidP="00D209AD">
      <w:pPr>
        <w:spacing w:before="100" w:beforeAutospacing="1" w:after="100" w:afterAutospacing="1" w:line="240" w:lineRule="auto"/>
        <w:jc w:val="left"/>
      </w:pPr>
      <w:r w:rsidRPr="00D209AD">
        <w:rPr>
          <w:rStyle w:val="Textoennegrita"/>
        </w:rPr>
        <w:t>Objetivo del estudio</w:t>
      </w:r>
    </w:p>
    <w:p w14:paraId="7EBE9F42"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¿Qué se busca lograr con la investigación?</w:t>
      </w:r>
    </w:p>
    <w:p w14:paraId="71F0B291"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Preguntas de investigación o hipótesis planteadas.</w:t>
      </w:r>
    </w:p>
    <w:p w14:paraId="68F8F5F2" w14:textId="77777777" w:rsidR="00D209AD" w:rsidRPr="00D209AD" w:rsidRDefault="00D209AD" w:rsidP="00D209AD">
      <w:pPr>
        <w:pStyle w:val="NormalWeb"/>
        <w:rPr>
          <w:rStyle w:val="Textoennegrita"/>
        </w:rPr>
      </w:pPr>
    </w:p>
    <w:p w14:paraId="39FF4DCD" w14:textId="33FF6CAD" w:rsidR="00D209AD" w:rsidRPr="00D209AD" w:rsidRDefault="00D209AD" w:rsidP="00D209AD">
      <w:pPr>
        <w:pStyle w:val="NormalWeb"/>
      </w:pPr>
      <w:r w:rsidRPr="00D209AD">
        <w:rPr>
          <w:rStyle w:val="Textoennegrita"/>
        </w:rPr>
        <w:t>Metodología (breve mención)</w:t>
      </w:r>
    </w:p>
    <w:p w14:paraId="12588552"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Datos utilizados y su fuente.</w:t>
      </w:r>
    </w:p>
    <w:p w14:paraId="68FF5814"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Algoritmos, modelos o técnicas aplicadas.</w:t>
      </w:r>
    </w:p>
    <w:p w14:paraId="26E2E76F" w14:textId="77777777" w:rsidR="00D209AD" w:rsidRPr="00D209AD" w:rsidRDefault="00D209AD" w:rsidP="006974A4">
      <w:pPr>
        <w:pStyle w:val="Prrafodelista"/>
        <w:numPr>
          <w:ilvl w:val="0"/>
          <w:numId w:val="27"/>
        </w:numPr>
        <w:spacing w:before="100" w:beforeAutospacing="1" w:after="100" w:afterAutospacing="1" w:line="240" w:lineRule="auto"/>
        <w:jc w:val="left"/>
      </w:pPr>
      <w:r w:rsidRPr="00D209AD">
        <w:t>Criterios de evaluación.</w:t>
      </w:r>
    </w:p>
    <w:p w14:paraId="4EE147A6" w14:textId="77777777" w:rsidR="00D209AD" w:rsidRPr="00D209AD" w:rsidRDefault="00D209AD" w:rsidP="00D209AD">
      <w:pPr>
        <w:pStyle w:val="NormalWeb"/>
        <w:rPr>
          <w:rStyle w:val="Textoennegrita"/>
        </w:rPr>
      </w:pPr>
    </w:p>
    <w:p w14:paraId="69D563F0" w14:textId="4107070C" w:rsidR="00D209AD" w:rsidRPr="00D209AD" w:rsidRDefault="00D209AD" w:rsidP="00D209AD">
      <w:pPr>
        <w:pStyle w:val="NormalWeb"/>
      </w:pPr>
      <w:r w:rsidRPr="00D209AD">
        <w:rPr>
          <w:rStyle w:val="Textoennegrita"/>
        </w:rPr>
        <w:t xml:space="preserve">Estructura del artículo </w:t>
      </w:r>
    </w:p>
    <w:p w14:paraId="3A67ED7E" w14:textId="16E29622" w:rsidR="00D209AD" w:rsidRPr="00D209AD" w:rsidRDefault="00D209AD" w:rsidP="006974A4">
      <w:pPr>
        <w:pStyle w:val="Prrafodelista"/>
        <w:numPr>
          <w:ilvl w:val="0"/>
          <w:numId w:val="27"/>
        </w:numPr>
        <w:spacing w:before="100" w:beforeAutospacing="1" w:after="100" w:afterAutospacing="1" w:line="240" w:lineRule="auto"/>
        <w:jc w:val="left"/>
      </w:pPr>
      <w:r w:rsidRPr="00D209AD">
        <w:t>Breve descripción de las secciones del documento.</w:t>
      </w:r>
    </w:p>
    <w:p w14:paraId="378B992C" w14:textId="442D0E24" w:rsidR="001F3387" w:rsidRPr="00D209AD" w:rsidRDefault="001F3387" w:rsidP="001F3387">
      <w:pPr>
        <w:pStyle w:val="NormalWeb"/>
      </w:pPr>
    </w:p>
    <w:p w14:paraId="24B596D7" w14:textId="65687245" w:rsidR="001F3387" w:rsidRPr="00D209AD" w:rsidRDefault="001F3387">
      <w:pPr>
        <w:pStyle w:val="Textocomentario"/>
      </w:pPr>
    </w:p>
  </w:comment>
  <w:comment w:id="24" w:author="MARIA BERNARDA SALAZAR SANCHEZ [2]" w:date="2025-02-25T14:05:00Z" w:initials="MBSS">
    <w:p w14:paraId="0ED3D139" w14:textId="55B9558D" w:rsidR="003B6831" w:rsidRDefault="003B6831">
      <w:pPr>
        <w:pStyle w:val="Textocomentario"/>
      </w:pPr>
      <w:r>
        <w:rPr>
          <w:rStyle w:val="Refdecomentario"/>
        </w:rPr>
        <w:annotationRef/>
      </w:r>
      <w:r w:rsidR="001955C8">
        <w:t>En esta sección se</w:t>
      </w:r>
      <w:r>
        <w:t xml:space="preserve"> describe de manera detallada cómo se llevó a cabo el estudio, asegurando que otros investigadores puedan replicarlo. Debe incluir información sobre los datos utilizados, el preprocesamiento, los algoritmos aplicados y las herramientas empleadas.</w:t>
      </w:r>
    </w:p>
    <w:p w14:paraId="0D08E258" w14:textId="0080DC52" w:rsidR="003B6831" w:rsidRDefault="003B6831">
      <w:pPr>
        <w:pStyle w:val="Textocomentario"/>
      </w:pPr>
    </w:p>
    <w:p w14:paraId="6A90E3DE" w14:textId="569474D1" w:rsidR="00CC064F" w:rsidRPr="00CC064F" w:rsidRDefault="00CC064F">
      <w:pPr>
        <w:pStyle w:val="Textocomentario"/>
      </w:pPr>
      <w:r w:rsidRPr="0056521F">
        <w:rPr>
          <w:rStyle w:val="Textoennegrita"/>
          <w:bCs w:val="0"/>
          <w:color w:val="FF0000"/>
        </w:rPr>
        <w:t>Elementos clave de Materiales y Métodos</w:t>
      </w:r>
    </w:p>
    <w:p w14:paraId="0E73834D" w14:textId="77777777" w:rsidR="00CC064F" w:rsidRDefault="00CC064F">
      <w:pPr>
        <w:pStyle w:val="Textocomentario"/>
      </w:pPr>
    </w:p>
    <w:p w14:paraId="43E90975" w14:textId="560D97AB" w:rsidR="006974A4" w:rsidRPr="00EE5767" w:rsidRDefault="006974A4" w:rsidP="006974A4">
      <w:pPr>
        <w:pStyle w:val="Ttulo3"/>
        <w:rPr>
          <w:i w:val="0"/>
        </w:rPr>
      </w:pPr>
      <w:r w:rsidRPr="00EE5767">
        <w:rPr>
          <w:rStyle w:val="Textoennegrita"/>
          <w:b/>
          <w:bCs w:val="0"/>
          <w:i w:val="0"/>
        </w:rPr>
        <w:t>Descripción de los datos</w:t>
      </w:r>
    </w:p>
    <w:p w14:paraId="5E1CB534" w14:textId="77777777" w:rsidR="006974A4" w:rsidRPr="00EE5767" w:rsidRDefault="006974A4" w:rsidP="006974A4">
      <w:pPr>
        <w:pStyle w:val="Prrafodelista"/>
        <w:numPr>
          <w:ilvl w:val="0"/>
          <w:numId w:val="27"/>
        </w:numPr>
        <w:spacing w:before="100" w:beforeAutospacing="1" w:after="100" w:afterAutospacing="1" w:line="240" w:lineRule="auto"/>
        <w:jc w:val="left"/>
      </w:pPr>
      <w:r w:rsidRPr="00EE5767">
        <w:rPr>
          <w:rStyle w:val="Textoennegrita"/>
        </w:rPr>
        <w:t>Fuente de los datos</w:t>
      </w:r>
      <w:r w:rsidRPr="00EE5767">
        <w:t>: Indicar si provienen de bases de datos públicas, sensores, encuestas, redes sociales, etc.</w:t>
      </w:r>
    </w:p>
    <w:p w14:paraId="0E6074B8" w14:textId="77777777" w:rsidR="006974A4" w:rsidRPr="00EE5767" w:rsidRDefault="006974A4" w:rsidP="006974A4">
      <w:pPr>
        <w:pStyle w:val="Prrafodelista"/>
        <w:numPr>
          <w:ilvl w:val="0"/>
          <w:numId w:val="27"/>
        </w:numPr>
        <w:spacing w:before="100" w:beforeAutospacing="1" w:after="100" w:afterAutospacing="1" w:line="240" w:lineRule="auto"/>
        <w:jc w:val="left"/>
      </w:pPr>
      <w:r w:rsidRPr="00EE5767">
        <w:rPr>
          <w:rStyle w:val="Textoennegrita"/>
        </w:rPr>
        <w:t>Tamaño y estructura</w:t>
      </w:r>
      <w:r w:rsidRPr="00EE5767">
        <w:t>: Número de observaciones y variables, tipos de datos.</w:t>
      </w:r>
    </w:p>
    <w:p w14:paraId="256A6EBE" w14:textId="77777777" w:rsidR="006974A4" w:rsidRPr="00EE5767" w:rsidRDefault="006974A4" w:rsidP="006974A4">
      <w:pPr>
        <w:pStyle w:val="Prrafodelista"/>
        <w:numPr>
          <w:ilvl w:val="0"/>
          <w:numId w:val="27"/>
        </w:numPr>
        <w:spacing w:before="100" w:beforeAutospacing="1" w:after="100" w:afterAutospacing="1" w:line="240" w:lineRule="auto"/>
        <w:jc w:val="left"/>
      </w:pPr>
      <w:r w:rsidRPr="00EE5767">
        <w:rPr>
          <w:rStyle w:val="Textoennegrita"/>
        </w:rPr>
        <w:t>Características principales</w:t>
      </w:r>
      <w:r w:rsidRPr="00EE5767">
        <w:t>: Resumen de las variables más importantes.</w:t>
      </w:r>
    </w:p>
    <w:p w14:paraId="7F2735D4" w14:textId="77777777" w:rsidR="006974A4" w:rsidRPr="00EE5767" w:rsidRDefault="006974A4" w:rsidP="006974A4">
      <w:pPr>
        <w:pStyle w:val="Prrafodelista"/>
        <w:numPr>
          <w:ilvl w:val="0"/>
          <w:numId w:val="27"/>
        </w:numPr>
        <w:spacing w:before="100" w:beforeAutospacing="1" w:after="100" w:afterAutospacing="1" w:line="240" w:lineRule="auto"/>
        <w:jc w:val="left"/>
      </w:pPr>
      <w:r w:rsidRPr="00EE5767">
        <w:rPr>
          <w:rStyle w:val="Textoennegrita"/>
        </w:rPr>
        <w:t>Problemas en los datos</w:t>
      </w:r>
      <w:r w:rsidRPr="00EE5767">
        <w:t>: Datos faltantes, sesgos, ruido.</w:t>
      </w:r>
    </w:p>
    <w:p w14:paraId="779651CD" w14:textId="0B68E21D" w:rsidR="006974A4" w:rsidRDefault="00E07120" w:rsidP="00E07120">
      <w:pPr>
        <w:pStyle w:val="Prrafodelista"/>
        <w:numPr>
          <w:ilvl w:val="0"/>
          <w:numId w:val="27"/>
        </w:numPr>
        <w:spacing w:before="100" w:beforeAutospacing="1" w:after="100" w:afterAutospacing="1" w:line="240" w:lineRule="auto"/>
        <w:jc w:val="left"/>
      </w:pPr>
      <w:r w:rsidRPr="00E07120">
        <w:rPr>
          <w:rStyle w:val="Textoennegrita"/>
          <w:bCs w:val="0"/>
        </w:rPr>
        <w:t xml:space="preserve">Análisis </w:t>
      </w:r>
      <w:r w:rsidRPr="00E07120">
        <w:rPr>
          <w:rStyle w:val="Textoennegrita"/>
        </w:rPr>
        <w:t>exploratorio</w:t>
      </w:r>
      <w:r w:rsidRPr="00E07120">
        <w:rPr>
          <w:rStyle w:val="Textoennegrita"/>
          <w:bCs w:val="0"/>
        </w:rPr>
        <w:t xml:space="preserve"> de datos (EDA)</w:t>
      </w:r>
      <w:r w:rsidRPr="00E07120">
        <w:rPr>
          <w:rStyle w:val="Textoennegrita"/>
        </w:rPr>
        <w:t>:</w:t>
      </w:r>
      <w:r>
        <w:rPr>
          <w:rFonts w:ascii="Arial" w:hAnsi="Arial" w:cs="Arial"/>
          <w:color w:val="000000"/>
          <w:sz w:val="22"/>
          <w:szCs w:val="22"/>
        </w:rPr>
        <w:t xml:space="preserve"> </w:t>
      </w:r>
      <w:r w:rsidRPr="00E07120">
        <w:t>visualizaciones y estadísticas clave para comprender los datos.</w:t>
      </w:r>
    </w:p>
    <w:p w14:paraId="51B73A04" w14:textId="77777777" w:rsidR="00E24475" w:rsidRPr="00EE5767" w:rsidRDefault="00E24475" w:rsidP="00E24475">
      <w:pPr>
        <w:pStyle w:val="Prrafodelista"/>
        <w:spacing w:before="100" w:beforeAutospacing="1" w:after="100" w:afterAutospacing="1" w:line="240" w:lineRule="auto"/>
        <w:jc w:val="left"/>
        <w:rPr>
          <w:rStyle w:val="Textoennegrita"/>
          <w:b w:val="0"/>
          <w:bCs w:val="0"/>
        </w:rPr>
      </w:pPr>
    </w:p>
    <w:p w14:paraId="1E48F8CF" w14:textId="5A6F36CE" w:rsidR="006974A4" w:rsidRPr="00EE5767" w:rsidRDefault="006974A4" w:rsidP="006974A4">
      <w:pPr>
        <w:pStyle w:val="Ttulo3"/>
        <w:rPr>
          <w:i w:val="0"/>
        </w:rPr>
      </w:pPr>
      <w:r w:rsidRPr="00EE5767">
        <w:rPr>
          <w:rStyle w:val="Textoennegrita"/>
          <w:b/>
          <w:bCs w:val="0"/>
          <w:i w:val="0"/>
        </w:rPr>
        <w:t>Preprocesamiento y limpieza de datos</w:t>
      </w:r>
    </w:p>
    <w:p w14:paraId="707DDB2A" w14:textId="77777777" w:rsidR="006974A4" w:rsidRPr="00EE5767" w:rsidRDefault="006974A4" w:rsidP="006974A4">
      <w:pPr>
        <w:pStyle w:val="Prrafodelista"/>
        <w:numPr>
          <w:ilvl w:val="0"/>
          <w:numId w:val="28"/>
        </w:numPr>
        <w:spacing w:before="100" w:beforeAutospacing="1" w:after="100" w:afterAutospacing="1" w:line="240" w:lineRule="auto"/>
        <w:jc w:val="left"/>
      </w:pPr>
      <w:r w:rsidRPr="00EE5767">
        <w:rPr>
          <w:rStyle w:val="Textoennegrita"/>
        </w:rPr>
        <w:t>Manejo de valores nulos y outliers</w:t>
      </w:r>
      <w:r w:rsidRPr="00EE5767">
        <w:t>.</w:t>
      </w:r>
    </w:p>
    <w:p w14:paraId="274DBC6A" w14:textId="77777777" w:rsidR="006974A4" w:rsidRPr="00EE5767" w:rsidRDefault="006974A4" w:rsidP="006974A4">
      <w:pPr>
        <w:pStyle w:val="Prrafodelista"/>
        <w:numPr>
          <w:ilvl w:val="0"/>
          <w:numId w:val="28"/>
        </w:numPr>
        <w:spacing w:before="100" w:beforeAutospacing="1" w:after="100" w:afterAutospacing="1" w:line="240" w:lineRule="auto"/>
        <w:jc w:val="left"/>
      </w:pPr>
      <w:r w:rsidRPr="00EE5767">
        <w:rPr>
          <w:rStyle w:val="Textoennegrita"/>
        </w:rPr>
        <w:t>Transformaciones aplicadas</w:t>
      </w:r>
      <w:r w:rsidRPr="00EE5767">
        <w:t xml:space="preserve"> (escalado, normalización, codificación de variables categóricas).</w:t>
      </w:r>
    </w:p>
    <w:p w14:paraId="6C42068C" w14:textId="77777777" w:rsidR="006974A4" w:rsidRPr="00EE5767" w:rsidRDefault="006974A4" w:rsidP="006974A4">
      <w:pPr>
        <w:pStyle w:val="Prrafodelista"/>
        <w:numPr>
          <w:ilvl w:val="0"/>
          <w:numId w:val="28"/>
        </w:numPr>
        <w:spacing w:before="100" w:beforeAutospacing="1" w:after="100" w:afterAutospacing="1" w:line="240" w:lineRule="auto"/>
        <w:jc w:val="left"/>
      </w:pPr>
      <w:r w:rsidRPr="00EE5767">
        <w:rPr>
          <w:rStyle w:val="Textoennegrita"/>
        </w:rPr>
        <w:t>División de los datos</w:t>
      </w:r>
      <w:r w:rsidRPr="00EE5767">
        <w:t xml:space="preserve"> en conjuntos de entrenamiento, validación y prueba (si aplica).</w:t>
      </w:r>
    </w:p>
    <w:p w14:paraId="54369E50" w14:textId="780F49C0" w:rsidR="006974A4" w:rsidRDefault="006974A4" w:rsidP="006974A4">
      <w:pPr>
        <w:pStyle w:val="Ttulo3"/>
        <w:rPr>
          <w:rStyle w:val="Textoennegrita"/>
          <w:b/>
          <w:bCs w:val="0"/>
          <w:i w:val="0"/>
        </w:rPr>
      </w:pPr>
    </w:p>
    <w:p w14:paraId="3C02131C" w14:textId="71D00401" w:rsidR="006974A4" w:rsidRPr="00EE5767" w:rsidRDefault="006974A4" w:rsidP="006974A4">
      <w:pPr>
        <w:pStyle w:val="Ttulo3"/>
        <w:rPr>
          <w:i w:val="0"/>
        </w:rPr>
      </w:pPr>
      <w:r w:rsidRPr="00EE5767">
        <w:rPr>
          <w:rStyle w:val="Textoennegrita"/>
          <w:b/>
          <w:bCs w:val="0"/>
          <w:i w:val="0"/>
        </w:rPr>
        <w:t>Métodos de análisis y modelado</w:t>
      </w:r>
    </w:p>
    <w:p w14:paraId="36A3E287" w14:textId="77777777" w:rsidR="006974A4" w:rsidRPr="00EE5767" w:rsidRDefault="006974A4" w:rsidP="006974A4">
      <w:pPr>
        <w:pStyle w:val="Prrafodelista"/>
        <w:numPr>
          <w:ilvl w:val="0"/>
          <w:numId w:val="29"/>
        </w:numPr>
        <w:spacing w:before="100" w:beforeAutospacing="1" w:after="100" w:afterAutospacing="1" w:line="240" w:lineRule="auto"/>
        <w:jc w:val="left"/>
      </w:pPr>
      <w:r w:rsidRPr="00EE5767">
        <w:rPr>
          <w:rStyle w:val="Textoennegrita"/>
        </w:rPr>
        <w:t>Algoritmos utilizados</w:t>
      </w:r>
      <w:r w:rsidRPr="00EE5767">
        <w:t>: Descripción de los modelos de aprendizaje automático, estadísticos o técnicas exploratorias.</w:t>
      </w:r>
    </w:p>
    <w:p w14:paraId="48362837" w14:textId="77777777" w:rsidR="006974A4" w:rsidRPr="00EE5767" w:rsidRDefault="006974A4" w:rsidP="006974A4">
      <w:pPr>
        <w:pStyle w:val="Prrafodelista"/>
        <w:numPr>
          <w:ilvl w:val="0"/>
          <w:numId w:val="29"/>
        </w:numPr>
        <w:spacing w:before="100" w:beforeAutospacing="1" w:after="100" w:afterAutospacing="1" w:line="240" w:lineRule="auto"/>
        <w:jc w:val="left"/>
      </w:pPr>
      <w:r w:rsidRPr="00EE5767">
        <w:rPr>
          <w:rStyle w:val="Textoennegrita"/>
        </w:rPr>
        <w:t>Parámetros clave y configuraciones</w:t>
      </w:r>
      <w:r w:rsidRPr="00EE5767">
        <w:t xml:space="preserve"> (hiperparámetros ajustados).</w:t>
      </w:r>
    </w:p>
    <w:p w14:paraId="60B19148" w14:textId="77777777" w:rsidR="006974A4" w:rsidRPr="00EE5767" w:rsidRDefault="006974A4" w:rsidP="006974A4">
      <w:pPr>
        <w:pStyle w:val="Prrafodelista"/>
        <w:numPr>
          <w:ilvl w:val="0"/>
          <w:numId w:val="29"/>
        </w:numPr>
        <w:spacing w:before="100" w:beforeAutospacing="1" w:after="100" w:afterAutospacing="1" w:line="240" w:lineRule="auto"/>
        <w:jc w:val="left"/>
      </w:pPr>
      <w:r w:rsidRPr="00EE5767">
        <w:rPr>
          <w:rStyle w:val="Textoennegrita"/>
        </w:rPr>
        <w:t>Técnicas de selección de características</w:t>
      </w:r>
      <w:r w:rsidRPr="00EE5767">
        <w:t>, reducción de dimensionalidad, etc.</w:t>
      </w:r>
    </w:p>
    <w:p w14:paraId="2D8C2B6D" w14:textId="77777777" w:rsidR="006974A4" w:rsidRPr="00EE5767" w:rsidRDefault="006974A4" w:rsidP="006974A4">
      <w:pPr>
        <w:pStyle w:val="Ttulo3"/>
        <w:rPr>
          <w:rStyle w:val="Textoennegrita"/>
          <w:b/>
          <w:bCs w:val="0"/>
          <w:i w:val="0"/>
        </w:rPr>
      </w:pPr>
    </w:p>
    <w:p w14:paraId="171F660E" w14:textId="2578FCEF" w:rsidR="006974A4" w:rsidRPr="00EE5767" w:rsidRDefault="006974A4" w:rsidP="006974A4">
      <w:pPr>
        <w:pStyle w:val="Ttulo3"/>
        <w:rPr>
          <w:i w:val="0"/>
        </w:rPr>
      </w:pPr>
      <w:r w:rsidRPr="00EE5767">
        <w:rPr>
          <w:rStyle w:val="Textoennegrita"/>
          <w:b/>
          <w:bCs w:val="0"/>
          <w:i w:val="0"/>
        </w:rPr>
        <w:t>Evaluación del modelo</w:t>
      </w:r>
    </w:p>
    <w:p w14:paraId="2A9AD3F8" w14:textId="77777777" w:rsidR="006974A4" w:rsidRPr="00EE5767" w:rsidRDefault="006974A4" w:rsidP="006974A4">
      <w:pPr>
        <w:pStyle w:val="Prrafodelista"/>
        <w:numPr>
          <w:ilvl w:val="0"/>
          <w:numId w:val="30"/>
        </w:numPr>
        <w:spacing w:before="100" w:beforeAutospacing="1" w:after="100" w:afterAutospacing="1" w:line="240" w:lineRule="auto"/>
        <w:jc w:val="left"/>
      </w:pPr>
      <w:r w:rsidRPr="00EE5767">
        <w:rPr>
          <w:rStyle w:val="Textoennegrita"/>
        </w:rPr>
        <w:t>Métricas de evaluación</w:t>
      </w:r>
      <w:r w:rsidRPr="00EE5767">
        <w:t xml:space="preserve"> utilizadas (precisión, recall, F1-score, RMSE, etc.).</w:t>
      </w:r>
    </w:p>
    <w:p w14:paraId="10C2A35E" w14:textId="77777777" w:rsidR="006974A4" w:rsidRPr="00EE5767" w:rsidRDefault="006974A4" w:rsidP="006974A4">
      <w:pPr>
        <w:pStyle w:val="Prrafodelista"/>
        <w:numPr>
          <w:ilvl w:val="0"/>
          <w:numId w:val="30"/>
        </w:numPr>
        <w:spacing w:before="100" w:beforeAutospacing="1" w:after="100" w:afterAutospacing="1" w:line="240" w:lineRule="auto"/>
        <w:jc w:val="left"/>
      </w:pPr>
      <w:r w:rsidRPr="00EE5767">
        <w:rPr>
          <w:rStyle w:val="Textoennegrita"/>
        </w:rPr>
        <w:t>Métodos de validación</w:t>
      </w:r>
      <w:r w:rsidRPr="00EE5767">
        <w:t xml:space="preserve"> (validación cruzada, bootstraping).</w:t>
      </w:r>
    </w:p>
    <w:p w14:paraId="336C0F89" w14:textId="77777777" w:rsidR="006974A4" w:rsidRPr="00EE5767" w:rsidRDefault="006974A4" w:rsidP="006974A4">
      <w:pPr>
        <w:pStyle w:val="Prrafodelista"/>
        <w:numPr>
          <w:ilvl w:val="0"/>
          <w:numId w:val="30"/>
        </w:numPr>
        <w:spacing w:before="100" w:beforeAutospacing="1" w:after="100" w:afterAutospacing="1" w:line="240" w:lineRule="auto"/>
        <w:jc w:val="left"/>
      </w:pPr>
      <w:r w:rsidRPr="00EE5767">
        <w:rPr>
          <w:rStyle w:val="Textoennegrita"/>
        </w:rPr>
        <w:t>Comparación entre modelos</w:t>
      </w:r>
      <w:r w:rsidRPr="00EE5767">
        <w:t xml:space="preserve"> (si se probaron varios enfoques).</w:t>
      </w:r>
    </w:p>
    <w:p w14:paraId="407E8E66" w14:textId="77777777" w:rsidR="006974A4" w:rsidRPr="00EE5767" w:rsidRDefault="006974A4" w:rsidP="006974A4">
      <w:pPr>
        <w:spacing w:before="100" w:beforeAutospacing="1" w:after="100" w:afterAutospacing="1" w:line="240" w:lineRule="auto"/>
        <w:jc w:val="left"/>
        <w:rPr>
          <w:rStyle w:val="Textoennegrita"/>
        </w:rPr>
      </w:pPr>
    </w:p>
    <w:p w14:paraId="68686E91" w14:textId="539CC6AC" w:rsidR="006974A4" w:rsidRPr="00EE5767" w:rsidRDefault="006974A4" w:rsidP="006974A4">
      <w:pPr>
        <w:spacing w:before="100" w:beforeAutospacing="1" w:after="100" w:afterAutospacing="1" w:line="240" w:lineRule="auto"/>
        <w:jc w:val="left"/>
      </w:pPr>
      <w:r w:rsidRPr="00EE5767">
        <w:rPr>
          <w:rStyle w:val="Textoennegrita"/>
          <w:bCs w:val="0"/>
        </w:rPr>
        <w:t>Herramientas y tecnologías</w:t>
      </w:r>
    </w:p>
    <w:p w14:paraId="0966A5CB" w14:textId="77777777" w:rsidR="006974A4" w:rsidRPr="00EE5767" w:rsidRDefault="006974A4" w:rsidP="006974A4">
      <w:pPr>
        <w:pStyle w:val="Prrafodelista"/>
        <w:numPr>
          <w:ilvl w:val="0"/>
          <w:numId w:val="31"/>
        </w:numPr>
        <w:spacing w:before="100" w:beforeAutospacing="1" w:after="100" w:afterAutospacing="1" w:line="240" w:lineRule="auto"/>
        <w:jc w:val="left"/>
      </w:pPr>
      <w:r w:rsidRPr="00EE5767">
        <w:t>Lenguajes de programación utilizados (Python, R, etc.).</w:t>
      </w:r>
    </w:p>
    <w:p w14:paraId="41F30C8D" w14:textId="77777777" w:rsidR="006974A4" w:rsidRPr="00EE5767" w:rsidRDefault="006974A4" w:rsidP="006974A4">
      <w:pPr>
        <w:pStyle w:val="Prrafodelista"/>
        <w:numPr>
          <w:ilvl w:val="0"/>
          <w:numId w:val="31"/>
        </w:numPr>
        <w:spacing w:before="100" w:beforeAutospacing="1" w:after="100" w:afterAutospacing="1" w:line="240" w:lineRule="auto"/>
        <w:jc w:val="left"/>
      </w:pPr>
      <w:r w:rsidRPr="00EE5767">
        <w:t>Librerías y frameworks (Scikit-learn, TensorFlow, Pandas, etc.).</w:t>
      </w:r>
    </w:p>
    <w:p w14:paraId="243552B8" w14:textId="77777777" w:rsidR="006974A4" w:rsidRDefault="006974A4" w:rsidP="006974A4">
      <w:pPr>
        <w:pStyle w:val="Prrafodelista"/>
        <w:numPr>
          <w:ilvl w:val="0"/>
          <w:numId w:val="31"/>
        </w:numPr>
        <w:spacing w:before="100" w:beforeAutospacing="1" w:after="100" w:afterAutospacing="1" w:line="240" w:lineRule="auto"/>
        <w:jc w:val="left"/>
      </w:pPr>
      <w:r w:rsidRPr="00EE5767">
        <w:t>Infraestructura utilizada (Google Colab, servidores en la nube, GPUs).</w:t>
      </w:r>
    </w:p>
    <w:p w14:paraId="2554E515" w14:textId="77777777" w:rsidR="006974A4" w:rsidRDefault="006974A4">
      <w:pPr>
        <w:pStyle w:val="Textocomentario"/>
      </w:pPr>
    </w:p>
    <w:p w14:paraId="36BCB10C" w14:textId="77777777" w:rsidR="003B6831" w:rsidRDefault="003B6831">
      <w:pPr>
        <w:pStyle w:val="Textocomentario"/>
      </w:pPr>
    </w:p>
    <w:p w14:paraId="6DED5CEC" w14:textId="28E00F6E" w:rsidR="003B6831" w:rsidRDefault="003B6831">
      <w:pPr>
        <w:pStyle w:val="Textocomentario"/>
      </w:pPr>
    </w:p>
  </w:comment>
  <w:comment w:id="42" w:author="MARIA BERNARDA SALAZAR SANCHEZ [2]" w:date="2025-02-25T14:36:00Z" w:initials="MBSS">
    <w:p w14:paraId="3371C31D" w14:textId="77777777" w:rsidR="00CC064F" w:rsidRDefault="00CC064F">
      <w:pPr>
        <w:pStyle w:val="Textocomentario"/>
      </w:pPr>
      <w:r>
        <w:rPr>
          <w:rStyle w:val="Refdecomentario"/>
        </w:rPr>
        <w:annotationRef/>
      </w:r>
    </w:p>
    <w:p w14:paraId="57EDA923" w14:textId="4A9BB211" w:rsidR="00CC064F" w:rsidRDefault="00CC064F">
      <w:pPr>
        <w:pStyle w:val="Textocomentario"/>
      </w:pPr>
      <w:r>
        <w:t>En este apartado se deben presentar los resultados obtenidos y su interpretación en relación con el problema planteado. Debe ser clara, objetiva y respaldada por métricas, gráficos y comparaciones con otros estudios o enfoques.</w:t>
      </w:r>
    </w:p>
    <w:p w14:paraId="520B0453" w14:textId="77777777" w:rsidR="00CC064F" w:rsidRDefault="00CC064F">
      <w:pPr>
        <w:pStyle w:val="Textocomentario"/>
      </w:pPr>
    </w:p>
    <w:p w14:paraId="28A5FB21" w14:textId="55491FB5" w:rsidR="00CC064F" w:rsidRDefault="00CC064F">
      <w:pPr>
        <w:pStyle w:val="Textocomentario"/>
      </w:pPr>
      <w:r w:rsidRPr="0056521F">
        <w:rPr>
          <w:rStyle w:val="Textoennegrita"/>
          <w:bCs w:val="0"/>
          <w:color w:val="FF0000"/>
        </w:rPr>
        <w:t>Elementos clave de Resultados y Discusión</w:t>
      </w:r>
    </w:p>
    <w:p w14:paraId="5D3917C6" w14:textId="77777777" w:rsidR="00CC064F" w:rsidRDefault="00CC064F">
      <w:pPr>
        <w:pStyle w:val="Textocomentario"/>
      </w:pPr>
    </w:p>
    <w:p w14:paraId="12D873C7" w14:textId="70D16A56" w:rsidR="00CC064F" w:rsidRPr="00CC064F" w:rsidRDefault="00CC064F" w:rsidP="00CC064F">
      <w:pPr>
        <w:pStyle w:val="Ttulo3"/>
        <w:rPr>
          <w:i w:val="0"/>
        </w:rPr>
      </w:pPr>
      <w:r w:rsidRPr="00CC064F">
        <w:rPr>
          <w:rStyle w:val="Textoennegrita"/>
          <w:b/>
          <w:bCs w:val="0"/>
          <w:i w:val="0"/>
        </w:rPr>
        <w:t>Presentación de resultados</w:t>
      </w:r>
    </w:p>
    <w:p w14:paraId="14DE5B3C" w14:textId="77777777" w:rsidR="00CC064F" w:rsidRPr="00CC064F" w:rsidRDefault="00CC064F" w:rsidP="00AD35AA">
      <w:pPr>
        <w:pStyle w:val="Prrafodelista"/>
        <w:numPr>
          <w:ilvl w:val="0"/>
          <w:numId w:val="35"/>
        </w:numPr>
        <w:spacing w:before="100" w:beforeAutospacing="1" w:after="100" w:afterAutospacing="1" w:line="240" w:lineRule="auto"/>
        <w:jc w:val="left"/>
      </w:pPr>
      <w:r w:rsidRPr="00CC064F">
        <w:rPr>
          <w:rStyle w:val="Textoennegrita"/>
        </w:rPr>
        <w:t>Resumen de los hallazgos clave</w:t>
      </w:r>
      <w:r w:rsidRPr="00CC064F">
        <w:t>: Indicar los resultados más relevantes de los modelos o análisis.</w:t>
      </w:r>
    </w:p>
    <w:p w14:paraId="315EBA48" w14:textId="77777777" w:rsidR="00CC064F" w:rsidRPr="00CC064F" w:rsidRDefault="00CC064F" w:rsidP="00AD35AA">
      <w:pPr>
        <w:pStyle w:val="Prrafodelista"/>
        <w:numPr>
          <w:ilvl w:val="0"/>
          <w:numId w:val="35"/>
        </w:numPr>
        <w:spacing w:before="100" w:beforeAutospacing="1" w:after="100" w:afterAutospacing="1" w:line="240" w:lineRule="auto"/>
        <w:jc w:val="left"/>
      </w:pPr>
      <w:r w:rsidRPr="00CC064F">
        <w:rPr>
          <w:rStyle w:val="Textoennegrita"/>
        </w:rPr>
        <w:t>Desempeño de los modelos</w:t>
      </w:r>
      <w:r w:rsidRPr="00CC064F">
        <w:t>: Comparación con métricas como precisión, recall, F1-score, RMSE, AUC-ROC, entre otras.</w:t>
      </w:r>
    </w:p>
    <w:p w14:paraId="683611FC" w14:textId="77777777" w:rsidR="00AD35AA" w:rsidRDefault="00CC064F" w:rsidP="00CC064F">
      <w:pPr>
        <w:pStyle w:val="Prrafodelista"/>
        <w:numPr>
          <w:ilvl w:val="0"/>
          <w:numId w:val="35"/>
        </w:numPr>
        <w:spacing w:before="100" w:beforeAutospacing="1" w:after="100" w:afterAutospacing="1" w:line="240" w:lineRule="auto"/>
        <w:jc w:val="left"/>
      </w:pPr>
      <w:r w:rsidRPr="00CC064F">
        <w:rPr>
          <w:rStyle w:val="Textoennegrita"/>
        </w:rPr>
        <w:t>Visualización de datos</w:t>
      </w:r>
      <w:r w:rsidRPr="00CC064F">
        <w:t>: Gráficos, tablas y figuras que respalden los hallazgos.</w:t>
      </w:r>
    </w:p>
    <w:p w14:paraId="6D98F4F1" w14:textId="77777777" w:rsidR="00AD35AA" w:rsidRDefault="00AD35AA" w:rsidP="00AD35AA">
      <w:pPr>
        <w:pStyle w:val="Prrafodelista"/>
        <w:spacing w:before="100" w:beforeAutospacing="1" w:after="100" w:afterAutospacing="1" w:line="240" w:lineRule="auto"/>
        <w:jc w:val="left"/>
        <w:rPr>
          <w:rStyle w:val="Textoennegrita"/>
        </w:rPr>
      </w:pPr>
    </w:p>
    <w:p w14:paraId="69661A94" w14:textId="7D5CD65F" w:rsidR="00CC064F" w:rsidRPr="00AD35AA" w:rsidRDefault="00CC064F" w:rsidP="00AD35AA">
      <w:pPr>
        <w:pStyle w:val="Prrafodelista"/>
        <w:spacing w:before="100" w:beforeAutospacing="1" w:after="100" w:afterAutospacing="1" w:line="240" w:lineRule="auto"/>
        <w:jc w:val="left"/>
      </w:pPr>
      <w:r w:rsidRPr="00AD35AA">
        <w:rPr>
          <w:rStyle w:val="Textoennegrita"/>
          <w:bCs w:val="0"/>
        </w:rPr>
        <w:t>Análisis e interpretación</w:t>
      </w:r>
    </w:p>
    <w:p w14:paraId="0D169CC0" w14:textId="77777777" w:rsidR="00CC064F" w:rsidRPr="00CC064F" w:rsidRDefault="00CC064F" w:rsidP="00AD35AA">
      <w:pPr>
        <w:pStyle w:val="Prrafodelista"/>
        <w:numPr>
          <w:ilvl w:val="0"/>
          <w:numId w:val="36"/>
        </w:numPr>
        <w:spacing w:before="100" w:beforeAutospacing="1" w:after="100" w:afterAutospacing="1" w:line="240" w:lineRule="auto"/>
        <w:jc w:val="left"/>
      </w:pPr>
      <w:r w:rsidRPr="00CC064F">
        <w:rPr>
          <w:rStyle w:val="Textoennegrita"/>
        </w:rPr>
        <w:t>Explicación de los resultados</w:t>
      </w:r>
      <w:r w:rsidRPr="00CC064F">
        <w:t>: ¿Qué significan en el contexto del problema?</w:t>
      </w:r>
    </w:p>
    <w:p w14:paraId="37882454" w14:textId="77777777" w:rsidR="00CC064F" w:rsidRPr="00CC064F" w:rsidRDefault="00CC064F" w:rsidP="00AD35AA">
      <w:pPr>
        <w:pStyle w:val="Prrafodelista"/>
        <w:numPr>
          <w:ilvl w:val="0"/>
          <w:numId w:val="36"/>
        </w:numPr>
        <w:spacing w:before="100" w:beforeAutospacing="1" w:after="100" w:afterAutospacing="1" w:line="240" w:lineRule="auto"/>
        <w:jc w:val="left"/>
      </w:pPr>
      <w:r w:rsidRPr="00CC064F">
        <w:rPr>
          <w:rStyle w:val="Textoennegrita"/>
        </w:rPr>
        <w:t>Comparación con estudios previos</w:t>
      </w:r>
      <w:r w:rsidRPr="00CC064F">
        <w:t xml:space="preserve"> (si aplica): ¿Cómo se comparan los resultados con enfoques anteriores?</w:t>
      </w:r>
    </w:p>
    <w:p w14:paraId="7CE6754A" w14:textId="133E3EFA" w:rsidR="00CC064F" w:rsidRDefault="00CC064F" w:rsidP="00AD35AA">
      <w:pPr>
        <w:pStyle w:val="Prrafodelista"/>
        <w:numPr>
          <w:ilvl w:val="0"/>
          <w:numId w:val="36"/>
        </w:numPr>
        <w:spacing w:before="100" w:beforeAutospacing="1" w:after="100" w:afterAutospacing="1" w:line="240" w:lineRule="auto"/>
        <w:jc w:val="left"/>
      </w:pPr>
      <w:r w:rsidRPr="00CC064F">
        <w:rPr>
          <w:rStyle w:val="Textoennegrita"/>
        </w:rPr>
        <w:t>Factores que influyeron en el desempeño</w:t>
      </w:r>
      <w:r w:rsidRPr="00CC064F">
        <w:t>: Calidad de los datos, hiperparámetros, técnicas de preprocesamiento.</w:t>
      </w:r>
    </w:p>
    <w:p w14:paraId="5602C7D3" w14:textId="77777777" w:rsidR="00AD35AA" w:rsidRPr="00CC064F" w:rsidRDefault="00AD35AA" w:rsidP="00AD35AA">
      <w:pPr>
        <w:pStyle w:val="Prrafodelista"/>
        <w:spacing w:before="100" w:beforeAutospacing="1" w:after="100" w:afterAutospacing="1" w:line="240" w:lineRule="auto"/>
        <w:jc w:val="left"/>
      </w:pPr>
    </w:p>
    <w:p w14:paraId="302EA2BA" w14:textId="08346CC2" w:rsidR="00CC064F" w:rsidRPr="00CC064F" w:rsidRDefault="00CC064F" w:rsidP="00CC064F">
      <w:pPr>
        <w:pStyle w:val="Ttulo3"/>
        <w:rPr>
          <w:i w:val="0"/>
        </w:rPr>
      </w:pPr>
      <w:r w:rsidRPr="00CC064F">
        <w:rPr>
          <w:rStyle w:val="Textoennegrita"/>
          <w:b/>
          <w:bCs w:val="0"/>
          <w:i w:val="0"/>
        </w:rPr>
        <w:t>Evaluación crítica</w:t>
      </w:r>
    </w:p>
    <w:p w14:paraId="08258361" w14:textId="77777777" w:rsidR="00CC064F" w:rsidRPr="00CC064F" w:rsidRDefault="00CC064F" w:rsidP="00AD35AA">
      <w:pPr>
        <w:pStyle w:val="Prrafodelista"/>
        <w:numPr>
          <w:ilvl w:val="0"/>
          <w:numId w:val="37"/>
        </w:numPr>
        <w:spacing w:before="100" w:beforeAutospacing="1" w:after="100" w:afterAutospacing="1" w:line="240" w:lineRule="auto"/>
        <w:jc w:val="left"/>
      </w:pPr>
      <w:r w:rsidRPr="00CC064F">
        <w:rPr>
          <w:rStyle w:val="Textoennegrita"/>
        </w:rPr>
        <w:t>Limitaciones del estudio</w:t>
      </w:r>
      <w:r w:rsidRPr="00CC064F">
        <w:t>: Problemas encontrados, sesgos en los datos, restricciones del modelo.</w:t>
      </w:r>
    </w:p>
    <w:p w14:paraId="222DD07F" w14:textId="77777777" w:rsidR="00CC064F" w:rsidRPr="00CC064F" w:rsidRDefault="00CC064F" w:rsidP="00AD35AA">
      <w:pPr>
        <w:pStyle w:val="Prrafodelista"/>
        <w:numPr>
          <w:ilvl w:val="0"/>
          <w:numId w:val="37"/>
        </w:numPr>
        <w:spacing w:before="100" w:beforeAutospacing="1" w:after="100" w:afterAutospacing="1" w:line="240" w:lineRule="auto"/>
        <w:jc w:val="left"/>
      </w:pPr>
      <w:r w:rsidRPr="00CC064F">
        <w:rPr>
          <w:rStyle w:val="Textoennegrita"/>
        </w:rPr>
        <w:t>Posibles mejoras</w:t>
      </w:r>
      <w:r w:rsidRPr="00CC064F">
        <w:t>: Métodos alternativos, necesidad de más datos, ajustes en la metodología.</w:t>
      </w:r>
    </w:p>
    <w:p w14:paraId="1A868FD5" w14:textId="2E56EDCD" w:rsidR="00CC064F" w:rsidRDefault="00CC064F">
      <w:pPr>
        <w:pStyle w:val="Textocomentario"/>
      </w:pPr>
    </w:p>
  </w:comment>
  <w:comment w:id="44" w:author="MARIA BERNARDA SALAZAR SANCHEZ [2]" w:date="2025-02-25T14:40:00Z" w:initials="MBSS">
    <w:p w14:paraId="00E4D714" w14:textId="150DFDA9" w:rsidR="000A25FE" w:rsidRDefault="000A25FE" w:rsidP="000A25FE">
      <w:pPr>
        <w:pStyle w:val="NormalWeb"/>
      </w:pPr>
      <w:r>
        <w:rPr>
          <w:rStyle w:val="Refdecomentario"/>
        </w:rPr>
        <w:annotationRef/>
      </w:r>
      <w:r>
        <w:t>Menciona los hallazgos clave del estudio, su impacto y las posibles líneas de investigación futura. Debe ser concisa, clara y estar alineada con los objetivos planteados en la introducción.</w:t>
      </w:r>
    </w:p>
    <w:p w14:paraId="58881549" w14:textId="77A5747F" w:rsidR="000A25FE" w:rsidRDefault="000A25FE">
      <w:pPr>
        <w:pStyle w:val="Textocomentario"/>
      </w:pPr>
    </w:p>
  </w:comment>
  <w:comment w:id="46" w:author="MARIA BERNARDA SALAZAR SANCHEZ [2]" w:date="2025-02-25T14:41:00Z" w:initials="MBSS">
    <w:p w14:paraId="6A54538E" w14:textId="77777777" w:rsidR="00F439AE" w:rsidRDefault="00F439AE" w:rsidP="00F439AE">
      <w:pPr>
        <w:pStyle w:val="Textocomentario"/>
      </w:pPr>
      <w:r>
        <w:rPr>
          <w:rStyle w:val="Refdecomentario"/>
        </w:rPr>
        <w:annotationRef/>
      </w:r>
      <w:r>
        <w:t>Sólo es válido en formato APA o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B5CF2" w15:done="1"/>
  <w15:commentEx w15:paraId="24B596D7" w15:done="0"/>
  <w15:commentEx w15:paraId="6DED5CEC" w15:done="0"/>
  <w15:commentEx w15:paraId="1A868FD5" w15:done="0"/>
  <w15:commentEx w15:paraId="58881549" w15:done="0"/>
  <w15:commentEx w15:paraId="6A5453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B5CF2" w16cid:durableId="2B683FE0"/>
  <w16cid:commentId w16cid:paraId="24B596D7" w16cid:durableId="2B684A6E"/>
  <w16cid:commentId w16cid:paraId="6DED5CEC" w16cid:durableId="2B684C9D"/>
  <w16cid:commentId w16cid:paraId="1A868FD5" w16cid:durableId="2B6853F5"/>
  <w16cid:commentId w16cid:paraId="58881549" w16cid:durableId="2B6854D5"/>
  <w16cid:commentId w16cid:paraId="6A54538E" w16cid:durableId="2BA7E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A271" w14:textId="77777777" w:rsidR="00B16B24" w:rsidRDefault="00B16B24">
      <w:pPr>
        <w:spacing w:line="240" w:lineRule="auto"/>
      </w:pPr>
      <w:r>
        <w:separator/>
      </w:r>
    </w:p>
  </w:endnote>
  <w:endnote w:type="continuationSeparator" w:id="0">
    <w:p w14:paraId="2D014DA7" w14:textId="77777777" w:rsidR="00B16B24" w:rsidRDefault="00B16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40E70" w14:textId="77777777" w:rsidR="00B16B24" w:rsidRDefault="00B16B24">
      <w:pPr>
        <w:spacing w:line="240" w:lineRule="auto"/>
      </w:pPr>
      <w:r>
        <w:separator/>
      </w:r>
    </w:p>
  </w:footnote>
  <w:footnote w:type="continuationSeparator" w:id="0">
    <w:p w14:paraId="6B0CA984" w14:textId="77777777" w:rsidR="00B16B24" w:rsidRDefault="00B16B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B334" w14:textId="77777777" w:rsidR="004F0FF0" w:rsidRDefault="004F0FF0">
    <w:pPr>
      <w:pStyle w:val="Encabezado"/>
    </w:pPr>
  </w:p>
</w:hdr>
</file>

<file path=word/intelligence2.xml><?xml version="1.0" encoding="utf-8"?>
<int2:intelligence xmlns:int2="http://schemas.microsoft.com/office/intelligence/2020/intelligence">
  <int2:observations>
    <int2:bookmark int2:bookmarkName="_Int_5jzWSNVJ" int2:invalidationBookmarkName="" int2:hashCode="2jmj7l5rSw0yVb" int2:id="clF3cHD0">
      <int2:state int2:type="AugLoop_RoleDetection_RoleDetectionAnnotation" int2:value="Rejected"/>
    </int2:bookmark>
    <int2:bookmark int2:bookmarkName="_Int_OdBfyrtd" int2:invalidationBookmarkName="" int2:hashCode="AHYsz6cDOT4Nr/" int2:id="idm5bTp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9561"/>
    <w:multiLevelType w:val="hybridMultilevel"/>
    <w:tmpl w:val="EBA22F32"/>
    <w:lvl w:ilvl="0" w:tplc="DAC07652">
      <w:start w:val="1"/>
      <w:numFmt w:val="bullet"/>
      <w:lvlText w:val=""/>
      <w:lvlJc w:val="left"/>
      <w:pPr>
        <w:ind w:left="720" w:hanging="360"/>
      </w:pPr>
      <w:rPr>
        <w:rFonts w:ascii="Symbol" w:hAnsi="Symbol" w:hint="default"/>
      </w:rPr>
    </w:lvl>
    <w:lvl w:ilvl="1" w:tplc="B24C7DBE">
      <w:start w:val="1"/>
      <w:numFmt w:val="bullet"/>
      <w:lvlText w:val="o"/>
      <w:lvlJc w:val="left"/>
      <w:pPr>
        <w:ind w:left="1440" w:hanging="360"/>
      </w:pPr>
      <w:rPr>
        <w:rFonts w:ascii="Courier New" w:hAnsi="Courier New" w:hint="default"/>
      </w:rPr>
    </w:lvl>
    <w:lvl w:ilvl="2" w:tplc="70A61734">
      <w:start w:val="1"/>
      <w:numFmt w:val="bullet"/>
      <w:lvlText w:val=""/>
      <w:lvlJc w:val="left"/>
      <w:pPr>
        <w:ind w:left="2160" w:hanging="360"/>
      </w:pPr>
      <w:rPr>
        <w:rFonts w:ascii="Wingdings" w:hAnsi="Wingdings" w:hint="default"/>
      </w:rPr>
    </w:lvl>
    <w:lvl w:ilvl="3" w:tplc="98C65D4E">
      <w:start w:val="1"/>
      <w:numFmt w:val="bullet"/>
      <w:lvlText w:val=""/>
      <w:lvlJc w:val="left"/>
      <w:pPr>
        <w:ind w:left="2880" w:hanging="360"/>
      </w:pPr>
      <w:rPr>
        <w:rFonts w:ascii="Symbol" w:hAnsi="Symbol" w:hint="default"/>
      </w:rPr>
    </w:lvl>
    <w:lvl w:ilvl="4" w:tplc="F118B90A">
      <w:start w:val="1"/>
      <w:numFmt w:val="bullet"/>
      <w:lvlText w:val="o"/>
      <w:lvlJc w:val="left"/>
      <w:pPr>
        <w:ind w:left="3600" w:hanging="360"/>
      </w:pPr>
      <w:rPr>
        <w:rFonts w:ascii="Courier New" w:hAnsi="Courier New" w:hint="default"/>
      </w:rPr>
    </w:lvl>
    <w:lvl w:ilvl="5" w:tplc="378A13B4">
      <w:start w:val="1"/>
      <w:numFmt w:val="bullet"/>
      <w:lvlText w:val=""/>
      <w:lvlJc w:val="left"/>
      <w:pPr>
        <w:ind w:left="4320" w:hanging="360"/>
      </w:pPr>
      <w:rPr>
        <w:rFonts w:ascii="Wingdings" w:hAnsi="Wingdings" w:hint="default"/>
      </w:rPr>
    </w:lvl>
    <w:lvl w:ilvl="6" w:tplc="4A16A0E6">
      <w:start w:val="1"/>
      <w:numFmt w:val="bullet"/>
      <w:lvlText w:val=""/>
      <w:lvlJc w:val="left"/>
      <w:pPr>
        <w:ind w:left="5040" w:hanging="360"/>
      </w:pPr>
      <w:rPr>
        <w:rFonts w:ascii="Symbol" w:hAnsi="Symbol" w:hint="default"/>
      </w:rPr>
    </w:lvl>
    <w:lvl w:ilvl="7" w:tplc="1C0E9268">
      <w:start w:val="1"/>
      <w:numFmt w:val="bullet"/>
      <w:lvlText w:val="o"/>
      <w:lvlJc w:val="left"/>
      <w:pPr>
        <w:ind w:left="5760" w:hanging="360"/>
      </w:pPr>
      <w:rPr>
        <w:rFonts w:ascii="Courier New" w:hAnsi="Courier New" w:hint="default"/>
      </w:rPr>
    </w:lvl>
    <w:lvl w:ilvl="8" w:tplc="0DB2B4A2">
      <w:start w:val="1"/>
      <w:numFmt w:val="bullet"/>
      <w:lvlText w:val=""/>
      <w:lvlJc w:val="left"/>
      <w:pPr>
        <w:ind w:left="6480" w:hanging="360"/>
      </w:pPr>
      <w:rPr>
        <w:rFonts w:ascii="Wingdings" w:hAnsi="Wingdings" w:hint="default"/>
      </w:rPr>
    </w:lvl>
  </w:abstractNum>
  <w:abstractNum w:abstractNumId="1" w15:restartNumberingAfterBreak="0">
    <w:nsid w:val="103A499A"/>
    <w:multiLevelType w:val="multilevel"/>
    <w:tmpl w:val="6B8C30C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B22A2"/>
    <w:multiLevelType w:val="hybridMultilevel"/>
    <w:tmpl w:val="8D3E1BE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A0DD443"/>
    <w:multiLevelType w:val="hybridMultilevel"/>
    <w:tmpl w:val="D93A2D6A"/>
    <w:lvl w:ilvl="0" w:tplc="94784478">
      <w:start w:val="1"/>
      <w:numFmt w:val="bullet"/>
      <w:lvlText w:val=""/>
      <w:lvlJc w:val="left"/>
      <w:pPr>
        <w:ind w:left="720" w:hanging="360"/>
      </w:pPr>
      <w:rPr>
        <w:rFonts w:ascii="Symbol" w:hAnsi="Symbol" w:hint="default"/>
      </w:rPr>
    </w:lvl>
    <w:lvl w:ilvl="1" w:tplc="0832AF84">
      <w:start w:val="1"/>
      <w:numFmt w:val="bullet"/>
      <w:lvlText w:val="o"/>
      <w:lvlJc w:val="left"/>
      <w:pPr>
        <w:ind w:left="1440" w:hanging="360"/>
      </w:pPr>
      <w:rPr>
        <w:rFonts w:ascii="Courier New" w:hAnsi="Courier New" w:hint="default"/>
      </w:rPr>
    </w:lvl>
    <w:lvl w:ilvl="2" w:tplc="D8BC4F3A">
      <w:start w:val="1"/>
      <w:numFmt w:val="bullet"/>
      <w:lvlText w:val=""/>
      <w:lvlJc w:val="left"/>
      <w:pPr>
        <w:ind w:left="2160" w:hanging="360"/>
      </w:pPr>
      <w:rPr>
        <w:rFonts w:ascii="Wingdings" w:hAnsi="Wingdings" w:hint="default"/>
      </w:rPr>
    </w:lvl>
    <w:lvl w:ilvl="3" w:tplc="BED0D18A">
      <w:start w:val="1"/>
      <w:numFmt w:val="bullet"/>
      <w:lvlText w:val=""/>
      <w:lvlJc w:val="left"/>
      <w:pPr>
        <w:ind w:left="2880" w:hanging="360"/>
      </w:pPr>
      <w:rPr>
        <w:rFonts w:ascii="Symbol" w:hAnsi="Symbol" w:hint="default"/>
      </w:rPr>
    </w:lvl>
    <w:lvl w:ilvl="4" w:tplc="35F8B6EC">
      <w:start w:val="1"/>
      <w:numFmt w:val="bullet"/>
      <w:lvlText w:val="o"/>
      <w:lvlJc w:val="left"/>
      <w:pPr>
        <w:ind w:left="3600" w:hanging="360"/>
      </w:pPr>
      <w:rPr>
        <w:rFonts w:ascii="Courier New" w:hAnsi="Courier New" w:hint="default"/>
      </w:rPr>
    </w:lvl>
    <w:lvl w:ilvl="5" w:tplc="F624690C">
      <w:start w:val="1"/>
      <w:numFmt w:val="bullet"/>
      <w:lvlText w:val=""/>
      <w:lvlJc w:val="left"/>
      <w:pPr>
        <w:ind w:left="4320" w:hanging="360"/>
      </w:pPr>
      <w:rPr>
        <w:rFonts w:ascii="Wingdings" w:hAnsi="Wingdings" w:hint="default"/>
      </w:rPr>
    </w:lvl>
    <w:lvl w:ilvl="6" w:tplc="84FE8F54">
      <w:start w:val="1"/>
      <w:numFmt w:val="bullet"/>
      <w:lvlText w:val=""/>
      <w:lvlJc w:val="left"/>
      <w:pPr>
        <w:ind w:left="5040" w:hanging="360"/>
      </w:pPr>
      <w:rPr>
        <w:rFonts w:ascii="Symbol" w:hAnsi="Symbol" w:hint="default"/>
      </w:rPr>
    </w:lvl>
    <w:lvl w:ilvl="7" w:tplc="12EA1576">
      <w:start w:val="1"/>
      <w:numFmt w:val="bullet"/>
      <w:lvlText w:val="o"/>
      <w:lvlJc w:val="left"/>
      <w:pPr>
        <w:ind w:left="5760" w:hanging="360"/>
      </w:pPr>
      <w:rPr>
        <w:rFonts w:ascii="Courier New" w:hAnsi="Courier New" w:hint="default"/>
      </w:rPr>
    </w:lvl>
    <w:lvl w:ilvl="8" w:tplc="9A28640E">
      <w:start w:val="1"/>
      <w:numFmt w:val="bullet"/>
      <w:lvlText w:val=""/>
      <w:lvlJc w:val="left"/>
      <w:pPr>
        <w:ind w:left="6480" w:hanging="360"/>
      </w:pPr>
      <w:rPr>
        <w:rFonts w:ascii="Wingdings" w:hAnsi="Wingdings" w:hint="default"/>
      </w:rPr>
    </w:lvl>
  </w:abstractNum>
  <w:abstractNum w:abstractNumId="4" w15:restartNumberingAfterBreak="0">
    <w:nsid w:val="1F327664"/>
    <w:multiLevelType w:val="hybridMultilevel"/>
    <w:tmpl w:val="1EEE0792"/>
    <w:lvl w:ilvl="0" w:tplc="B7ACCD9C">
      <w:start w:val="1"/>
      <w:numFmt w:val="bullet"/>
      <w:lvlText w:val=""/>
      <w:lvlJc w:val="left"/>
      <w:pPr>
        <w:ind w:left="720" w:hanging="360"/>
      </w:pPr>
      <w:rPr>
        <w:rFonts w:ascii="Symbol" w:hAnsi="Symbol" w:hint="default"/>
      </w:rPr>
    </w:lvl>
    <w:lvl w:ilvl="1" w:tplc="7FBE17E8">
      <w:start w:val="1"/>
      <w:numFmt w:val="bullet"/>
      <w:lvlText w:val="o"/>
      <w:lvlJc w:val="left"/>
      <w:pPr>
        <w:ind w:left="1440" w:hanging="360"/>
      </w:pPr>
      <w:rPr>
        <w:rFonts w:ascii="Courier New" w:hAnsi="Courier New" w:hint="default"/>
      </w:rPr>
    </w:lvl>
    <w:lvl w:ilvl="2" w:tplc="7826B8B8">
      <w:start w:val="1"/>
      <w:numFmt w:val="bullet"/>
      <w:lvlText w:val=""/>
      <w:lvlJc w:val="left"/>
      <w:pPr>
        <w:ind w:left="2160" w:hanging="360"/>
      </w:pPr>
      <w:rPr>
        <w:rFonts w:ascii="Wingdings" w:hAnsi="Wingdings" w:hint="default"/>
      </w:rPr>
    </w:lvl>
    <w:lvl w:ilvl="3" w:tplc="DCD439CC">
      <w:start w:val="1"/>
      <w:numFmt w:val="bullet"/>
      <w:lvlText w:val=""/>
      <w:lvlJc w:val="left"/>
      <w:pPr>
        <w:ind w:left="2880" w:hanging="360"/>
      </w:pPr>
      <w:rPr>
        <w:rFonts w:ascii="Symbol" w:hAnsi="Symbol" w:hint="default"/>
      </w:rPr>
    </w:lvl>
    <w:lvl w:ilvl="4" w:tplc="C03E856C">
      <w:start w:val="1"/>
      <w:numFmt w:val="bullet"/>
      <w:lvlText w:val="o"/>
      <w:lvlJc w:val="left"/>
      <w:pPr>
        <w:ind w:left="3600" w:hanging="360"/>
      </w:pPr>
      <w:rPr>
        <w:rFonts w:ascii="Courier New" w:hAnsi="Courier New" w:hint="default"/>
      </w:rPr>
    </w:lvl>
    <w:lvl w:ilvl="5" w:tplc="DEA2A6A2">
      <w:start w:val="1"/>
      <w:numFmt w:val="bullet"/>
      <w:lvlText w:val=""/>
      <w:lvlJc w:val="left"/>
      <w:pPr>
        <w:ind w:left="4320" w:hanging="360"/>
      </w:pPr>
      <w:rPr>
        <w:rFonts w:ascii="Wingdings" w:hAnsi="Wingdings" w:hint="default"/>
      </w:rPr>
    </w:lvl>
    <w:lvl w:ilvl="6" w:tplc="284C5A3E">
      <w:start w:val="1"/>
      <w:numFmt w:val="bullet"/>
      <w:lvlText w:val=""/>
      <w:lvlJc w:val="left"/>
      <w:pPr>
        <w:ind w:left="5040" w:hanging="360"/>
      </w:pPr>
      <w:rPr>
        <w:rFonts w:ascii="Symbol" w:hAnsi="Symbol" w:hint="default"/>
      </w:rPr>
    </w:lvl>
    <w:lvl w:ilvl="7" w:tplc="8AC64D20">
      <w:start w:val="1"/>
      <w:numFmt w:val="bullet"/>
      <w:lvlText w:val="o"/>
      <w:lvlJc w:val="left"/>
      <w:pPr>
        <w:ind w:left="5760" w:hanging="360"/>
      </w:pPr>
      <w:rPr>
        <w:rFonts w:ascii="Courier New" w:hAnsi="Courier New" w:hint="default"/>
      </w:rPr>
    </w:lvl>
    <w:lvl w:ilvl="8" w:tplc="12C46EB2">
      <w:start w:val="1"/>
      <w:numFmt w:val="bullet"/>
      <w:lvlText w:val=""/>
      <w:lvlJc w:val="left"/>
      <w:pPr>
        <w:ind w:left="6480" w:hanging="360"/>
      </w:pPr>
      <w:rPr>
        <w:rFonts w:ascii="Wingdings" w:hAnsi="Wingdings" w:hint="default"/>
      </w:rPr>
    </w:lvl>
  </w:abstractNum>
  <w:abstractNum w:abstractNumId="5" w15:restartNumberingAfterBreak="0">
    <w:nsid w:val="1FF94A6A"/>
    <w:multiLevelType w:val="hybridMultilevel"/>
    <w:tmpl w:val="2AF2EFEA"/>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2F665DE"/>
    <w:multiLevelType w:val="hybridMultilevel"/>
    <w:tmpl w:val="1584D0B8"/>
    <w:lvl w:ilvl="0" w:tplc="D72C48AE">
      <w:start w:val="1"/>
      <w:numFmt w:val="bullet"/>
      <w:lvlText w:val=""/>
      <w:lvlJc w:val="left"/>
      <w:pPr>
        <w:ind w:left="720" w:hanging="360"/>
      </w:pPr>
      <w:rPr>
        <w:rFonts w:ascii="Symbol" w:hAnsi="Symbol" w:hint="default"/>
      </w:rPr>
    </w:lvl>
    <w:lvl w:ilvl="1" w:tplc="88CA3E16">
      <w:start w:val="1"/>
      <w:numFmt w:val="bullet"/>
      <w:lvlText w:val="o"/>
      <w:lvlJc w:val="left"/>
      <w:pPr>
        <w:ind w:left="1440" w:hanging="360"/>
      </w:pPr>
      <w:rPr>
        <w:rFonts w:ascii="Courier New" w:hAnsi="Courier New" w:hint="default"/>
      </w:rPr>
    </w:lvl>
    <w:lvl w:ilvl="2" w:tplc="2B4A185C">
      <w:start w:val="1"/>
      <w:numFmt w:val="bullet"/>
      <w:lvlText w:val=""/>
      <w:lvlJc w:val="left"/>
      <w:pPr>
        <w:ind w:left="2160" w:hanging="360"/>
      </w:pPr>
      <w:rPr>
        <w:rFonts w:ascii="Wingdings" w:hAnsi="Wingdings" w:hint="default"/>
      </w:rPr>
    </w:lvl>
    <w:lvl w:ilvl="3" w:tplc="CB227856">
      <w:start w:val="1"/>
      <w:numFmt w:val="bullet"/>
      <w:lvlText w:val=""/>
      <w:lvlJc w:val="left"/>
      <w:pPr>
        <w:ind w:left="2880" w:hanging="360"/>
      </w:pPr>
      <w:rPr>
        <w:rFonts w:ascii="Symbol" w:hAnsi="Symbol" w:hint="default"/>
      </w:rPr>
    </w:lvl>
    <w:lvl w:ilvl="4" w:tplc="FB00C424">
      <w:start w:val="1"/>
      <w:numFmt w:val="bullet"/>
      <w:lvlText w:val="o"/>
      <w:lvlJc w:val="left"/>
      <w:pPr>
        <w:ind w:left="3600" w:hanging="360"/>
      </w:pPr>
      <w:rPr>
        <w:rFonts w:ascii="Courier New" w:hAnsi="Courier New" w:hint="default"/>
      </w:rPr>
    </w:lvl>
    <w:lvl w:ilvl="5" w:tplc="4566BDD4">
      <w:start w:val="1"/>
      <w:numFmt w:val="bullet"/>
      <w:lvlText w:val=""/>
      <w:lvlJc w:val="left"/>
      <w:pPr>
        <w:ind w:left="4320" w:hanging="360"/>
      </w:pPr>
      <w:rPr>
        <w:rFonts w:ascii="Wingdings" w:hAnsi="Wingdings" w:hint="default"/>
      </w:rPr>
    </w:lvl>
    <w:lvl w:ilvl="6" w:tplc="09B6D6FC">
      <w:start w:val="1"/>
      <w:numFmt w:val="bullet"/>
      <w:lvlText w:val=""/>
      <w:lvlJc w:val="left"/>
      <w:pPr>
        <w:ind w:left="5040" w:hanging="360"/>
      </w:pPr>
      <w:rPr>
        <w:rFonts w:ascii="Symbol" w:hAnsi="Symbol" w:hint="default"/>
      </w:rPr>
    </w:lvl>
    <w:lvl w:ilvl="7" w:tplc="2D08D336">
      <w:start w:val="1"/>
      <w:numFmt w:val="bullet"/>
      <w:lvlText w:val="o"/>
      <w:lvlJc w:val="left"/>
      <w:pPr>
        <w:ind w:left="5760" w:hanging="360"/>
      </w:pPr>
      <w:rPr>
        <w:rFonts w:ascii="Courier New" w:hAnsi="Courier New" w:hint="default"/>
      </w:rPr>
    </w:lvl>
    <w:lvl w:ilvl="8" w:tplc="4CACBE5E">
      <w:start w:val="1"/>
      <w:numFmt w:val="bullet"/>
      <w:lvlText w:val=""/>
      <w:lvlJc w:val="left"/>
      <w:pPr>
        <w:ind w:left="6480" w:hanging="360"/>
      </w:pPr>
      <w:rPr>
        <w:rFonts w:ascii="Wingdings" w:hAnsi="Wingdings" w:hint="default"/>
      </w:rPr>
    </w:lvl>
  </w:abstractNum>
  <w:abstractNum w:abstractNumId="7" w15:restartNumberingAfterBreak="0">
    <w:nsid w:val="2480717A"/>
    <w:multiLevelType w:val="hybridMultilevel"/>
    <w:tmpl w:val="379CAD2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4D717D9"/>
    <w:multiLevelType w:val="hybridMultilevel"/>
    <w:tmpl w:val="3E6AE7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C43EF4A"/>
    <w:multiLevelType w:val="hybridMultilevel"/>
    <w:tmpl w:val="81D407FA"/>
    <w:lvl w:ilvl="0" w:tplc="3A52B484">
      <w:start w:val="1"/>
      <w:numFmt w:val="bullet"/>
      <w:lvlText w:val=""/>
      <w:lvlJc w:val="left"/>
      <w:pPr>
        <w:ind w:left="720" w:hanging="360"/>
      </w:pPr>
      <w:rPr>
        <w:rFonts w:ascii="Symbol" w:hAnsi="Symbol" w:hint="default"/>
      </w:rPr>
    </w:lvl>
    <w:lvl w:ilvl="1" w:tplc="D18A4D68">
      <w:start w:val="1"/>
      <w:numFmt w:val="bullet"/>
      <w:lvlText w:val="o"/>
      <w:lvlJc w:val="left"/>
      <w:pPr>
        <w:ind w:left="1440" w:hanging="360"/>
      </w:pPr>
      <w:rPr>
        <w:rFonts w:ascii="Courier New" w:hAnsi="Courier New" w:hint="default"/>
      </w:rPr>
    </w:lvl>
    <w:lvl w:ilvl="2" w:tplc="1A86EA2C">
      <w:start w:val="1"/>
      <w:numFmt w:val="bullet"/>
      <w:lvlText w:val=""/>
      <w:lvlJc w:val="left"/>
      <w:pPr>
        <w:ind w:left="2160" w:hanging="360"/>
      </w:pPr>
      <w:rPr>
        <w:rFonts w:ascii="Wingdings" w:hAnsi="Wingdings" w:hint="default"/>
      </w:rPr>
    </w:lvl>
    <w:lvl w:ilvl="3" w:tplc="2E8653AE">
      <w:start w:val="1"/>
      <w:numFmt w:val="bullet"/>
      <w:lvlText w:val=""/>
      <w:lvlJc w:val="left"/>
      <w:pPr>
        <w:ind w:left="2880" w:hanging="360"/>
      </w:pPr>
      <w:rPr>
        <w:rFonts w:ascii="Symbol" w:hAnsi="Symbol" w:hint="default"/>
      </w:rPr>
    </w:lvl>
    <w:lvl w:ilvl="4" w:tplc="A378C2E2">
      <w:start w:val="1"/>
      <w:numFmt w:val="bullet"/>
      <w:lvlText w:val="o"/>
      <w:lvlJc w:val="left"/>
      <w:pPr>
        <w:ind w:left="3600" w:hanging="360"/>
      </w:pPr>
      <w:rPr>
        <w:rFonts w:ascii="Courier New" w:hAnsi="Courier New" w:hint="default"/>
      </w:rPr>
    </w:lvl>
    <w:lvl w:ilvl="5" w:tplc="0C243B72">
      <w:start w:val="1"/>
      <w:numFmt w:val="bullet"/>
      <w:lvlText w:val=""/>
      <w:lvlJc w:val="left"/>
      <w:pPr>
        <w:ind w:left="4320" w:hanging="360"/>
      </w:pPr>
      <w:rPr>
        <w:rFonts w:ascii="Wingdings" w:hAnsi="Wingdings" w:hint="default"/>
      </w:rPr>
    </w:lvl>
    <w:lvl w:ilvl="6" w:tplc="ECF64114">
      <w:start w:val="1"/>
      <w:numFmt w:val="bullet"/>
      <w:lvlText w:val=""/>
      <w:lvlJc w:val="left"/>
      <w:pPr>
        <w:ind w:left="5040" w:hanging="360"/>
      </w:pPr>
      <w:rPr>
        <w:rFonts w:ascii="Symbol" w:hAnsi="Symbol" w:hint="default"/>
      </w:rPr>
    </w:lvl>
    <w:lvl w:ilvl="7" w:tplc="06901FEE">
      <w:start w:val="1"/>
      <w:numFmt w:val="bullet"/>
      <w:lvlText w:val="o"/>
      <w:lvlJc w:val="left"/>
      <w:pPr>
        <w:ind w:left="5760" w:hanging="360"/>
      </w:pPr>
      <w:rPr>
        <w:rFonts w:ascii="Courier New" w:hAnsi="Courier New" w:hint="default"/>
      </w:rPr>
    </w:lvl>
    <w:lvl w:ilvl="8" w:tplc="3E5A630E">
      <w:start w:val="1"/>
      <w:numFmt w:val="bullet"/>
      <w:lvlText w:val=""/>
      <w:lvlJc w:val="left"/>
      <w:pPr>
        <w:ind w:left="6480" w:hanging="360"/>
      </w:pPr>
      <w:rPr>
        <w:rFonts w:ascii="Wingdings" w:hAnsi="Wingdings" w:hint="default"/>
      </w:rPr>
    </w:lvl>
  </w:abstractNum>
  <w:abstractNum w:abstractNumId="11" w15:restartNumberingAfterBreak="0">
    <w:nsid w:val="2EC6303E"/>
    <w:multiLevelType w:val="hybridMultilevel"/>
    <w:tmpl w:val="0E24E2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F131BE4"/>
    <w:multiLevelType w:val="hybridMultilevel"/>
    <w:tmpl w:val="7DAA83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3864AE4"/>
    <w:multiLevelType w:val="hybridMultilevel"/>
    <w:tmpl w:val="C4FEE636"/>
    <w:lvl w:ilvl="0" w:tplc="B85C4ECE">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491C114"/>
    <w:multiLevelType w:val="hybridMultilevel"/>
    <w:tmpl w:val="FA76238E"/>
    <w:lvl w:ilvl="0" w:tplc="44362A5A">
      <w:start w:val="1"/>
      <w:numFmt w:val="bullet"/>
      <w:lvlText w:val=""/>
      <w:lvlJc w:val="left"/>
      <w:pPr>
        <w:ind w:left="720" w:hanging="360"/>
      </w:pPr>
      <w:rPr>
        <w:rFonts w:ascii="Symbol" w:hAnsi="Symbol" w:hint="default"/>
      </w:rPr>
    </w:lvl>
    <w:lvl w:ilvl="1" w:tplc="4CB8806E">
      <w:start w:val="1"/>
      <w:numFmt w:val="bullet"/>
      <w:lvlText w:val="o"/>
      <w:lvlJc w:val="left"/>
      <w:pPr>
        <w:ind w:left="1440" w:hanging="360"/>
      </w:pPr>
      <w:rPr>
        <w:rFonts w:ascii="Courier New" w:hAnsi="Courier New" w:hint="default"/>
      </w:rPr>
    </w:lvl>
    <w:lvl w:ilvl="2" w:tplc="9CF04ED2">
      <w:start w:val="1"/>
      <w:numFmt w:val="bullet"/>
      <w:lvlText w:val=""/>
      <w:lvlJc w:val="left"/>
      <w:pPr>
        <w:ind w:left="2160" w:hanging="360"/>
      </w:pPr>
      <w:rPr>
        <w:rFonts w:ascii="Wingdings" w:hAnsi="Wingdings" w:hint="default"/>
      </w:rPr>
    </w:lvl>
    <w:lvl w:ilvl="3" w:tplc="45D42A36">
      <w:start w:val="1"/>
      <w:numFmt w:val="bullet"/>
      <w:lvlText w:val=""/>
      <w:lvlJc w:val="left"/>
      <w:pPr>
        <w:ind w:left="2880" w:hanging="360"/>
      </w:pPr>
      <w:rPr>
        <w:rFonts w:ascii="Symbol" w:hAnsi="Symbol" w:hint="default"/>
      </w:rPr>
    </w:lvl>
    <w:lvl w:ilvl="4" w:tplc="A2D2FD4E">
      <w:start w:val="1"/>
      <w:numFmt w:val="bullet"/>
      <w:lvlText w:val="o"/>
      <w:lvlJc w:val="left"/>
      <w:pPr>
        <w:ind w:left="3600" w:hanging="360"/>
      </w:pPr>
      <w:rPr>
        <w:rFonts w:ascii="Courier New" w:hAnsi="Courier New" w:hint="default"/>
      </w:rPr>
    </w:lvl>
    <w:lvl w:ilvl="5" w:tplc="630E64A8">
      <w:start w:val="1"/>
      <w:numFmt w:val="bullet"/>
      <w:lvlText w:val=""/>
      <w:lvlJc w:val="left"/>
      <w:pPr>
        <w:ind w:left="4320" w:hanging="360"/>
      </w:pPr>
      <w:rPr>
        <w:rFonts w:ascii="Wingdings" w:hAnsi="Wingdings" w:hint="default"/>
      </w:rPr>
    </w:lvl>
    <w:lvl w:ilvl="6" w:tplc="038ECF22">
      <w:start w:val="1"/>
      <w:numFmt w:val="bullet"/>
      <w:lvlText w:val=""/>
      <w:lvlJc w:val="left"/>
      <w:pPr>
        <w:ind w:left="5040" w:hanging="360"/>
      </w:pPr>
      <w:rPr>
        <w:rFonts w:ascii="Symbol" w:hAnsi="Symbol" w:hint="default"/>
      </w:rPr>
    </w:lvl>
    <w:lvl w:ilvl="7" w:tplc="F3828840">
      <w:start w:val="1"/>
      <w:numFmt w:val="bullet"/>
      <w:lvlText w:val="o"/>
      <w:lvlJc w:val="left"/>
      <w:pPr>
        <w:ind w:left="5760" w:hanging="360"/>
      </w:pPr>
      <w:rPr>
        <w:rFonts w:ascii="Courier New" w:hAnsi="Courier New" w:hint="default"/>
      </w:rPr>
    </w:lvl>
    <w:lvl w:ilvl="8" w:tplc="97E2612A">
      <w:start w:val="1"/>
      <w:numFmt w:val="bullet"/>
      <w:lvlText w:val=""/>
      <w:lvlJc w:val="left"/>
      <w:pPr>
        <w:ind w:left="6480" w:hanging="360"/>
      </w:pPr>
      <w:rPr>
        <w:rFonts w:ascii="Wingdings" w:hAnsi="Wingdings" w:hint="default"/>
      </w:rPr>
    </w:lvl>
  </w:abstractNum>
  <w:abstractNum w:abstractNumId="15" w15:restartNumberingAfterBreak="0">
    <w:nsid w:val="36FB6B5A"/>
    <w:multiLevelType w:val="hybridMultilevel"/>
    <w:tmpl w:val="3DB0D834"/>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152DB3"/>
    <w:multiLevelType w:val="hybridMultilevel"/>
    <w:tmpl w:val="E55462F6"/>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8A9C077"/>
    <w:multiLevelType w:val="hybridMultilevel"/>
    <w:tmpl w:val="DDBCF27A"/>
    <w:lvl w:ilvl="0" w:tplc="C85858E2">
      <w:start w:val="1"/>
      <w:numFmt w:val="bullet"/>
      <w:lvlText w:val=""/>
      <w:lvlJc w:val="left"/>
      <w:pPr>
        <w:ind w:left="720" w:hanging="360"/>
      </w:pPr>
      <w:rPr>
        <w:rFonts w:ascii="Symbol" w:hAnsi="Symbol" w:hint="default"/>
      </w:rPr>
    </w:lvl>
    <w:lvl w:ilvl="1" w:tplc="3ED001FE">
      <w:start w:val="1"/>
      <w:numFmt w:val="bullet"/>
      <w:lvlText w:val="o"/>
      <w:lvlJc w:val="left"/>
      <w:pPr>
        <w:ind w:left="1440" w:hanging="360"/>
      </w:pPr>
      <w:rPr>
        <w:rFonts w:ascii="Courier New" w:hAnsi="Courier New" w:hint="default"/>
      </w:rPr>
    </w:lvl>
    <w:lvl w:ilvl="2" w:tplc="D512C780">
      <w:start w:val="1"/>
      <w:numFmt w:val="bullet"/>
      <w:lvlText w:val=""/>
      <w:lvlJc w:val="left"/>
      <w:pPr>
        <w:ind w:left="2160" w:hanging="360"/>
      </w:pPr>
      <w:rPr>
        <w:rFonts w:ascii="Wingdings" w:hAnsi="Wingdings" w:hint="default"/>
      </w:rPr>
    </w:lvl>
    <w:lvl w:ilvl="3" w:tplc="040467EE">
      <w:start w:val="1"/>
      <w:numFmt w:val="bullet"/>
      <w:lvlText w:val=""/>
      <w:lvlJc w:val="left"/>
      <w:pPr>
        <w:ind w:left="2880" w:hanging="360"/>
      </w:pPr>
      <w:rPr>
        <w:rFonts w:ascii="Symbol" w:hAnsi="Symbol" w:hint="default"/>
      </w:rPr>
    </w:lvl>
    <w:lvl w:ilvl="4" w:tplc="6B680DA4">
      <w:start w:val="1"/>
      <w:numFmt w:val="bullet"/>
      <w:lvlText w:val="o"/>
      <w:lvlJc w:val="left"/>
      <w:pPr>
        <w:ind w:left="3600" w:hanging="360"/>
      </w:pPr>
      <w:rPr>
        <w:rFonts w:ascii="Courier New" w:hAnsi="Courier New" w:hint="default"/>
      </w:rPr>
    </w:lvl>
    <w:lvl w:ilvl="5" w:tplc="885E0EA0">
      <w:start w:val="1"/>
      <w:numFmt w:val="bullet"/>
      <w:lvlText w:val=""/>
      <w:lvlJc w:val="left"/>
      <w:pPr>
        <w:ind w:left="4320" w:hanging="360"/>
      </w:pPr>
      <w:rPr>
        <w:rFonts w:ascii="Wingdings" w:hAnsi="Wingdings" w:hint="default"/>
      </w:rPr>
    </w:lvl>
    <w:lvl w:ilvl="6" w:tplc="7A686106">
      <w:start w:val="1"/>
      <w:numFmt w:val="bullet"/>
      <w:lvlText w:val=""/>
      <w:lvlJc w:val="left"/>
      <w:pPr>
        <w:ind w:left="5040" w:hanging="360"/>
      </w:pPr>
      <w:rPr>
        <w:rFonts w:ascii="Symbol" w:hAnsi="Symbol" w:hint="default"/>
      </w:rPr>
    </w:lvl>
    <w:lvl w:ilvl="7" w:tplc="83D627DC">
      <w:start w:val="1"/>
      <w:numFmt w:val="bullet"/>
      <w:lvlText w:val="o"/>
      <w:lvlJc w:val="left"/>
      <w:pPr>
        <w:ind w:left="5760" w:hanging="360"/>
      </w:pPr>
      <w:rPr>
        <w:rFonts w:ascii="Courier New" w:hAnsi="Courier New" w:hint="default"/>
      </w:rPr>
    </w:lvl>
    <w:lvl w:ilvl="8" w:tplc="86F6F56A">
      <w:start w:val="1"/>
      <w:numFmt w:val="bullet"/>
      <w:lvlText w:val=""/>
      <w:lvlJc w:val="left"/>
      <w:pPr>
        <w:ind w:left="6480" w:hanging="360"/>
      </w:pPr>
      <w:rPr>
        <w:rFonts w:ascii="Wingdings" w:hAnsi="Wingdings" w:hint="default"/>
      </w:rPr>
    </w:lvl>
  </w:abstractNum>
  <w:abstractNum w:abstractNumId="19" w15:restartNumberingAfterBreak="0">
    <w:nsid w:val="397984C4"/>
    <w:multiLevelType w:val="hybridMultilevel"/>
    <w:tmpl w:val="21CE312A"/>
    <w:lvl w:ilvl="0" w:tplc="98766B08">
      <w:start w:val="1"/>
      <w:numFmt w:val="bullet"/>
      <w:lvlText w:val=""/>
      <w:lvlJc w:val="left"/>
      <w:pPr>
        <w:ind w:left="720" w:hanging="360"/>
      </w:pPr>
      <w:rPr>
        <w:rFonts w:ascii="Symbol" w:hAnsi="Symbol" w:hint="default"/>
      </w:rPr>
    </w:lvl>
    <w:lvl w:ilvl="1" w:tplc="84B45B48">
      <w:start w:val="1"/>
      <w:numFmt w:val="bullet"/>
      <w:lvlText w:val="o"/>
      <w:lvlJc w:val="left"/>
      <w:pPr>
        <w:ind w:left="1440" w:hanging="360"/>
      </w:pPr>
      <w:rPr>
        <w:rFonts w:ascii="Courier New" w:hAnsi="Courier New" w:hint="default"/>
      </w:rPr>
    </w:lvl>
    <w:lvl w:ilvl="2" w:tplc="507AE990">
      <w:start w:val="1"/>
      <w:numFmt w:val="bullet"/>
      <w:lvlText w:val=""/>
      <w:lvlJc w:val="left"/>
      <w:pPr>
        <w:ind w:left="2160" w:hanging="360"/>
      </w:pPr>
      <w:rPr>
        <w:rFonts w:ascii="Wingdings" w:hAnsi="Wingdings" w:hint="default"/>
      </w:rPr>
    </w:lvl>
    <w:lvl w:ilvl="3" w:tplc="DEECC176">
      <w:start w:val="1"/>
      <w:numFmt w:val="bullet"/>
      <w:lvlText w:val=""/>
      <w:lvlJc w:val="left"/>
      <w:pPr>
        <w:ind w:left="2880" w:hanging="360"/>
      </w:pPr>
      <w:rPr>
        <w:rFonts w:ascii="Symbol" w:hAnsi="Symbol" w:hint="default"/>
      </w:rPr>
    </w:lvl>
    <w:lvl w:ilvl="4" w:tplc="82EC28A2">
      <w:start w:val="1"/>
      <w:numFmt w:val="bullet"/>
      <w:lvlText w:val="o"/>
      <w:lvlJc w:val="left"/>
      <w:pPr>
        <w:ind w:left="3600" w:hanging="360"/>
      </w:pPr>
      <w:rPr>
        <w:rFonts w:ascii="Courier New" w:hAnsi="Courier New" w:hint="default"/>
      </w:rPr>
    </w:lvl>
    <w:lvl w:ilvl="5" w:tplc="2E806A0C">
      <w:start w:val="1"/>
      <w:numFmt w:val="bullet"/>
      <w:lvlText w:val=""/>
      <w:lvlJc w:val="left"/>
      <w:pPr>
        <w:ind w:left="4320" w:hanging="360"/>
      </w:pPr>
      <w:rPr>
        <w:rFonts w:ascii="Wingdings" w:hAnsi="Wingdings" w:hint="default"/>
      </w:rPr>
    </w:lvl>
    <w:lvl w:ilvl="6" w:tplc="CFD6BF90">
      <w:start w:val="1"/>
      <w:numFmt w:val="bullet"/>
      <w:lvlText w:val=""/>
      <w:lvlJc w:val="left"/>
      <w:pPr>
        <w:ind w:left="5040" w:hanging="360"/>
      </w:pPr>
      <w:rPr>
        <w:rFonts w:ascii="Symbol" w:hAnsi="Symbol" w:hint="default"/>
      </w:rPr>
    </w:lvl>
    <w:lvl w:ilvl="7" w:tplc="99E677CA">
      <w:start w:val="1"/>
      <w:numFmt w:val="bullet"/>
      <w:lvlText w:val="o"/>
      <w:lvlJc w:val="left"/>
      <w:pPr>
        <w:ind w:left="5760" w:hanging="360"/>
      </w:pPr>
      <w:rPr>
        <w:rFonts w:ascii="Courier New" w:hAnsi="Courier New" w:hint="default"/>
      </w:rPr>
    </w:lvl>
    <w:lvl w:ilvl="8" w:tplc="EFC264DC">
      <w:start w:val="1"/>
      <w:numFmt w:val="bullet"/>
      <w:lvlText w:val=""/>
      <w:lvlJc w:val="left"/>
      <w:pPr>
        <w:ind w:left="6480" w:hanging="360"/>
      </w:pPr>
      <w:rPr>
        <w:rFonts w:ascii="Wingdings" w:hAnsi="Wingdings" w:hint="default"/>
      </w:rPr>
    </w:lvl>
  </w:abstractNum>
  <w:abstractNum w:abstractNumId="20" w15:restartNumberingAfterBreak="0">
    <w:nsid w:val="399C1700"/>
    <w:multiLevelType w:val="hybridMultilevel"/>
    <w:tmpl w:val="3210F76E"/>
    <w:lvl w:ilvl="0" w:tplc="CB680818">
      <w:start w:val="1"/>
      <w:numFmt w:val="bullet"/>
      <w:lvlText w:val=""/>
      <w:lvlJc w:val="left"/>
      <w:pPr>
        <w:ind w:left="720" w:hanging="360"/>
      </w:pPr>
      <w:rPr>
        <w:rFonts w:ascii="Symbol" w:hAnsi="Symbol" w:hint="default"/>
      </w:rPr>
    </w:lvl>
    <w:lvl w:ilvl="1" w:tplc="F45C260E">
      <w:start w:val="1"/>
      <w:numFmt w:val="bullet"/>
      <w:lvlText w:val="o"/>
      <w:lvlJc w:val="left"/>
      <w:pPr>
        <w:ind w:left="1440" w:hanging="360"/>
      </w:pPr>
      <w:rPr>
        <w:rFonts w:ascii="Courier New" w:hAnsi="Courier New" w:hint="default"/>
      </w:rPr>
    </w:lvl>
    <w:lvl w:ilvl="2" w:tplc="4E02F288">
      <w:start w:val="1"/>
      <w:numFmt w:val="bullet"/>
      <w:lvlText w:val=""/>
      <w:lvlJc w:val="left"/>
      <w:pPr>
        <w:ind w:left="2160" w:hanging="360"/>
      </w:pPr>
      <w:rPr>
        <w:rFonts w:ascii="Wingdings" w:hAnsi="Wingdings" w:hint="default"/>
      </w:rPr>
    </w:lvl>
    <w:lvl w:ilvl="3" w:tplc="F7A29C22">
      <w:start w:val="1"/>
      <w:numFmt w:val="bullet"/>
      <w:lvlText w:val=""/>
      <w:lvlJc w:val="left"/>
      <w:pPr>
        <w:ind w:left="2880" w:hanging="360"/>
      </w:pPr>
      <w:rPr>
        <w:rFonts w:ascii="Symbol" w:hAnsi="Symbol" w:hint="default"/>
      </w:rPr>
    </w:lvl>
    <w:lvl w:ilvl="4" w:tplc="5EFAF2AA">
      <w:start w:val="1"/>
      <w:numFmt w:val="bullet"/>
      <w:lvlText w:val="o"/>
      <w:lvlJc w:val="left"/>
      <w:pPr>
        <w:ind w:left="3600" w:hanging="360"/>
      </w:pPr>
      <w:rPr>
        <w:rFonts w:ascii="Courier New" w:hAnsi="Courier New" w:hint="default"/>
      </w:rPr>
    </w:lvl>
    <w:lvl w:ilvl="5" w:tplc="0E3C8F02">
      <w:start w:val="1"/>
      <w:numFmt w:val="bullet"/>
      <w:lvlText w:val=""/>
      <w:lvlJc w:val="left"/>
      <w:pPr>
        <w:ind w:left="4320" w:hanging="360"/>
      </w:pPr>
      <w:rPr>
        <w:rFonts w:ascii="Wingdings" w:hAnsi="Wingdings" w:hint="default"/>
      </w:rPr>
    </w:lvl>
    <w:lvl w:ilvl="6" w:tplc="DFDC9684">
      <w:start w:val="1"/>
      <w:numFmt w:val="bullet"/>
      <w:lvlText w:val=""/>
      <w:lvlJc w:val="left"/>
      <w:pPr>
        <w:ind w:left="5040" w:hanging="360"/>
      </w:pPr>
      <w:rPr>
        <w:rFonts w:ascii="Symbol" w:hAnsi="Symbol" w:hint="default"/>
      </w:rPr>
    </w:lvl>
    <w:lvl w:ilvl="7" w:tplc="C87A98A2">
      <w:start w:val="1"/>
      <w:numFmt w:val="bullet"/>
      <w:lvlText w:val="o"/>
      <w:lvlJc w:val="left"/>
      <w:pPr>
        <w:ind w:left="5760" w:hanging="360"/>
      </w:pPr>
      <w:rPr>
        <w:rFonts w:ascii="Courier New" w:hAnsi="Courier New" w:hint="default"/>
      </w:rPr>
    </w:lvl>
    <w:lvl w:ilvl="8" w:tplc="F6B8BB38">
      <w:start w:val="1"/>
      <w:numFmt w:val="bullet"/>
      <w:lvlText w:val=""/>
      <w:lvlJc w:val="left"/>
      <w:pPr>
        <w:ind w:left="6480" w:hanging="360"/>
      </w:pPr>
      <w:rPr>
        <w:rFonts w:ascii="Wingdings" w:hAnsi="Wingdings" w:hint="default"/>
      </w:rPr>
    </w:lvl>
  </w:abstractNum>
  <w:abstractNum w:abstractNumId="21" w15:restartNumberingAfterBreak="0">
    <w:nsid w:val="3D577DB6"/>
    <w:multiLevelType w:val="hybridMultilevel"/>
    <w:tmpl w:val="9996AB4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1271C04"/>
    <w:multiLevelType w:val="hybridMultilevel"/>
    <w:tmpl w:val="DD6C2D1E"/>
    <w:lvl w:ilvl="0" w:tplc="2FE488E8">
      <w:start w:val="1"/>
      <w:numFmt w:val="decimal"/>
      <w:lvlText w:val="%1."/>
      <w:lvlJc w:val="left"/>
      <w:pPr>
        <w:ind w:left="720" w:hanging="360"/>
      </w:pPr>
    </w:lvl>
    <w:lvl w:ilvl="1" w:tplc="9DB266FA">
      <w:start w:val="1"/>
      <w:numFmt w:val="lowerLetter"/>
      <w:lvlText w:val="%2."/>
      <w:lvlJc w:val="left"/>
      <w:pPr>
        <w:ind w:left="1440" w:hanging="360"/>
      </w:pPr>
    </w:lvl>
    <w:lvl w:ilvl="2" w:tplc="FAF2DBE2">
      <w:start w:val="1"/>
      <w:numFmt w:val="lowerRoman"/>
      <w:lvlText w:val="%3."/>
      <w:lvlJc w:val="right"/>
      <w:pPr>
        <w:ind w:left="2160" w:hanging="180"/>
      </w:pPr>
    </w:lvl>
    <w:lvl w:ilvl="3" w:tplc="0A604B60">
      <w:start w:val="1"/>
      <w:numFmt w:val="decimal"/>
      <w:lvlText w:val="%4."/>
      <w:lvlJc w:val="left"/>
      <w:pPr>
        <w:ind w:left="2880" w:hanging="360"/>
      </w:pPr>
    </w:lvl>
    <w:lvl w:ilvl="4" w:tplc="11847442">
      <w:start w:val="1"/>
      <w:numFmt w:val="lowerLetter"/>
      <w:lvlText w:val="%5."/>
      <w:lvlJc w:val="left"/>
      <w:pPr>
        <w:ind w:left="3600" w:hanging="360"/>
      </w:pPr>
    </w:lvl>
    <w:lvl w:ilvl="5" w:tplc="9530EE58">
      <w:start w:val="1"/>
      <w:numFmt w:val="lowerRoman"/>
      <w:lvlText w:val="%6."/>
      <w:lvlJc w:val="right"/>
      <w:pPr>
        <w:ind w:left="4320" w:hanging="180"/>
      </w:pPr>
    </w:lvl>
    <w:lvl w:ilvl="6" w:tplc="43A0C788">
      <w:start w:val="1"/>
      <w:numFmt w:val="decimal"/>
      <w:lvlText w:val="%7."/>
      <w:lvlJc w:val="left"/>
      <w:pPr>
        <w:ind w:left="5040" w:hanging="360"/>
      </w:pPr>
    </w:lvl>
    <w:lvl w:ilvl="7" w:tplc="66C27AA8">
      <w:start w:val="1"/>
      <w:numFmt w:val="lowerLetter"/>
      <w:lvlText w:val="%8."/>
      <w:lvlJc w:val="left"/>
      <w:pPr>
        <w:ind w:left="5760" w:hanging="360"/>
      </w:pPr>
    </w:lvl>
    <w:lvl w:ilvl="8" w:tplc="1722F712">
      <w:start w:val="1"/>
      <w:numFmt w:val="lowerRoman"/>
      <w:lvlText w:val="%9."/>
      <w:lvlJc w:val="right"/>
      <w:pPr>
        <w:ind w:left="6480" w:hanging="180"/>
      </w:pPr>
    </w:lvl>
  </w:abstractNum>
  <w:abstractNum w:abstractNumId="23" w15:restartNumberingAfterBreak="0">
    <w:nsid w:val="41BAE054"/>
    <w:multiLevelType w:val="hybridMultilevel"/>
    <w:tmpl w:val="617A11BA"/>
    <w:lvl w:ilvl="0" w:tplc="4CE0A1D8">
      <w:start w:val="1"/>
      <w:numFmt w:val="bullet"/>
      <w:lvlText w:val=""/>
      <w:lvlJc w:val="left"/>
      <w:pPr>
        <w:ind w:left="720" w:hanging="360"/>
      </w:pPr>
      <w:rPr>
        <w:rFonts w:ascii="Symbol" w:hAnsi="Symbol" w:hint="default"/>
      </w:rPr>
    </w:lvl>
    <w:lvl w:ilvl="1" w:tplc="6C78C98C">
      <w:start w:val="1"/>
      <w:numFmt w:val="bullet"/>
      <w:lvlText w:val="o"/>
      <w:lvlJc w:val="left"/>
      <w:pPr>
        <w:ind w:left="1440" w:hanging="360"/>
      </w:pPr>
      <w:rPr>
        <w:rFonts w:ascii="Courier New" w:hAnsi="Courier New" w:hint="default"/>
      </w:rPr>
    </w:lvl>
    <w:lvl w:ilvl="2" w:tplc="A66C2AB4">
      <w:start w:val="1"/>
      <w:numFmt w:val="bullet"/>
      <w:lvlText w:val=""/>
      <w:lvlJc w:val="left"/>
      <w:pPr>
        <w:ind w:left="2160" w:hanging="360"/>
      </w:pPr>
      <w:rPr>
        <w:rFonts w:ascii="Wingdings" w:hAnsi="Wingdings" w:hint="default"/>
      </w:rPr>
    </w:lvl>
    <w:lvl w:ilvl="3" w:tplc="B2B2F934">
      <w:start w:val="1"/>
      <w:numFmt w:val="bullet"/>
      <w:lvlText w:val=""/>
      <w:lvlJc w:val="left"/>
      <w:pPr>
        <w:ind w:left="2880" w:hanging="360"/>
      </w:pPr>
      <w:rPr>
        <w:rFonts w:ascii="Symbol" w:hAnsi="Symbol" w:hint="default"/>
      </w:rPr>
    </w:lvl>
    <w:lvl w:ilvl="4" w:tplc="E0BE53E4">
      <w:start w:val="1"/>
      <w:numFmt w:val="bullet"/>
      <w:lvlText w:val="o"/>
      <w:lvlJc w:val="left"/>
      <w:pPr>
        <w:ind w:left="3600" w:hanging="360"/>
      </w:pPr>
      <w:rPr>
        <w:rFonts w:ascii="Courier New" w:hAnsi="Courier New" w:hint="default"/>
      </w:rPr>
    </w:lvl>
    <w:lvl w:ilvl="5" w:tplc="E354AAE4">
      <w:start w:val="1"/>
      <w:numFmt w:val="bullet"/>
      <w:lvlText w:val=""/>
      <w:lvlJc w:val="left"/>
      <w:pPr>
        <w:ind w:left="4320" w:hanging="360"/>
      </w:pPr>
      <w:rPr>
        <w:rFonts w:ascii="Wingdings" w:hAnsi="Wingdings" w:hint="default"/>
      </w:rPr>
    </w:lvl>
    <w:lvl w:ilvl="6" w:tplc="8C0E99C4">
      <w:start w:val="1"/>
      <w:numFmt w:val="bullet"/>
      <w:lvlText w:val=""/>
      <w:lvlJc w:val="left"/>
      <w:pPr>
        <w:ind w:left="5040" w:hanging="360"/>
      </w:pPr>
      <w:rPr>
        <w:rFonts w:ascii="Symbol" w:hAnsi="Symbol" w:hint="default"/>
      </w:rPr>
    </w:lvl>
    <w:lvl w:ilvl="7" w:tplc="812CD4F8">
      <w:start w:val="1"/>
      <w:numFmt w:val="bullet"/>
      <w:lvlText w:val="o"/>
      <w:lvlJc w:val="left"/>
      <w:pPr>
        <w:ind w:left="5760" w:hanging="360"/>
      </w:pPr>
      <w:rPr>
        <w:rFonts w:ascii="Courier New" w:hAnsi="Courier New" w:hint="default"/>
      </w:rPr>
    </w:lvl>
    <w:lvl w:ilvl="8" w:tplc="B6F2E9BE">
      <w:start w:val="1"/>
      <w:numFmt w:val="bullet"/>
      <w:lvlText w:val=""/>
      <w:lvlJc w:val="left"/>
      <w:pPr>
        <w:ind w:left="6480" w:hanging="360"/>
      </w:pPr>
      <w:rPr>
        <w:rFonts w:ascii="Wingdings" w:hAnsi="Wingdings" w:hint="default"/>
      </w:rPr>
    </w:lvl>
  </w:abstractNum>
  <w:abstractNum w:abstractNumId="24" w15:restartNumberingAfterBreak="0">
    <w:nsid w:val="4404AAC8"/>
    <w:multiLevelType w:val="hybridMultilevel"/>
    <w:tmpl w:val="86563A30"/>
    <w:lvl w:ilvl="0" w:tplc="AF54ADFE">
      <w:start w:val="1"/>
      <w:numFmt w:val="decimal"/>
      <w:lvlText w:val="%1."/>
      <w:lvlJc w:val="left"/>
      <w:pPr>
        <w:ind w:left="720" w:hanging="360"/>
      </w:pPr>
    </w:lvl>
    <w:lvl w:ilvl="1" w:tplc="58AE7250">
      <w:start w:val="1"/>
      <w:numFmt w:val="lowerLetter"/>
      <w:lvlText w:val="%2."/>
      <w:lvlJc w:val="left"/>
      <w:pPr>
        <w:ind w:left="1440" w:hanging="360"/>
      </w:pPr>
    </w:lvl>
    <w:lvl w:ilvl="2" w:tplc="C0703B94">
      <w:start w:val="1"/>
      <w:numFmt w:val="lowerRoman"/>
      <w:lvlText w:val="%3."/>
      <w:lvlJc w:val="right"/>
      <w:pPr>
        <w:ind w:left="2160" w:hanging="180"/>
      </w:pPr>
    </w:lvl>
    <w:lvl w:ilvl="3" w:tplc="11240C5C">
      <w:start w:val="1"/>
      <w:numFmt w:val="decimal"/>
      <w:lvlText w:val="%4."/>
      <w:lvlJc w:val="left"/>
      <w:pPr>
        <w:ind w:left="2880" w:hanging="360"/>
      </w:pPr>
    </w:lvl>
    <w:lvl w:ilvl="4" w:tplc="988A7A86">
      <w:start w:val="1"/>
      <w:numFmt w:val="lowerLetter"/>
      <w:lvlText w:val="%5."/>
      <w:lvlJc w:val="left"/>
      <w:pPr>
        <w:ind w:left="3600" w:hanging="360"/>
      </w:pPr>
    </w:lvl>
    <w:lvl w:ilvl="5" w:tplc="DD78F6FA">
      <w:start w:val="1"/>
      <w:numFmt w:val="lowerRoman"/>
      <w:lvlText w:val="%6."/>
      <w:lvlJc w:val="right"/>
      <w:pPr>
        <w:ind w:left="4320" w:hanging="180"/>
      </w:pPr>
    </w:lvl>
    <w:lvl w:ilvl="6" w:tplc="8D66F51A">
      <w:start w:val="1"/>
      <w:numFmt w:val="decimal"/>
      <w:lvlText w:val="%7."/>
      <w:lvlJc w:val="left"/>
      <w:pPr>
        <w:ind w:left="5040" w:hanging="360"/>
      </w:pPr>
    </w:lvl>
    <w:lvl w:ilvl="7" w:tplc="74545BEA">
      <w:start w:val="1"/>
      <w:numFmt w:val="lowerLetter"/>
      <w:lvlText w:val="%8."/>
      <w:lvlJc w:val="left"/>
      <w:pPr>
        <w:ind w:left="5760" w:hanging="360"/>
      </w:pPr>
    </w:lvl>
    <w:lvl w:ilvl="8" w:tplc="92C40CE8">
      <w:start w:val="1"/>
      <w:numFmt w:val="lowerRoman"/>
      <w:lvlText w:val="%9."/>
      <w:lvlJc w:val="right"/>
      <w:pPr>
        <w:ind w:left="6480" w:hanging="180"/>
      </w:pPr>
    </w:lvl>
  </w:abstractNum>
  <w:abstractNum w:abstractNumId="25" w15:restartNumberingAfterBreak="0">
    <w:nsid w:val="4557EE4F"/>
    <w:multiLevelType w:val="hybridMultilevel"/>
    <w:tmpl w:val="4422488A"/>
    <w:lvl w:ilvl="0" w:tplc="5AEA4ABA">
      <w:start w:val="1"/>
      <w:numFmt w:val="bullet"/>
      <w:lvlText w:val=""/>
      <w:lvlJc w:val="left"/>
      <w:pPr>
        <w:ind w:left="720" w:hanging="360"/>
      </w:pPr>
      <w:rPr>
        <w:rFonts w:ascii="Symbol" w:hAnsi="Symbol" w:hint="default"/>
      </w:rPr>
    </w:lvl>
    <w:lvl w:ilvl="1" w:tplc="202CC2C0">
      <w:start w:val="1"/>
      <w:numFmt w:val="bullet"/>
      <w:lvlText w:val="o"/>
      <w:lvlJc w:val="left"/>
      <w:pPr>
        <w:ind w:left="1440" w:hanging="360"/>
      </w:pPr>
      <w:rPr>
        <w:rFonts w:ascii="Courier New" w:hAnsi="Courier New" w:hint="default"/>
      </w:rPr>
    </w:lvl>
    <w:lvl w:ilvl="2" w:tplc="CDF4BDE8">
      <w:start w:val="1"/>
      <w:numFmt w:val="bullet"/>
      <w:lvlText w:val=""/>
      <w:lvlJc w:val="left"/>
      <w:pPr>
        <w:ind w:left="2160" w:hanging="360"/>
      </w:pPr>
      <w:rPr>
        <w:rFonts w:ascii="Wingdings" w:hAnsi="Wingdings" w:hint="default"/>
      </w:rPr>
    </w:lvl>
    <w:lvl w:ilvl="3" w:tplc="1494C22E">
      <w:start w:val="1"/>
      <w:numFmt w:val="bullet"/>
      <w:lvlText w:val=""/>
      <w:lvlJc w:val="left"/>
      <w:pPr>
        <w:ind w:left="2880" w:hanging="360"/>
      </w:pPr>
      <w:rPr>
        <w:rFonts w:ascii="Symbol" w:hAnsi="Symbol" w:hint="default"/>
      </w:rPr>
    </w:lvl>
    <w:lvl w:ilvl="4" w:tplc="0D9EDF16">
      <w:start w:val="1"/>
      <w:numFmt w:val="bullet"/>
      <w:lvlText w:val="o"/>
      <w:lvlJc w:val="left"/>
      <w:pPr>
        <w:ind w:left="3600" w:hanging="360"/>
      </w:pPr>
      <w:rPr>
        <w:rFonts w:ascii="Courier New" w:hAnsi="Courier New" w:hint="default"/>
      </w:rPr>
    </w:lvl>
    <w:lvl w:ilvl="5" w:tplc="E8C45718">
      <w:start w:val="1"/>
      <w:numFmt w:val="bullet"/>
      <w:lvlText w:val=""/>
      <w:lvlJc w:val="left"/>
      <w:pPr>
        <w:ind w:left="4320" w:hanging="360"/>
      </w:pPr>
      <w:rPr>
        <w:rFonts w:ascii="Wingdings" w:hAnsi="Wingdings" w:hint="default"/>
      </w:rPr>
    </w:lvl>
    <w:lvl w:ilvl="6" w:tplc="99C6E996">
      <w:start w:val="1"/>
      <w:numFmt w:val="bullet"/>
      <w:lvlText w:val=""/>
      <w:lvlJc w:val="left"/>
      <w:pPr>
        <w:ind w:left="5040" w:hanging="360"/>
      </w:pPr>
      <w:rPr>
        <w:rFonts w:ascii="Symbol" w:hAnsi="Symbol" w:hint="default"/>
      </w:rPr>
    </w:lvl>
    <w:lvl w:ilvl="7" w:tplc="E58CE6B0">
      <w:start w:val="1"/>
      <w:numFmt w:val="bullet"/>
      <w:lvlText w:val="o"/>
      <w:lvlJc w:val="left"/>
      <w:pPr>
        <w:ind w:left="5760" w:hanging="360"/>
      </w:pPr>
      <w:rPr>
        <w:rFonts w:ascii="Courier New" w:hAnsi="Courier New" w:hint="default"/>
      </w:rPr>
    </w:lvl>
    <w:lvl w:ilvl="8" w:tplc="7F264E58">
      <w:start w:val="1"/>
      <w:numFmt w:val="bullet"/>
      <w:lvlText w:val=""/>
      <w:lvlJc w:val="left"/>
      <w:pPr>
        <w:ind w:left="6480" w:hanging="360"/>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F25B11"/>
    <w:multiLevelType w:val="multilevel"/>
    <w:tmpl w:val="B5F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56073"/>
    <w:multiLevelType w:val="hybridMultilevel"/>
    <w:tmpl w:val="F23ED79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861E2A0"/>
    <w:multiLevelType w:val="hybridMultilevel"/>
    <w:tmpl w:val="97366212"/>
    <w:lvl w:ilvl="0" w:tplc="C882A6C4">
      <w:start w:val="1"/>
      <w:numFmt w:val="bullet"/>
      <w:lvlText w:val=""/>
      <w:lvlJc w:val="left"/>
      <w:pPr>
        <w:ind w:left="720" w:hanging="360"/>
      </w:pPr>
      <w:rPr>
        <w:rFonts w:ascii="Symbol" w:hAnsi="Symbol" w:hint="default"/>
      </w:rPr>
    </w:lvl>
    <w:lvl w:ilvl="1" w:tplc="5038C514">
      <w:start w:val="1"/>
      <w:numFmt w:val="bullet"/>
      <w:lvlText w:val="o"/>
      <w:lvlJc w:val="left"/>
      <w:pPr>
        <w:ind w:left="1440" w:hanging="360"/>
      </w:pPr>
      <w:rPr>
        <w:rFonts w:ascii="Courier New" w:hAnsi="Courier New" w:hint="default"/>
      </w:rPr>
    </w:lvl>
    <w:lvl w:ilvl="2" w:tplc="02D28214">
      <w:start w:val="1"/>
      <w:numFmt w:val="bullet"/>
      <w:lvlText w:val=""/>
      <w:lvlJc w:val="left"/>
      <w:pPr>
        <w:ind w:left="2160" w:hanging="360"/>
      </w:pPr>
      <w:rPr>
        <w:rFonts w:ascii="Wingdings" w:hAnsi="Wingdings" w:hint="default"/>
      </w:rPr>
    </w:lvl>
    <w:lvl w:ilvl="3" w:tplc="B50AAE30">
      <w:start w:val="1"/>
      <w:numFmt w:val="bullet"/>
      <w:lvlText w:val=""/>
      <w:lvlJc w:val="left"/>
      <w:pPr>
        <w:ind w:left="2880" w:hanging="360"/>
      </w:pPr>
      <w:rPr>
        <w:rFonts w:ascii="Symbol" w:hAnsi="Symbol" w:hint="default"/>
      </w:rPr>
    </w:lvl>
    <w:lvl w:ilvl="4" w:tplc="05CA74FC">
      <w:start w:val="1"/>
      <w:numFmt w:val="bullet"/>
      <w:lvlText w:val="o"/>
      <w:lvlJc w:val="left"/>
      <w:pPr>
        <w:ind w:left="3600" w:hanging="360"/>
      </w:pPr>
      <w:rPr>
        <w:rFonts w:ascii="Courier New" w:hAnsi="Courier New" w:hint="default"/>
      </w:rPr>
    </w:lvl>
    <w:lvl w:ilvl="5" w:tplc="4590F0E8">
      <w:start w:val="1"/>
      <w:numFmt w:val="bullet"/>
      <w:lvlText w:val=""/>
      <w:lvlJc w:val="left"/>
      <w:pPr>
        <w:ind w:left="4320" w:hanging="360"/>
      </w:pPr>
      <w:rPr>
        <w:rFonts w:ascii="Wingdings" w:hAnsi="Wingdings" w:hint="default"/>
      </w:rPr>
    </w:lvl>
    <w:lvl w:ilvl="6" w:tplc="92A44AEC">
      <w:start w:val="1"/>
      <w:numFmt w:val="bullet"/>
      <w:lvlText w:val=""/>
      <w:lvlJc w:val="left"/>
      <w:pPr>
        <w:ind w:left="5040" w:hanging="360"/>
      </w:pPr>
      <w:rPr>
        <w:rFonts w:ascii="Symbol" w:hAnsi="Symbol" w:hint="default"/>
      </w:rPr>
    </w:lvl>
    <w:lvl w:ilvl="7" w:tplc="A7948BB4">
      <w:start w:val="1"/>
      <w:numFmt w:val="bullet"/>
      <w:lvlText w:val="o"/>
      <w:lvlJc w:val="left"/>
      <w:pPr>
        <w:ind w:left="5760" w:hanging="360"/>
      </w:pPr>
      <w:rPr>
        <w:rFonts w:ascii="Courier New" w:hAnsi="Courier New" w:hint="default"/>
      </w:rPr>
    </w:lvl>
    <w:lvl w:ilvl="8" w:tplc="FC88B76A">
      <w:start w:val="1"/>
      <w:numFmt w:val="bullet"/>
      <w:lvlText w:val=""/>
      <w:lvlJc w:val="left"/>
      <w:pPr>
        <w:ind w:left="6480" w:hanging="360"/>
      </w:pPr>
      <w:rPr>
        <w:rFonts w:ascii="Wingdings" w:hAnsi="Wingdings" w:hint="default"/>
      </w:rPr>
    </w:lvl>
  </w:abstractNum>
  <w:abstractNum w:abstractNumId="31" w15:restartNumberingAfterBreak="0">
    <w:nsid w:val="5E3C6466"/>
    <w:multiLevelType w:val="hybridMultilevel"/>
    <w:tmpl w:val="C0843F92"/>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F79D990"/>
    <w:multiLevelType w:val="hybridMultilevel"/>
    <w:tmpl w:val="C9A43E78"/>
    <w:lvl w:ilvl="0" w:tplc="FECA344A">
      <w:start w:val="1"/>
      <w:numFmt w:val="bullet"/>
      <w:lvlText w:val=""/>
      <w:lvlJc w:val="left"/>
      <w:pPr>
        <w:ind w:left="720" w:hanging="360"/>
      </w:pPr>
      <w:rPr>
        <w:rFonts w:ascii="Symbol" w:hAnsi="Symbol" w:hint="default"/>
      </w:rPr>
    </w:lvl>
    <w:lvl w:ilvl="1" w:tplc="7206DE68">
      <w:start w:val="1"/>
      <w:numFmt w:val="bullet"/>
      <w:lvlText w:val="o"/>
      <w:lvlJc w:val="left"/>
      <w:pPr>
        <w:ind w:left="1440" w:hanging="360"/>
      </w:pPr>
      <w:rPr>
        <w:rFonts w:ascii="Courier New" w:hAnsi="Courier New" w:hint="default"/>
      </w:rPr>
    </w:lvl>
    <w:lvl w:ilvl="2" w:tplc="F5C87FD0">
      <w:start w:val="1"/>
      <w:numFmt w:val="bullet"/>
      <w:lvlText w:val=""/>
      <w:lvlJc w:val="left"/>
      <w:pPr>
        <w:ind w:left="2160" w:hanging="360"/>
      </w:pPr>
      <w:rPr>
        <w:rFonts w:ascii="Wingdings" w:hAnsi="Wingdings" w:hint="default"/>
      </w:rPr>
    </w:lvl>
    <w:lvl w:ilvl="3" w:tplc="B168924A">
      <w:start w:val="1"/>
      <w:numFmt w:val="bullet"/>
      <w:lvlText w:val=""/>
      <w:lvlJc w:val="left"/>
      <w:pPr>
        <w:ind w:left="2880" w:hanging="360"/>
      </w:pPr>
      <w:rPr>
        <w:rFonts w:ascii="Symbol" w:hAnsi="Symbol" w:hint="default"/>
      </w:rPr>
    </w:lvl>
    <w:lvl w:ilvl="4" w:tplc="98B04460">
      <w:start w:val="1"/>
      <w:numFmt w:val="bullet"/>
      <w:lvlText w:val="o"/>
      <w:lvlJc w:val="left"/>
      <w:pPr>
        <w:ind w:left="3600" w:hanging="360"/>
      </w:pPr>
      <w:rPr>
        <w:rFonts w:ascii="Courier New" w:hAnsi="Courier New" w:hint="default"/>
      </w:rPr>
    </w:lvl>
    <w:lvl w:ilvl="5" w:tplc="8CAABE08">
      <w:start w:val="1"/>
      <w:numFmt w:val="bullet"/>
      <w:lvlText w:val=""/>
      <w:lvlJc w:val="left"/>
      <w:pPr>
        <w:ind w:left="4320" w:hanging="360"/>
      </w:pPr>
      <w:rPr>
        <w:rFonts w:ascii="Wingdings" w:hAnsi="Wingdings" w:hint="default"/>
      </w:rPr>
    </w:lvl>
    <w:lvl w:ilvl="6" w:tplc="DBF6247E">
      <w:start w:val="1"/>
      <w:numFmt w:val="bullet"/>
      <w:lvlText w:val=""/>
      <w:lvlJc w:val="left"/>
      <w:pPr>
        <w:ind w:left="5040" w:hanging="360"/>
      </w:pPr>
      <w:rPr>
        <w:rFonts w:ascii="Symbol" w:hAnsi="Symbol" w:hint="default"/>
      </w:rPr>
    </w:lvl>
    <w:lvl w:ilvl="7" w:tplc="754EA860">
      <w:start w:val="1"/>
      <w:numFmt w:val="bullet"/>
      <w:lvlText w:val="o"/>
      <w:lvlJc w:val="left"/>
      <w:pPr>
        <w:ind w:left="5760" w:hanging="360"/>
      </w:pPr>
      <w:rPr>
        <w:rFonts w:ascii="Courier New" w:hAnsi="Courier New" w:hint="default"/>
      </w:rPr>
    </w:lvl>
    <w:lvl w:ilvl="8" w:tplc="EF60DF22">
      <w:start w:val="1"/>
      <w:numFmt w:val="bullet"/>
      <w:lvlText w:val=""/>
      <w:lvlJc w:val="left"/>
      <w:pPr>
        <w:ind w:left="6480" w:hanging="360"/>
      </w:pPr>
      <w:rPr>
        <w:rFonts w:ascii="Wingdings" w:hAnsi="Wingdings" w:hint="default"/>
      </w:rPr>
    </w:lvl>
  </w:abstractNum>
  <w:abstractNum w:abstractNumId="33" w15:restartNumberingAfterBreak="0">
    <w:nsid w:val="5F853F58"/>
    <w:multiLevelType w:val="multilevel"/>
    <w:tmpl w:val="A6D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A2097"/>
    <w:multiLevelType w:val="hybridMultilevel"/>
    <w:tmpl w:val="711472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3CB9699"/>
    <w:multiLevelType w:val="hybridMultilevel"/>
    <w:tmpl w:val="CF7EA1B8"/>
    <w:lvl w:ilvl="0" w:tplc="9A94CC64">
      <w:start w:val="1"/>
      <w:numFmt w:val="bullet"/>
      <w:lvlText w:val=""/>
      <w:lvlJc w:val="left"/>
      <w:pPr>
        <w:ind w:left="720" w:hanging="360"/>
      </w:pPr>
      <w:rPr>
        <w:rFonts w:ascii="Symbol" w:hAnsi="Symbol" w:hint="default"/>
      </w:rPr>
    </w:lvl>
    <w:lvl w:ilvl="1" w:tplc="90BCEF7C">
      <w:start w:val="1"/>
      <w:numFmt w:val="bullet"/>
      <w:lvlText w:val="o"/>
      <w:lvlJc w:val="left"/>
      <w:pPr>
        <w:ind w:left="1440" w:hanging="360"/>
      </w:pPr>
      <w:rPr>
        <w:rFonts w:ascii="Courier New" w:hAnsi="Courier New" w:hint="default"/>
      </w:rPr>
    </w:lvl>
    <w:lvl w:ilvl="2" w:tplc="F1DE8806">
      <w:start w:val="1"/>
      <w:numFmt w:val="bullet"/>
      <w:lvlText w:val=""/>
      <w:lvlJc w:val="left"/>
      <w:pPr>
        <w:ind w:left="2160" w:hanging="360"/>
      </w:pPr>
      <w:rPr>
        <w:rFonts w:ascii="Wingdings" w:hAnsi="Wingdings" w:hint="default"/>
      </w:rPr>
    </w:lvl>
    <w:lvl w:ilvl="3" w:tplc="D7AA4728">
      <w:start w:val="1"/>
      <w:numFmt w:val="bullet"/>
      <w:lvlText w:val=""/>
      <w:lvlJc w:val="left"/>
      <w:pPr>
        <w:ind w:left="2880" w:hanging="360"/>
      </w:pPr>
      <w:rPr>
        <w:rFonts w:ascii="Symbol" w:hAnsi="Symbol" w:hint="default"/>
      </w:rPr>
    </w:lvl>
    <w:lvl w:ilvl="4" w:tplc="3A9A9B70">
      <w:start w:val="1"/>
      <w:numFmt w:val="bullet"/>
      <w:lvlText w:val="o"/>
      <w:lvlJc w:val="left"/>
      <w:pPr>
        <w:ind w:left="3600" w:hanging="360"/>
      </w:pPr>
      <w:rPr>
        <w:rFonts w:ascii="Courier New" w:hAnsi="Courier New" w:hint="default"/>
      </w:rPr>
    </w:lvl>
    <w:lvl w:ilvl="5" w:tplc="B734D37A">
      <w:start w:val="1"/>
      <w:numFmt w:val="bullet"/>
      <w:lvlText w:val=""/>
      <w:lvlJc w:val="left"/>
      <w:pPr>
        <w:ind w:left="4320" w:hanging="360"/>
      </w:pPr>
      <w:rPr>
        <w:rFonts w:ascii="Wingdings" w:hAnsi="Wingdings" w:hint="default"/>
      </w:rPr>
    </w:lvl>
    <w:lvl w:ilvl="6" w:tplc="9B904A1A">
      <w:start w:val="1"/>
      <w:numFmt w:val="bullet"/>
      <w:lvlText w:val=""/>
      <w:lvlJc w:val="left"/>
      <w:pPr>
        <w:ind w:left="5040" w:hanging="360"/>
      </w:pPr>
      <w:rPr>
        <w:rFonts w:ascii="Symbol" w:hAnsi="Symbol" w:hint="default"/>
      </w:rPr>
    </w:lvl>
    <w:lvl w:ilvl="7" w:tplc="252A1468">
      <w:start w:val="1"/>
      <w:numFmt w:val="bullet"/>
      <w:lvlText w:val="o"/>
      <w:lvlJc w:val="left"/>
      <w:pPr>
        <w:ind w:left="5760" w:hanging="360"/>
      </w:pPr>
      <w:rPr>
        <w:rFonts w:ascii="Courier New" w:hAnsi="Courier New" w:hint="default"/>
      </w:rPr>
    </w:lvl>
    <w:lvl w:ilvl="8" w:tplc="3BF8FDDE">
      <w:start w:val="1"/>
      <w:numFmt w:val="bullet"/>
      <w:lvlText w:val=""/>
      <w:lvlJc w:val="left"/>
      <w:pPr>
        <w:ind w:left="6480"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3457DAF"/>
    <w:multiLevelType w:val="hybridMultilevel"/>
    <w:tmpl w:val="CD6E775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15:restartNumberingAfterBreak="0">
    <w:nsid w:val="73C71ABE"/>
    <w:multiLevelType w:val="hybridMultilevel"/>
    <w:tmpl w:val="8A22B876"/>
    <w:lvl w:ilvl="0" w:tplc="11F8C308">
      <w:start w:val="1"/>
      <w:numFmt w:val="bullet"/>
      <w:lvlText w:val=""/>
      <w:lvlJc w:val="left"/>
      <w:pPr>
        <w:ind w:left="720" w:hanging="360"/>
      </w:pPr>
      <w:rPr>
        <w:rFonts w:ascii="Symbol" w:hAnsi="Symbol" w:hint="default"/>
      </w:rPr>
    </w:lvl>
    <w:lvl w:ilvl="1" w:tplc="C23E4EF6">
      <w:start w:val="1"/>
      <w:numFmt w:val="bullet"/>
      <w:lvlText w:val="o"/>
      <w:lvlJc w:val="left"/>
      <w:pPr>
        <w:ind w:left="1440" w:hanging="360"/>
      </w:pPr>
      <w:rPr>
        <w:rFonts w:ascii="Courier New" w:hAnsi="Courier New" w:hint="default"/>
      </w:rPr>
    </w:lvl>
    <w:lvl w:ilvl="2" w:tplc="C94285C2">
      <w:start w:val="1"/>
      <w:numFmt w:val="bullet"/>
      <w:lvlText w:val=""/>
      <w:lvlJc w:val="left"/>
      <w:pPr>
        <w:ind w:left="2160" w:hanging="360"/>
      </w:pPr>
      <w:rPr>
        <w:rFonts w:ascii="Wingdings" w:hAnsi="Wingdings" w:hint="default"/>
      </w:rPr>
    </w:lvl>
    <w:lvl w:ilvl="3" w:tplc="0C9AF434">
      <w:start w:val="1"/>
      <w:numFmt w:val="bullet"/>
      <w:lvlText w:val=""/>
      <w:lvlJc w:val="left"/>
      <w:pPr>
        <w:ind w:left="2880" w:hanging="360"/>
      </w:pPr>
      <w:rPr>
        <w:rFonts w:ascii="Symbol" w:hAnsi="Symbol" w:hint="default"/>
      </w:rPr>
    </w:lvl>
    <w:lvl w:ilvl="4" w:tplc="10700F20">
      <w:start w:val="1"/>
      <w:numFmt w:val="bullet"/>
      <w:lvlText w:val="o"/>
      <w:lvlJc w:val="left"/>
      <w:pPr>
        <w:ind w:left="3600" w:hanging="360"/>
      </w:pPr>
      <w:rPr>
        <w:rFonts w:ascii="Courier New" w:hAnsi="Courier New" w:hint="default"/>
      </w:rPr>
    </w:lvl>
    <w:lvl w:ilvl="5" w:tplc="A8B47A66">
      <w:start w:val="1"/>
      <w:numFmt w:val="bullet"/>
      <w:lvlText w:val=""/>
      <w:lvlJc w:val="left"/>
      <w:pPr>
        <w:ind w:left="4320" w:hanging="360"/>
      </w:pPr>
      <w:rPr>
        <w:rFonts w:ascii="Wingdings" w:hAnsi="Wingdings" w:hint="default"/>
      </w:rPr>
    </w:lvl>
    <w:lvl w:ilvl="6" w:tplc="05C6ECF8">
      <w:start w:val="1"/>
      <w:numFmt w:val="bullet"/>
      <w:lvlText w:val=""/>
      <w:lvlJc w:val="left"/>
      <w:pPr>
        <w:ind w:left="5040" w:hanging="360"/>
      </w:pPr>
      <w:rPr>
        <w:rFonts w:ascii="Symbol" w:hAnsi="Symbol" w:hint="default"/>
      </w:rPr>
    </w:lvl>
    <w:lvl w:ilvl="7" w:tplc="710A208E">
      <w:start w:val="1"/>
      <w:numFmt w:val="bullet"/>
      <w:lvlText w:val="o"/>
      <w:lvlJc w:val="left"/>
      <w:pPr>
        <w:ind w:left="5760" w:hanging="360"/>
      </w:pPr>
      <w:rPr>
        <w:rFonts w:ascii="Courier New" w:hAnsi="Courier New" w:hint="default"/>
      </w:rPr>
    </w:lvl>
    <w:lvl w:ilvl="8" w:tplc="3D020664">
      <w:start w:val="1"/>
      <w:numFmt w:val="bullet"/>
      <w:lvlText w:val=""/>
      <w:lvlJc w:val="left"/>
      <w:pPr>
        <w:ind w:left="6480" w:hanging="360"/>
      </w:pPr>
      <w:rPr>
        <w:rFonts w:ascii="Wingdings" w:hAnsi="Wingdings" w:hint="default"/>
      </w:rPr>
    </w:lvl>
  </w:abstractNum>
  <w:abstractNum w:abstractNumId="40" w15:restartNumberingAfterBreak="0">
    <w:nsid w:val="765C6B2F"/>
    <w:multiLevelType w:val="multilevel"/>
    <w:tmpl w:val="875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F137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31BF8B"/>
    <w:multiLevelType w:val="hybridMultilevel"/>
    <w:tmpl w:val="CA56C9FA"/>
    <w:lvl w:ilvl="0" w:tplc="010A2AEA">
      <w:start w:val="1"/>
      <w:numFmt w:val="bullet"/>
      <w:lvlText w:val=""/>
      <w:lvlJc w:val="left"/>
      <w:pPr>
        <w:ind w:left="720" w:hanging="360"/>
      </w:pPr>
      <w:rPr>
        <w:rFonts w:ascii="Symbol" w:hAnsi="Symbol" w:hint="default"/>
      </w:rPr>
    </w:lvl>
    <w:lvl w:ilvl="1" w:tplc="BC12789A">
      <w:start w:val="1"/>
      <w:numFmt w:val="bullet"/>
      <w:lvlText w:val="o"/>
      <w:lvlJc w:val="left"/>
      <w:pPr>
        <w:ind w:left="1440" w:hanging="360"/>
      </w:pPr>
      <w:rPr>
        <w:rFonts w:ascii="Courier New" w:hAnsi="Courier New" w:hint="default"/>
      </w:rPr>
    </w:lvl>
    <w:lvl w:ilvl="2" w:tplc="2BCEFD66">
      <w:start w:val="1"/>
      <w:numFmt w:val="bullet"/>
      <w:lvlText w:val=""/>
      <w:lvlJc w:val="left"/>
      <w:pPr>
        <w:ind w:left="2160" w:hanging="360"/>
      </w:pPr>
      <w:rPr>
        <w:rFonts w:ascii="Wingdings" w:hAnsi="Wingdings" w:hint="default"/>
      </w:rPr>
    </w:lvl>
    <w:lvl w:ilvl="3" w:tplc="EB9AFF1C">
      <w:start w:val="1"/>
      <w:numFmt w:val="bullet"/>
      <w:lvlText w:val=""/>
      <w:lvlJc w:val="left"/>
      <w:pPr>
        <w:ind w:left="2880" w:hanging="360"/>
      </w:pPr>
      <w:rPr>
        <w:rFonts w:ascii="Symbol" w:hAnsi="Symbol" w:hint="default"/>
      </w:rPr>
    </w:lvl>
    <w:lvl w:ilvl="4" w:tplc="7910E3AE">
      <w:start w:val="1"/>
      <w:numFmt w:val="bullet"/>
      <w:lvlText w:val="o"/>
      <w:lvlJc w:val="left"/>
      <w:pPr>
        <w:ind w:left="3600" w:hanging="360"/>
      </w:pPr>
      <w:rPr>
        <w:rFonts w:ascii="Courier New" w:hAnsi="Courier New" w:hint="default"/>
      </w:rPr>
    </w:lvl>
    <w:lvl w:ilvl="5" w:tplc="270A0F58">
      <w:start w:val="1"/>
      <w:numFmt w:val="bullet"/>
      <w:lvlText w:val=""/>
      <w:lvlJc w:val="left"/>
      <w:pPr>
        <w:ind w:left="4320" w:hanging="360"/>
      </w:pPr>
      <w:rPr>
        <w:rFonts w:ascii="Wingdings" w:hAnsi="Wingdings" w:hint="default"/>
      </w:rPr>
    </w:lvl>
    <w:lvl w:ilvl="6" w:tplc="05608326">
      <w:start w:val="1"/>
      <w:numFmt w:val="bullet"/>
      <w:lvlText w:val=""/>
      <w:lvlJc w:val="left"/>
      <w:pPr>
        <w:ind w:left="5040" w:hanging="360"/>
      </w:pPr>
      <w:rPr>
        <w:rFonts w:ascii="Symbol" w:hAnsi="Symbol" w:hint="default"/>
      </w:rPr>
    </w:lvl>
    <w:lvl w:ilvl="7" w:tplc="A942DF36">
      <w:start w:val="1"/>
      <w:numFmt w:val="bullet"/>
      <w:lvlText w:val="o"/>
      <w:lvlJc w:val="left"/>
      <w:pPr>
        <w:ind w:left="5760" w:hanging="360"/>
      </w:pPr>
      <w:rPr>
        <w:rFonts w:ascii="Courier New" w:hAnsi="Courier New" w:hint="default"/>
      </w:rPr>
    </w:lvl>
    <w:lvl w:ilvl="8" w:tplc="B406D714">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3"/>
  </w:num>
  <w:num w:numId="4">
    <w:abstractNumId w:val="32"/>
  </w:num>
  <w:num w:numId="5">
    <w:abstractNumId w:val="30"/>
  </w:num>
  <w:num w:numId="6">
    <w:abstractNumId w:val="6"/>
  </w:num>
  <w:num w:numId="7">
    <w:abstractNumId w:val="35"/>
  </w:num>
  <w:num w:numId="8">
    <w:abstractNumId w:val="0"/>
  </w:num>
  <w:num w:numId="9">
    <w:abstractNumId w:val="25"/>
  </w:num>
  <w:num w:numId="10">
    <w:abstractNumId w:val="4"/>
  </w:num>
  <w:num w:numId="11">
    <w:abstractNumId w:val="14"/>
  </w:num>
  <w:num w:numId="12">
    <w:abstractNumId w:val="19"/>
  </w:num>
  <w:num w:numId="13">
    <w:abstractNumId w:val="42"/>
  </w:num>
  <w:num w:numId="14">
    <w:abstractNumId w:val="3"/>
  </w:num>
  <w:num w:numId="15">
    <w:abstractNumId w:val="22"/>
  </w:num>
  <w:num w:numId="16">
    <w:abstractNumId w:val="20"/>
  </w:num>
  <w:num w:numId="17">
    <w:abstractNumId w:val="18"/>
  </w:num>
  <w:num w:numId="18">
    <w:abstractNumId w:val="39"/>
  </w:num>
  <w:num w:numId="19">
    <w:abstractNumId w:val="10"/>
  </w:num>
  <w:num w:numId="20">
    <w:abstractNumId w:val="16"/>
  </w:num>
  <w:num w:numId="21">
    <w:abstractNumId w:val="36"/>
  </w:num>
  <w:num w:numId="22">
    <w:abstractNumId w:val="9"/>
  </w:num>
  <w:num w:numId="23">
    <w:abstractNumId w:val="29"/>
  </w:num>
  <w:num w:numId="24">
    <w:abstractNumId w:val="37"/>
  </w:num>
  <w:num w:numId="25">
    <w:abstractNumId w:val="26"/>
  </w:num>
  <w:num w:numId="26">
    <w:abstractNumId w:val="41"/>
  </w:num>
  <w:num w:numId="27">
    <w:abstractNumId w:val="13"/>
  </w:num>
  <w:num w:numId="28">
    <w:abstractNumId w:val="7"/>
  </w:num>
  <w:num w:numId="29">
    <w:abstractNumId w:val="15"/>
  </w:num>
  <w:num w:numId="30">
    <w:abstractNumId w:val="17"/>
  </w:num>
  <w:num w:numId="31">
    <w:abstractNumId w:val="2"/>
  </w:num>
  <w:num w:numId="32">
    <w:abstractNumId w:val="27"/>
  </w:num>
  <w:num w:numId="33">
    <w:abstractNumId w:val="33"/>
  </w:num>
  <w:num w:numId="34">
    <w:abstractNumId w:val="40"/>
  </w:num>
  <w:num w:numId="35">
    <w:abstractNumId w:val="38"/>
  </w:num>
  <w:num w:numId="36">
    <w:abstractNumId w:val="5"/>
  </w:num>
  <w:num w:numId="37">
    <w:abstractNumId w:val="31"/>
  </w:num>
  <w:num w:numId="38">
    <w:abstractNumId w:val="8"/>
  </w:num>
  <w:num w:numId="39">
    <w:abstractNumId w:val="11"/>
  </w:num>
  <w:num w:numId="40">
    <w:abstractNumId w:val="12"/>
  </w:num>
  <w:num w:numId="41">
    <w:abstractNumId w:val="34"/>
  </w:num>
  <w:num w:numId="42">
    <w:abstractNumId w:val="28"/>
  </w:num>
  <w:num w:numId="43">
    <w:abstractNumId w:val="2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BERNARDA SALAZAR SANCHEZ">
    <w15:presenceInfo w15:providerId="AD" w15:userId="S::bernarda.salazar@udea.edu.co::c86c475a-9ddf-425a-a33d-b3733388c8cc"/>
  </w15:person>
  <w15:person w15:author="Henry Arcila">
    <w15:presenceInfo w15:providerId="Windows Live" w15:userId="fa81e750b1be2331"/>
  </w15:person>
  <w15:person w15:author="MARIA BERNARDA SALAZAR SANCHEZ [2]">
    <w15:presenceInfo w15:providerId="AD" w15:userId="S-1-5-21-1308409116-2341956777-612599394-56669"/>
  </w15:person>
  <w15:person w15:author="Henry Alberto Arcila Ramírez">
    <w15:presenceInfo w15:providerId="None" w15:userId="Henry Alberto Arcila Ramí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88"/>
    <w:rsid w:val="00036D73"/>
    <w:rsid w:val="00041E01"/>
    <w:rsid w:val="00056933"/>
    <w:rsid w:val="00065D12"/>
    <w:rsid w:val="000971FA"/>
    <w:rsid w:val="000A0DCE"/>
    <w:rsid w:val="000A25FE"/>
    <w:rsid w:val="000A356D"/>
    <w:rsid w:val="000C2C32"/>
    <w:rsid w:val="000D2578"/>
    <w:rsid w:val="000D32D1"/>
    <w:rsid w:val="001416D3"/>
    <w:rsid w:val="0015265C"/>
    <w:rsid w:val="0015277F"/>
    <w:rsid w:val="00191E45"/>
    <w:rsid w:val="001955C8"/>
    <w:rsid w:val="0019723F"/>
    <w:rsid w:val="001B709B"/>
    <w:rsid w:val="001F3216"/>
    <w:rsid w:val="001F3387"/>
    <w:rsid w:val="0021423E"/>
    <w:rsid w:val="0021581F"/>
    <w:rsid w:val="00215E2C"/>
    <w:rsid w:val="00243746"/>
    <w:rsid w:val="00254CF4"/>
    <w:rsid w:val="00263F7A"/>
    <w:rsid w:val="002916B7"/>
    <w:rsid w:val="002A10D6"/>
    <w:rsid w:val="002B3812"/>
    <w:rsid w:val="002D6A40"/>
    <w:rsid w:val="00356537"/>
    <w:rsid w:val="003651C0"/>
    <w:rsid w:val="003709A6"/>
    <w:rsid w:val="0038E3F3"/>
    <w:rsid w:val="003A0FB1"/>
    <w:rsid w:val="003A5053"/>
    <w:rsid w:val="003B6831"/>
    <w:rsid w:val="003C04A3"/>
    <w:rsid w:val="003C10F7"/>
    <w:rsid w:val="003E1936"/>
    <w:rsid w:val="003F14BE"/>
    <w:rsid w:val="00406C2C"/>
    <w:rsid w:val="00462E71"/>
    <w:rsid w:val="004C3489"/>
    <w:rsid w:val="004F0FF0"/>
    <w:rsid w:val="004F3323"/>
    <w:rsid w:val="004F59C1"/>
    <w:rsid w:val="00523C04"/>
    <w:rsid w:val="0056521F"/>
    <w:rsid w:val="00597C88"/>
    <w:rsid w:val="005C4558"/>
    <w:rsid w:val="005D62D8"/>
    <w:rsid w:val="005E243B"/>
    <w:rsid w:val="006167D9"/>
    <w:rsid w:val="006168F7"/>
    <w:rsid w:val="00685A3E"/>
    <w:rsid w:val="006974A4"/>
    <w:rsid w:val="006D3481"/>
    <w:rsid w:val="00700C44"/>
    <w:rsid w:val="00704909"/>
    <w:rsid w:val="00710F98"/>
    <w:rsid w:val="00720130"/>
    <w:rsid w:val="00760136"/>
    <w:rsid w:val="0077268B"/>
    <w:rsid w:val="007A1A90"/>
    <w:rsid w:val="007E495F"/>
    <w:rsid w:val="007F34FD"/>
    <w:rsid w:val="007F66DC"/>
    <w:rsid w:val="00812F0E"/>
    <w:rsid w:val="00821835"/>
    <w:rsid w:val="00847826"/>
    <w:rsid w:val="00850BF8"/>
    <w:rsid w:val="0087093C"/>
    <w:rsid w:val="008B4E72"/>
    <w:rsid w:val="008F4662"/>
    <w:rsid w:val="00916B47"/>
    <w:rsid w:val="00925DDD"/>
    <w:rsid w:val="00940745"/>
    <w:rsid w:val="00945250"/>
    <w:rsid w:val="009558ED"/>
    <w:rsid w:val="009560B9"/>
    <w:rsid w:val="00983E1E"/>
    <w:rsid w:val="00987316"/>
    <w:rsid w:val="009C036A"/>
    <w:rsid w:val="009E1087"/>
    <w:rsid w:val="00A13144"/>
    <w:rsid w:val="00A310C2"/>
    <w:rsid w:val="00A40874"/>
    <w:rsid w:val="00A74E9D"/>
    <w:rsid w:val="00A85691"/>
    <w:rsid w:val="00A969D4"/>
    <w:rsid w:val="00AA244B"/>
    <w:rsid w:val="00AB1C1B"/>
    <w:rsid w:val="00AB724A"/>
    <w:rsid w:val="00AC5CA8"/>
    <w:rsid w:val="00AD050E"/>
    <w:rsid w:val="00AD35AA"/>
    <w:rsid w:val="00AD4380"/>
    <w:rsid w:val="00B16B24"/>
    <w:rsid w:val="00B32F5E"/>
    <w:rsid w:val="00B37E88"/>
    <w:rsid w:val="00B42985"/>
    <w:rsid w:val="00B75EFE"/>
    <w:rsid w:val="00BD2611"/>
    <w:rsid w:val="00C21B3F"/>
    <w:rsid w:val="00C26E2B"/>
    <w:rsid w:val="00C87490"/>
    <w:rsid w:val="00CB22D8"/>
    <w:rsid w:val="00CBA0BB"/>
    <w:rsid w:val="00CC064F"/>
    <w:rsid w:val="00CC519A"/>
    <w:rsid w:val="00D209AD"/>
    <w:rsid w:val="00D73F8F"/>
    <w:rsid w:val="00DB5C46"/>
    <w:rsid w:val="00DF0CF9"/>
    <w:rsid w:val="00E05B35"/>
    <w:rsid w:val="00E07120"/>
    <w:rsid w:val="00E15CAA"/>
    <w:rsid w:val="00E24475"/>
    <w:rsid w:val="00E65317"/>
    <w:rsid w:val="00E71C21"/>
    <w:rsid w:val="00E804A7"/>
    <w:rsid w:val="00E87B40"/>
    <w:rsid w:val="00EA4DD8"/>
    <w:rsid w:val="00EB27BA"/>
    <w:rsid w:val="00ED6806"/>
    <w:rsid w:val="00EE5767"/>
    <w:rsid w:val="00EF1403"/>
    <w:rsid w:val="00EF6EDC"/>
    <w:rsid w:val="00F36BF0"/>
    <w:rsid w:val="00F439AE"/>
    <w:rsid w:val="00F47C41"/>
    <w:rsid w:val="00F65F7F"/>
    <w:rsid w:val="00FA8E5D"/>
    <w:rsid w:val="00FD26C6"/>
    <w:rsid w:val="00FF2AF0"/>
    <w:rsid w:val="00FF2C0C"/>
    <w:rsid w:val="013C7095"/>
    <w:rsid w:val="015E4DA7"/>
    <w:rsid w:val="01C2D055"/>
    <w:rsid w:val="01D5F253"/>
    <w:rsid w:val="01E4ADDA"/>
    <w:rsid w:val="01F891A2"/>
    <w:rsid w:val="0217F00F"/>
    <w:rsid w:val="0248CC0D"/>
    <w:rsid w:val="025A286C"/>
    <w:rsid w:val="0278140B"/>
    <w:rsid w:val="02A48DCD"/>
    <w:rsid w:val="02C0A03C"/>
    <w:rsid w:val="02E77538"/>
    <w:rsid w:val="039B823F"/>
    <w:rsid w:val="03DC1377"/>
    <w:rsid w:val="041138B4"/>
    <w:rsid w:val="044ED828"/>
    <w:rsid w:val="04A54B40"/>
    <w:rsid w:val="04AE24B4"/>
    <w:rsid w:val="04D2A077"/>
    <w:rsid w:val="04E4FB56"/>
    <w:rsid w:val="057CE642"/>
    <w:rsid w:val="057EE71F"/>
    <w:rsid w:val="06179343"/>
    <w:rsid w:val="061F4DB6"/>
    <w:rsid w:val="062C1D1F"/>
    <w:rsid w:val="06323EA6"/>
    <w:rsid w:val="06865526"/>
    <w:rsid w:val="06B6F116"/>
    <w:rsid w:val="06BF8B1A"/>
    <w:rsid w:val="06E1AAC8"/>
    <w:rsid w:val="075366BE"/>
    <w:rsid w:val="0761E009"/>
    <w:rsid w:val="07780B6B"/>
    <w:rsid w:val="0778FDB6"/>
    <w:rsid w:val="07A8E249"/>
    <w:rsid w:val="07EBE642"/>
    <w:rsid w:val="080E0AAF"/>
    <w:rsid w:val="0821C43E"/>
    <w:rsid w:val="0821EC6C"/>
    <w:rsid w:val="086B5D04"/>
    <w:rsid w:val="088BB5D8"/>
    <w:rsid w:val="08A34E59"/>
    <w:rsid w:val="08A76258"/>
    <w:rsid w:val="0920C217"/>
    <w:rsid w:val="096B81EF"/>
    <w:rsid w:val="09D3C988"/>
    <w:rsid w:val="0A09AD4B"/>
    <w:rsid w:val="0A3718C8"/>
    <w:rsid w:val="0A76604E"/>
    <w:rsid w:val="0A7B6CB8"/>
    <w:rsid w:val="0AA79630"/>
    <w:rsid w:val="0ABE172B"/>
    <w:rsid w:val="0AC54FBC"/>
    <w:rsid w:val="0AE76512"/>
    <w:rsid w:val="0B1335DA"/>
    <w:rsid w:val="0B26B316"/>
    <w:rsid w:val="0B4B17CA"/>
    <w:rsid w:val="0BB563C1"/>
    <w:rsid w:val="0BB7B4B8"/>
    <w:rsid w:val="0BC12B47"/>
    <w:rsid w:val="0BD96BA0"/>
    <w:rsid w:val="0C32F609"/>
    <w:rsid w:val="0C76469A"/>
    <w:rsid w:val="0D90BD50"/>
    <w:rsid w:val="0D921514"/>
    <w:rsid w:val="0D98122C"/>
    <w:rsid w:val="0E006EFA"/>
    <w:rsid w:val="0E2AE1EA"/>
    <w:rsid w:val="0E5D67D9"/>
    <w:rsid w:val="0E884025"/>
    <w:rsid w:val="0EA45466"/>
    <w:rsid w:val="0EC1FAB1"/>
    <w:rsid w:val="0EDFD7BE"/>
    <w:rsid w:val="0EFE6484"/>
    <w:rsid w:val="0F2E9E59"/>
    <w:rsid w:val="0F36A1CC"/>
    <w:rsid w:val="0F6B0DF1"/>
    <w:rsid w:val="0FBA5B72"/>
    <w:rsid w:val="0FBE1A7B"/>
    <w:rsid w:val="0FFE57FF"/>
    <w:rsid w:val="104E6F15"/>
    <w:rsid w:val="1051A164"/>
    <w:rsid w:val="10548330"/>
    <w:rsid w:val="10A0730B"/>
    <w:rsid w:val="10B90336"/>
    <w:rsid w:val="10CB55D3"/>
    <w:rsid w:val="113EE0BD"/>
    <w:rsid w:val="1159AF06"/>
    <w:rsid w:val="115FB09B"/>
    <w:rsid w:val="11A5474C"/>
    <w:rsid w:val="11B247EC"/>
    <w:rsid w:val="12027AEC"/>
    <w:rsid w:val="1218B089"/>
    <w:rsid w:val="1290B5B2"/>
    <w:rsid w:val="12BFBE5F"/>
    <w:rsid w:val="12C0A61C"/>
    <w:rsid w:val="12C214BE"/>
    <w:rsid w:val="12D5FDDD"/>
    <w:rsid w:val="12DB0E86"/>
    <w:rsid w:val="13ABE781"/>
    <w:rsid w:val="13B8E7D9"/>
    <w:rsid w:val="13DFE8D0"/>
    <w:rsid w:val="13E7275A"/>
    <w:rsid w:val="14135007"/>
    <w:rsid w:val="1425D7E7"/>
    <w:rsid w:val="14434FED"/>
    <w:rsid w:val="14765D4D"/>
    <w:rsid w:val="1484CFC6"/>
    <w:rsid w:val="14C913E5"/>
    <w:rsid w:val="15B283D8"/>
    <w:rsid w:val="15C17DA9"/>
    <w:rsid w:val="16111F98"/>
    <w:rsid w:val="164E8545"/>
    <w:rsid w:val="166C095F"/>
    <w:rsid w:val="168974A8"/>
    <w:rsid w:val="16934895"/>
    <w:rsid w:val="1718258D"/>
    <w:rsid w:val="173E9DBB"/>
    <w:rsid w:val="1746CE05"/>
    <w:rsid w:val="174C6B00"/>
    <w:rsid w:val="17557C19"/>
    <w:rsid w:val="17AD2D78"/>
    <w:rsid w:val="17B94F2A"/>
    <w:rsid w:val="17FC0CF1"/>
    <w:rsid w:val="18800B04"/>
    <w:rsid w:val="1882A870"/>
    <w:rsid w:val="188D0BB0"/>
    <w:rsid w:val="188E38EE"/>
    <w:rsid w:val="18DE12EE"/>
    <w:rsid w:val="18DF9D76"/>
    <w:rsid w:val="1978F26C"/>
    <w:rsid w:val="199E7A87"/>
    <w:rsid w:val="19D1CF9A"/>
    <w:rsid w:val="1A140749"/>
    <w:rsid w:val="1A209C35"/>
    <w:rsid w:val="1A2D615F"/>
    <w:rsid w:val="1AD8CFF4"/>
    <w:rsid w:val="1AE91011"/>
    <w:rsid w:val="1B0AEC6C"/>
    <w:rsid w:val="1B30D928"/>
    <w:rsid w:val="1B5DD8FA"/>
    <w:rsid w:val="1B607A3B"/>
    <w:rsid w:val="1B6198CE"/>
    <w:rsid w:val="1B7792EB"/>
    <w:rsid w:val="1BFD9C54"/>
    <w:rsid w:val="1C0C8683"/>
    <w:rsid w:val="1C0FD2D7"/>
    <w:rsid w:val="1C1AF7FA"/>
    <w:rsid w:val="1C38B5A5"/>
    <w:rsid w:val="1C6B0703"/>
    <w:rsid w:val="1CABF583"/>
    <w:rsid w:val="1D59D9DA"/>
    <w:rsid w:val="1D8A947D"/>
    <w:rsid w:val="1D9F2D44"/>
    <w:rsid w:val="1DB321EA"/>
    <w:rsid w:val="1DB90CE8"/>
    <w:rsid w:val="1DFC7D79"/>
    <w:rsid w:val="1E0859CC"/>
    <w:rsid w:val="1E1FF5B3"/>
    <w:rsid w:val="1E223E76"/>
    <w:rsid w:val="1E497369"/>
    <w:rsid w:val="1E558ADE"/>
    <w:rsid w:val="1EA51344"/>
    <w:rsid w:val="1EA6CE92"/>
    <w:rsid w:val="1EF3E469"/>
    <w:rsid w:val="1EF79C5D"/>
    <w:rsid w:val="1F65E2D6"/>
    <w:rsid w:val="1F8BA674"/>
    <w:rsid w:val="1F91F0E3"/>
    <w:rsid w:val="1FA2C782"/>
    <w:rsid w:val="1FE533F1"/>
    <w:rsid w:val="1FFD2FA4"/>
    <w:rsid w:val="2016319B"/>
    <w:rsid w:val="2024C834"/>
    <w:rsid w:val="204847C9"/>
    <w:rsid w:val="20A2BAFD"/>
    <w:rsid w:val="2114B8D3"/>
    <w:rsid w:val="212383A2"/>
    <w:rsid w:val="21343A63"/>
    <w:rsid w:val="214A99AA"/>
    <w:rsid w:val="21574ADE"/>
    <w:rsid w:val="21BAA866"/>
    <w:rsid w:val="21C3B98F"/>
    <w:rsid w:val="21DCCC7A"/>
    <w:rsid w:val="21F5810F"/>
    <w:rsid w:val="222CF091"/>
    <w:rsid w:val="2236DD41"/>
    <w:rsid w:val="22901AD9"/>
    <w:rsid w:val="229263CE"/>
    <w:rsid w:val="230B17E1"/>
    <w:rsid w:val="2326B668"/>
    <w:rsid w:val="233CA8DC"/>
    <w:rsid w:val="2351BE37"/>
    <w:rsid w:val="235DFC23"/>
    <w:rsid w:val="2379E4C9"/>
    <w:rsid w:val="239D5249"/>
    <w:rsid w:val="2404EA55"/>
    <w:rsid w:val="240AE105"/>
    <w:rsid w:val="241461EE"/>
    <w:rsid w:val="243FC8DA"/>
    <w:rsid w:val="2459609A"/>
    <w:rsid w:val="24ED564F"/>
    <w:rsid w:val="251F6D4D"/>
    <w:rsid w:val="252E304B"/>
    <w:rsid w:val="25908273"/>
    <w:rsid w:val="25B64349"/>
    <w:rsid w:val="25BEB25A"/>
    <w:rsid w:val="25E9564A"/>
    <w:rsid w:val="2613B631"/>
    <w:rsid w:val="26184888"/>
    <w:rsid w:val="26471575"/>
    <w:rsid w:val="264E19D2"/>
    <w:rsid w:val="26986FE8"/>
    <w:rsid w:val="2723C02C"/>
    <w:rsid w:val="2736127B"/>
    <w:rsid w:val="2776EBB3"/>
    <w:rsid w:val="27CC1EC5"/>
    <w:rsid w:val="27DF7878"/>
    <w:rsid w:val="2825728D"/>
    <w:rsid w:val="282F1B89"/>
    <w:rsid w:val="2848E802"/>
    <w:rsid w:val="28581564"/>
    <w:rsid w:val="285B27F6"/>
    <w:rsid w:val="285B733B"/>
    <w:rsid w:val="285D6C24"/>
    <w:rsid w:val="28A08FC0"/>
    <w:rsid w:val="28D3092B"/>
    <w:rsid w:val="28ED8880"/>
    <w:rsid w:val="29230BD8"/>
    <w:rsid w:val="29585C82"/>
    <w:rsid w:val="297A67BF"/>
    <w:rsid w:val="29A95BEF"/>
    <w:rsid w:val="2A22AFC1"/>
    <w:rsid w:val="2A788464"/>
    <w:rsid w:val="2A865930"/>
    <w:rsid w:val="2B8DFBAD"/>
    <w:rsid w:val="2BB8EAE3"/>
    <w:rsid w:val="2BC64FE8"/>
    <w:rsid w:val="2BEE58C3"/>
    <w:rsid w:val="2BF21A89"/>
    <w:rsid w:val="2CB9E0D0"/>
    <w:rsid w:val="2CD883D8"/>
    <w:rsid w:val="2D0BCE95"/>
    <w:rsid w:val="2D30066C"/>
    <w:rsid w:val="2D5BF847"/>
    <w:rsid w:val="2D72F0D0"/>
    <w:rsid w:val="2D733401"/>
    <w:rsid w:val="2D8BF74C"/>
    <w:rsid w:val="2DB2DB7D"/>
    <w:rsid w:val="2DDDEEA1"/>
    <w:rsid w:val="2E157104"/>
    <w:rsid w:val="2E477CDF"/>
    <w:rsid w:val="2E4CEFDC"/>
    <w:rsid w:val="2E5F5F20"/>
    <w:rsid w:val="2EB2B140"/>
    <w:rsid w:val="2EE07191"/>
    <w:rsid w:val="2F045BD8"/>
    <w:rsid w:val="2F081C4F"/>
    <w:rsid w:val="2F6859C4"/>
    <w:rsid w:val="2F7BB5EC"/>
    <w:rsid w:val="2F9D70FA"/>
    <w:rsid w:val="2FA9132D"/>
    <w:rsid w:val="2FAA0D69"/>
    <w:rsid w:val="2FD13A0E"/>
    <w:rsid w:val="2FF0C379"/>
    <w:rsid w:val="30003C8A"/>
    <w:rsid w:val="30655090"/>
    <w:rsid w:val="30A73883"/>
    <w:rsid w:val="30AB4AB5"/>
    <w:rsid w:val="30CF1091"/>
    <w:rsid w:val="30E29DCA"/>
    <w:rsid w:val="30FD11A6"/>
    <w:rsid w:val="3122F9B2"/>
    <w:rsid w:val="3140905C"/>
    <w:rsid w:val="31496435"/>
    <w:rsid w:val="3180D721"/>
    <w:rsid w:val="31C331BC"/>
    <w:rsid w:val="31F203C9"/>
    <w:rsid w:val="321A1F9B"/>
    <w:rsid w:val="325EC3BB"/>
    <w:rsid w:val="326E06A8"/>
    <w:rsid w:val="32A42699"/>
    <w:rsid w:val="32AEB06F"/>
    <w:rsid w:val="32CDC91C"/>
    <w:rsid w:val="32D2ED62"/>
    <w:rsid w:val="32F64487"/>
    <w:rsid w:val="330087D0"/>
    <w:rsid w:val="33746BE9"/>
    <w:rsid w:val="33920B38"/>
    <w:rsid w:val="33A56C2B"/>
    <w:rsid w:val="33DD8600"/>
    <w:rsid w:val="3405908A"/>
    <w:rsid w:val="34265876"/>
    <w:rsid w:val="342E13F1"/>
    <w:rsid w:val="35265462"/>
    <w:rsid w:val="35CC1A3E"/>
    <w:rsid w:val="36297259"/>
    <w:rsid w:val="36547E00"/>
    <w:rsid w:val="36BBDBEC"/>
    <w:rsid w:val="36E34BBC"/>
    <w:rsid w:val="36FA4DB5"/>
    <w:rsid w:val="371817E1"/>
    <w:rsid w:val="373FB19C"/>
    <w:rsid w:val="375D7982"/>
    <w:rsid w:val="378E613E"/>
    <w:rsid w:val="382513D6"/>
    <w:rsid w:val="38903BF0"/>
    <w:rsid w:val="38A2760C"/>
    <w:rsid w:val="38BBF0CF"/>
    <w:rsid w:val="38C5CA1C"/>
    <w:rsid w:val="38D11D29"/>
    <w:rsid w:val="39410C7E"/>
    <w:rsid w:val="3956EE03"/>
    <w:rsid w:val="3963DB36"/>
    <w:rsid w:val="396FE04D"/>
    <w:rsid w:val="39795330"/>
    <w:rsid w:val="39CF0025"/>
    <w:rsid w:val="39E73203"/>
    <w:rsid w:val="39E83FE7"/>
    <w:rsid w:val="39E8B7D1"/>
    <w:rsid w:val="3A16ED4D"/>
    <w:rsid w:val="3A24EAC6"/>
    <w:rsid w:val="3A4F2290"/>
    <w:rsid w:val="3A55CBC8"/>
    <w:rsid w:val="3AE919CE"/>
    <w:rsid w:val="3B15701B"/>
    <w:rsid w:val="3B17BE05"/>
    <w:rsid w:val="3B17DF25"/>
    <w:rsid w:val="3B38E80B"/>
    <w:rsid w:val="3B401947"/>
    <w:rsid w:val="3B801971"/>
    <w:rsid w:val="3B8AAC6E"/>
    <w:rsid w:val="3BD3D7F5"/>
    <w:rsid w:val="3BD6E4B9"/>
    <w:rsid w:val="3BDBB7AD"/>
    <w:rsid w:val="3BFDF0AD"/>
    <w:rsid w:val="3C5AE7B3"/>
    <w:rsid w:val="3C6C02FE"/>
    <w:rsid w:val="3C790419"/>
    <w:rsid w:val="3C8C8BFA"/>
    <w:rsid w:val="3C9E6B08"/>
    <w:rsid w:val="3CAA53CC"/>
    <w:rsid w:val="3CC42B91"/>
    <w:rsid w:val="3CD76978"/>
    <w:rsid w:val="3CFEC49F"/>
    <w:rsid w:val="3D43CE4D"/>
    <w:rsid w:val="3D5139AC"/>
    <w:rsid w:val="3D81077A"/>
    <w:rsid w:val="3DB29C64"/>
    <w:rsid w:val="3DBB0DA5"/>
    <w:rsid w:val="3DE7BAA6"/>
    <w:rsid w:val="3E347910"/>
    <w:rsid w:val="3E38B529"/>
    <w:rsid w:val="3E528A6C"/>
    <w:rsid w:val="3E67CDA3"/>
    <w:rsid w:val="3EDB22A5"/>
    <w:rsid w:val="3EF1E1D9"/>
    <w:rsid w:val="3F703197"/>
    <w:rsid w:val="3FA8134C"/>
    <w:rsid w:val="3FC71499"/>
    <w:rsid w:val="40831036"/>
    <w:rsid w:val="408F7829"/>
    <w:rsid w:val="40922FC2"/>
    <w:rsid w:val="40D73551"/>
    <w:rsid w:val="4100FD11"/>
    <w:rsid w:val="412CC1D8"/>
    <w:rsid w:val="414844BC"/>
    <w:rsid w:val="41606BBA"/>
    <w:rsid w:val="41DABA58"/>
    <w:rsid w:val="42013694"/>
    <w:rsid w:val="420DE48F"/>
    <w:rsid w:val="4210AD75"/>
    <w:rsid w:val="429E4838"/>
    <w:rsid w:val="42B11C1A"/>
    <w:rsid w:val="4303C3D6"/>
    <w:rsid w:val="430A7EF8"/>
    <w:rsid w:val="432EDBE6"/>
    <w:rsid w:val="438043D7"/>
    <w:rsid w:val="43950B35"/>
    <w:rsid w:val="43C2BDAC"/>
    <w:rsid w:val="43DC7739"/>
    <w:rsid w:val="441F1D5E"/>
    <w:rsid w:val="44227CF5"/>
    <w:rsid w:val="443FEAB2"/>
    <w:rsid w:val="449D5A60"/>
    <w:rsid w:val="44B1C081"/>
    <w:rsid w:val="44C55CC4"/>
    <w:rsid w:val="44E588CD"/>
    <w:rsid w:val="4563762B"/>
    <w:rsid w:val="45713691"/>
    <w:rsid w:val="45D65343"/>
    <w:rsid w:val="45F8F58A"/>
    <w:rsid w:val="46123A86"/>
    <w:rsid w:val="4652602A"/>
    <w:rsid w:val="46554BCE"/>
    <w:rsid w:val="469F75CC"/>
    <w:rsid w:val="46A7DEB6"/>
    <w:rsid w:val="46FFAEA2"/>
    <w:rsid w:val="4748299A"/>
    <w:rsid w:val="47581DAB"/>
    <w:rsid w:val="476C87FB"/>
    <w:rsid w:val="47C32061"/>
    <w:rsid w:val="481BB6B4"/>
    <w:rsid w:val="4839AEEC"/>
    <w:rsid w:val="489B5572"/>
    <w:rsid w:val="48D607E0"/>
    <w:rsid w:val="495356AB"/>
    <w:rsid w:val="496CA8A0"/>
    <w:rsid w:val="4978C609"/>
    <w:rsid w:val="49882216"/>
    <w:rsid w:val="49A3D8E6"/>
    <w:rsid w:val="49BD5585"/>
    <w:rsid w:val="4A0D2452"/>
    <w:rsid w:val="4A112A99"/>
    <w:rsid w:val="4A3C62EA"/>
    <w:rsid w:val="4A615442"/>
    <w:rsid w:val="4A76914E"/>
    <w:rsid w:val="4A8E8DA6"/>
    <w:rsid w:val="4A945683"/>
    <w:rsid w:val="4A9FCA07"/>
    <w:rsid w:val="4AC9F355"/>
    <w:rsid w:val="4AEE4FC4"/>
    <w:rsid w:val="4B014E41"/>
    <w:rsid w:val="4B17EE6B"/>
    <w:rsid w:val="4BC8A92D"/>
    <w:rsid w:val="4CA9FF07"/>
    <w:rsid w:val="4CB82DDB"/>
    <w:rsid w:val="4D285EA5"/>
    <w:rsid w:val="4D28D16F"/>
    <w:rsid w:val="4D639278"/>
    <w:rsid w:val="4D6A92BB"/>
    <w:rsid w:val="4D938A3D"/>
    <w:rsid w:val="4DA7860A"/>
    <w:rsid w:val="4DABAB61"/>
    <w:rsid w:val="4DF9CC48"/>
    <w:rsid w:val="4E057B6F"/>
    <w:rsid w:val="4E5FD3A2"/>
    <w:rsid w:val="4F18AD02"/>
    <w:rsid w:val="4F2DCAC2"/>
    <w:rsid w:val="4F4E2A0B"/>
    <w:rsid w:val="4F78886E"/>
    <w:rsid w:val="4FD9D48F"/>
    <w:rsid w:val="4FDC2E49"/>
    <w:rsid w:val="4FEDD2C8"/>
    <w:rsid w:val="5015AC4B"/>
    <w:rsid w:val="50543BA8"/>
    <w:rsid w:val="505F024A"/>
    <w:rsid w:val="5070D405"/>
    <w:rsid w:val="50F46054"/>
    <w:rsid w:val="510D2CC5"/>
    <w:rsid w:val="514E18A1"/>
    <w:rsid w:val="515FD65E"/>
    <w:rsid w:val="517C5A05"/>
    <w:rsid w:val="5184613A"/>
    <w:rsid w:val="518B5662"/>
    <w:rsid w:val="518E6D72"/>
    <w:rsid w:val="51C19A93"/>
    <w:rsid w:val="52721C59"/>
    <w:rsid w:val="52862282"/>
    <w:rsid w:val="52FF1D95"/>
    <w:rsid w:val="5322BAA4"/>
    <w:rsid w:val="53E81B80"/>
    <w:rsid w:val="543D0568"/>
    <w:rsid w:val="54733F75"/>
    <w:rsid w:val="548A1722"/>
    <w:rsid w:val="54A29FDF"/>
    <w:rsid w:val="54AA5BF2"/>
    <w:rsid w:val="54C2356E"/>
    <w:rsid w:val="5551384F"/>
    <w:rsid w:val="56821904"/>
    <w:rsid w:val="56BF6E28"/>
    <w:rsid w:val="56DD7D1C"/>
    <w:rsid w:val="5702EC93"/>
    <w:rsid w:val="574AB9C7"/>
    <w:rsid w:val="57B88A9D"/>
    <w:rsid w:val="57B9454D"/>
    <w:rsid w:val="57CF7574"/>
    <w:rsid w:val="57DB7DCB"/>
    <w:rsid w:val="57F24BB2"/>
    <w:rsid w:val="57F4FA2E"/>
    <w:rsid w:val="58151DD4"/>
    <w:rsid w:val="586C7DB0"/>
    <w:rsid w:val="587E849C"/>
    <w:rsid w:val="58E4A8B5"/>
    <w:rsid w:val="58EEB451"/>
    <w:rsid w:val="5977714E"/>
    <w:rsid w:val="5A50B6C1"/>
    <w:rsid w:val="5A8A49FD"/>
    <w:rsid w:val="5B0B061E"/>
    <w:rsid w:val="5B1E9D3D"/>
    <w:rsid w:val="5B2292CE"/>
    <w:rsid w:val="5B45C394"/>
    <w:rsid w:val="5B7C3779"/>
    <w:rsid w:val="5B8D74B4"/>
    <w:rsid w:val="5BA31590"/>
    <w:rsid w:val="5BA4F4BC"/>
    <w:rsid w:val="5C858B67"/>
    <w:rsid w:val="5C888DBC"/>
    <w:rsid w:val="5CB13C24"/>
    <w:rsid w:val="5CD3C4DA"/>
    <w:rsid w:val="5D0B4B83"/>
    <w:rsid w:val="5D41A78B"/>
    <w:rsid w:val="5D536119"/>
    <w:rsid w:val="5DAD5A9D"/>
    <w:rsid w:val="5DB74EA3"/>
    <w:rsid w:val="5DCF0B0E"/>
    <w:rsid w:val="5DD14291"/>
    <w:rsid w:val="5DD1430E"/>
    <w:rsid w:val="5DEAEA02"/>
    <w:rsid w:val="5E11C8BC"/>
    <w:rsid w:val="5E17E031"/>
    <w:rsid w:val="5E585189"/>
    <w:rsid w:val="5E93054A"/>
    <w:rsid w:val="5F23D609"/>
    <w:rsid w:val="5F8B3A26"/>
    <w:rsid w:val="5F978057"/>
    <w:rsid w:val="5FB6C725"/>
    <w:rsid w:val="5FFE617B"/>
    <w:rsid w:val="601A328E"/>
    <w:rsid w:val="60C3996E"/>
    <w:rsid w:val="61061695"/>
    <w:rsid w:val="611586C2"/>
    <w:rsid w:val="612D099B"/>
    <w:rsid w:val="6131F828"/>
    <w:rsid w:val="61367352"/>
    <w:rsid w:val="6181F941"/>
    <w:rsid w:val="61A6A67D"/>
    <w:rsid w:val="61B1DC62"/>
    <w:rsid w:val="62119F3B"/>
    <w:rsid w:val="6220AF16"/>
    <w:rsid w:val="622F6BC4"/>
    <w:rsid w:val="62399E7E"/>
    <w:rsid w:val="629254D9"/>
    <w:rsid w:val="630A9CA1"/>
    <w:rsid w:val="63215F67"/>
    <w:rsid w:val="639BA13D"/>
    <w:rsid w:val="640144AF"/>
    <w:rsid w:val="6402BDF2"/>
    <w:rsid w:val="6410E23E"/>
    <w:rsid w:val="64B0022F"/>
    <w:rsid w:val="64BBA28A"/>
    <w:rsid w:val="64D31977"/>
    <w:rsid w:val="64E7E51B"/>
    <w:rsid w:val="6516CCC9"/>
    <w:rsid w:val="6539F94F"/>
    <w:rsid w:val="6545B8D7"/>
    <w:rsid w:val="654C65E6"/>
    <w:rsid w:val="6571519E"/>
    <w:rsid w:val="6574A92B"/>
    <w:rsid w:val="6587ABAC"/>
    <w:rsid w:val="658CDE90"/>
    <w:rsid w:val="65A2A1AB"/>
    <w:rsid w:val="665657DE"/>
    <w:rsid w:val="66867422"/>
    <w:rsid w:val="668EAF2F"/>
    <w:rsid w:val="66CD359A"/>
    <w:rsid w:val="66E48647"/>
    <w:rsid w:val="6728ADF9"/>
    <w:rsid w:val="674C85F3"/>
    <w:rsid w:val="67515868"/>
    <w:rsid w:val="676841AE"/>
    <w:rsid w:val="676FDAEC"/>
    <w:rsid w:val="678930C5"/>
    <w:rsid w:val="67E92F8A"/>
    <w:rsid w:val="682E16F7"/>
    <w:rsid w:val="685A1A81"/>
    <w:rsid w:val="686B7868"/>
    <w:rsid w:val="68B23884"/>
    <w:rsid w:val="68B32123"/>
    <w:rsid w:val="68CC2C04"/>
    <w:rsid w:val="68EB07A6"/>
    <w:rsid w:val="68ED6F46"/>
    <w:rsid w:val="6A0B324D"/>
    <w:rsid w:val="6A49917B"/>
    <w:rsid w:val="6A60EAEB"/>
    <w:rsid w:val="6A7514F5"/>
    <w:rsid w:val="6AA72E80"/>
    <w:rsid w:val="6B1ED437"/>
    <w:rsid w:val="6B9229C8"/>
    <w:rsid w:val="6BC6403F"/>
    <w:rsid w:val="6BCF9E6D"/>
    <w:rsid w:val="6BF0AF01"/>
    <w:rsid w:val="6BF6478A"/>
    <w:rsid w:val="6C00B52A"/>
    <w:rsid w:val="6C79F920"/>
    <w:rsid w:val="6C920B15"/>
    <w:rsid w:val="6C9F3586"/>
    <w:rsid w:val="6D51CCCD"/>
    <w:rsid w:val="6DB5B654"/>
    <w:rsid w:val="6DBC430E"/>
    <w:rsid w:val="6DCC527E"/>
    <w:rsid w:val="6DDEB4A3"/>
    <w:rsid w:val="6E63D513"/>
    <w:rsid w:val="6E71B9ED"/>
    <w:rsid w:val="6EDA28D1"/>
    <w:rsid w:val="6EE16904"/>
    <w:rsid w:val="6F0E21A6"/>
    <w:rsid w:val="6F31B80B"/>
    <w:rsid w:val="6FB9B406"/>
    <w:rsid w:val="700EF6A6"/>
    <w:rsid w:val="702266BA"/>
    <w:rsid w:val="70533D79"/>
    <w:rsid w:val="70784391"/>
    <w:rsid w:val="708392A1"/>
    <w:rsid w:val="708EDA46"/>
    <w:rsid w:val="70D6D02B"/>
    <w:rsid w:val="713FDB94"/>
    <w:rsid w:val="714ECD81"/>
    <w:rsid w:val="715EAAC6"/>
    <w:rsid w:val="71672DC5"/>
    <w:rsid w:val="716B383A"/>
    <w:rsid w:val="71885684"/>
    <w:rsid w:val="718BECBD"/>
    <w:rsid w:val="719EACB7"/>
    <w:rsid w:val="7231D24B"/>
    <w:rsid w:val="7237674A"/>
    <w:rsid w:val="7242FDAA"/>
    <w:rsid w:val="7252A330"/>
    <w:rsid w:val="726FE5E3"/>
    <w:rsid w:val="72B0157B"/>
    <w:rsid w:val="72DB3B13"/>
    <w:rsid w:val="73426CC5"/>
    <w:rsid w:val="7428CC33"/>
    <w:rsid w:val="746782C4"/>
    <w:rsid w:val="746827CA"/>
    <w:rsid w:val="7479C36C"/>
    <w:rsid w:val="74EF22C7"/>
    <w:rsid w:val="75414612"/>
    <w:rsid w:val="75419E98"/>
    <w:rsid w:val="756809E4"/>
    <w:rsid w:val="75E964AD"/>
    <w:rsid w:val="75ED6BF8"/>
    <w:rsid w:val="75FB3403"/>
    <w:rsid w:val="761AF2F5"/>
    <w:rsid w:val="762092E2"/>
    <w:rsid w:val="76212EE9"/>
    <w:rsid w:val="762F537D"/>
    <w:rsid w:val="76C5627A"/>
    <w:rsid w:val="770BFD30"/>
    <w:rsid w:val="7712D608"/>
    <w:rsid w:val="77B43742"/>
    <w:rsid w:val="783912A2"/>
    <w:rsid w:val="785E8A46"/>
    <w:rsid w:val="78CC9006"/>
    <w:rsid w:val="78FF2A0F"/>
    <w:rsid w:val="7928F835"/>
    <w:rsid w:val="793DD252"/>
    <w:rsid w:val="7984CE54"/>
    <w:rsid w:val="7A425B12"/>
    <w:rsid w:val="7A4B5B28"/>
    <w:rsid w:val="7A4DAAB4"/>
    <w:rsid w:val="7A61C175"/>
    <w:rsid w:val="7A960B16"/>
    <w:rsid w:val="7ADFF83F"/>
    <w:rsid w:val="7B238142"/>
    <w:rsid w:val="7B6EC10E"/>
    <w:rsid w:val="7B727504"/>
    <w:rsid w:val="7B7B31AB"/>
    <w:rsid w:val="7B95CC54"/>
    <w:rsid w:val="7BC16215"/>
    <w:rsid w:val="7BC9FE45"/>
    <w:rsid w:val="7C294675"/>
    <w:rsid w:val="7C981DDF"/>
    <w:rsid w:val="7CC8E65C"/>
    <w:rsid w:val="7CD237F0"/>
    <w:rsid w:val="7CD49EDF"/>
    <w:rsid w:val="7CDB84AD"/>
    <w:rsid w:val="7D253A95"/>
    <w:rsid w:val="7D3D7613"/>
    <w:rsid w:val="7DEF1831"/>
    <w:rsid w:val="7DF7E4AD"/>
    <w:rsid w:val="7E5EDCE7"/>
    <w:rsid w:val="7E6FE464"/>
    <w:rsid w:val="7EDBC164"/>
    <w:rsid w:val="7F1735D9"/>
    <w:rsid w:val="7F358F71"/>
    <w:rsid w:val="7F9D70CF"/>
    <w:rsid w:val="7FD6F1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59B8"/>
  <w15:docId w15:val="{CFD27D07-E2AC-4A1B-8902-3F18294C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26"/>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0"/>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nhideWhenUsed/>
    <w:rsid w:val="006B13CA"/>
    <w:rPr>
      <w:sz w:val="16"/>
      <w:szCs w:val="16"/>
    </w:rPr>
  </w:style>
  <w:style w:type="paragraph" w:styleId="Textocomentario">
    <w:name w:val="annotation text"/>
    <w:basedOn w:val="Normal"/>
    <w:link w:val="TextocomentarioCar"/>
    <w:unhideWhenUsed/>
    <w:rsid w:val="006B13CA"/>
    <w:pPr>
      <w:spacing w:line="240" w:lineRule="auto"/>
    </w:pPr>
    <w:rPr>
      <w:sz w:val="20"/>
      <w:szCs w:val="20"/>
    </w:rPr>
  </w:style>
  <w:style w:type="character" w:customStyle="1" w:styleId="TextocomentarioCar">
    <w:name w:val="Texto comentario Car"/>
    <w:basedOn w:val="Fuentedeprrafopredeter"/>
    <w:link w:val="Textocomentario"/>
    <w:rsid w:val="006B13CA"/>
    <w:rPr>
      <w:rFonts w:ascii="Times New Roman" w:hAnsi="Times New Roman"/>
      <w:sz w:val="20"/>
      <w:szCs w:val="20"/>
    </w:rPr>
  </w:style>
  <w:style w:type="paragraph" w:styleId="Textodeglobo">
    <w:name w:val="Balloon Text"/>
    <w:basedOn w:val="Normal"/>
    <w:link w:val="TextodegloboCar"/>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nhideWhenUsed/>
    <w:rsid w:val="00257918"/>
    <w:rPr>
      <w:b/>
      <w:bCs/>
    </w:rPr>
  </w:style>
  <w:style w:type="character" w:customStyle="1" w:styleId="AsuntodelcomentarioCar">
    <w:name w:val="Asunto del comentario Car"/>
    <w:basedOn w:val="TextocomentarioCar"/>
    <w:link w:val="Asuntodelcomentario"/>
    <w:rsid w:val="00257918"/>
    <w:rPr>
      <w:rFonts w:ascii="Times New Roman" w:hAnsi="Times New Roman"/>
      <w:b/>
      <w:bCs/>
      <w:sz w:val="20"/>
      <w:szCs w:val="20"/>
    </w:rPr>
  </w:style>
  <w:style w:type="table" w:styleId="Tablaconcuadrcula">
    <w:name w:val="Table Grid"/>
    <w:basedOn w:val="Tablanormal"/>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nhideWhenUsed/>
    <w:rsid w:val="00892860"/>
    <w:pPr>
      <w:spacing w:after="120"/>
    </w:pPr>
  </w:style>
  <w:style w:type="character" w:customStyle="1" w:styleId="TextoindependienteCar">
    <w:name w:val="Texto independiente Car"/>
    <w:basedOn w:val="Fuentedeprrafopredeter"/>
    <w:link w:val="Textoindependiente"/>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pPr>
      <w:spacing w:line="240" w:lineRule="auto"/>
    </w:pPr>
    <w:rPr>
      <w:sz w:val="20"/>
      <w:szCs w:val="20"/>
    </w:rPr>
    <w:tblPr>
      <w:tblStyleRowBandSize w:val="1"/>
      <w:tblStyleColBandSize w:val="1"/>
    </w:tblPr>
  </w:style>
  <w:style w:type="table" w:customStyle="1" w:styleId="a8">
    <w:basedOn w:val="Tablanormal"/>
    <w:pPr>
      <w:spacing w:line="240" w:lineRule="auto"/>
    </w:pPr>
    <w:rPr>
      <w:sz w:val="20"/>
      <w:szCs w:val="20"/>
    </w:rPr>
    <w:tblPr>
      <w:tblStyleRowBandSize w:val="1"/>
      <w:tblStyleColBandSize w:val="1"/>
    </w:tblPr>
  </w:style>
  <w:style w:type="table" w:customStyle="1" w:styleId="a9">
    <w:basedOn w:val="Tablanormal"/>
    <w:pPr>
      <w:spacing w:line="240" w:lineRule="auto"/>
    </w:pPr>
    <w:rPr>
      <w:sz w:val="20"/>
      <w:szCs w:val="20"/>
    </w:rPr>
    <w:tblPr>
      <w:tblStyleRowBandSize w:val="1"/>
      <w:tblStyleColBandSize w:val="1"/>
    </w:tblPr>
  </w:style>
  <w:style w:type="table" w:customStyle="1" w:styleId="aa">
    <w:basedOn w:val="Tablanormal"/>
    <w:pPr>
      <w:spacing w:line="240" w:lineRule="auto"/>
    </w:pPr>
    <w:rPr>
      <w:sz w:val="20"/>
      <w:szCs w:val="20"/>
    </w:rPr>
    <w:tblPr>
      <w:tblStyleRowBandSize w:val="1"/>
      <w:tblStyleColBandSize w:val="1"/>
    </w:tblPr>
  </w:style>
  <w:style w:type="paragraph" w:customStyle="1" w:styleId="Normal0">
    <w:name w:val="Normal0"/>
    <w:rsid w:val="003A5053"/>
    <w:rPr>
      <w:lang w:eastAsia="ja-JP"/>
    </w:rPr>
  </w:style>
  <w:style w:type="paragraph" w:customStyle="1" w:styleId="Abstract">
    <w:name w:val="Abstract"/>
    <w:rsid w:val="0019723F"/>
    <w:pPr>
      <w:spacing w:after="200" w:line="240" w:lineRule="auto"/>
      <w:ind w:firstLine="272"/>
    </w:pPr>
    <w:rPr>
      <w:rFonts w:eastAsia="SimSun"/>
      <w:b/>
      <w:bCs/>
      <w:sz w:val="18"/>
      <w:szCs w:val="18"/>
      <w:lang w:val="en-US" w:eastAsia="en-US"/>
    </w:rPr>
  </w:style>
  <w:style w:type="paragraph" w:customStyle="1" w:styleId="Affiliation">
    <w:name w:val="Affiliation"/>
    <w:rsid w:val="0019723F"/>
    <w:pPr>
      <w:spacing w:line="240" w:lineRule="auto"/>
      <w:jc w:val="center"/>
    </w:pPr>
    <w:rPr>
      <w:rFonts w:eastAsia="SimSun"/>
      <w:sz w:val="20"/>
      <w:szCs w:val="20"/>
      <w:lang w:val="en-US" w:eastAsia="en-US"/>
    </w:rPr>
  </w:style>
  <w:style w:type="paragraph" w:customStyle="1" w:styleId="Author">
    <w:name w:val="Author"/>
    <w:rsid w:val="0019723F"/>
    <w:pPr>
      <w:spacing w:before="360" w:after="40" w:line="240" w:lineRule="auto"/>
      <w:jc w:val="center"/>
    </w:pPr>
    <w:rPr>
      <w:rFonts w:eastAsia="SimSun"/>
      <w:noProof/>
      <w:sz w:val="22"/>
      <w:szCs w:val="22"/>
      <w:lang w:val="en-US" w:eastAsia="en-US"/>
    </w:rPr>
  </w:style>
  <w:style w:type="paragraph" w:customStyle="1" w:styleId="bulletlist">
    <w:name w:val="bullet list"/>
    <w:basedOn w:val="Textoindependiente"/>
    <w:rsid w:val="0019723F"/>
    <w:pPr>
      <w:numPr>
        <w:numId w:val="20"/>
      </w:numPr>
      <w:tabs>
        <w:tab w:val="clear" w:pos="648"/>
        <w:tab w:val="left" w:pos="288"/>
      </w:tabs>
      <w:spacing w:line="228" w:lineRule="auto"/>
      <w:ind w:left="576" w:hanging="288"/>
    </w:pPr>
    <w:rPr>
      <w:rFonts w:eastAsia="SimSun"/>
      <w:spacing w:val="-1"/>
      <w:sz w:val="20"/>
      <w:szCs w:val="20"/>
      <w:lang w:val="x-none" w:eastAsia="x-none"/>
    </w:rPr>
  </w:style>
  <w:style w:type="paragraph" w:customStyle="1" w:styleId="equation">
    <w:name w:val="equation"/>
    <w:basedOn w:val="Normal"/>
    <w:rsid w:val="0019723F"/>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figurecaption">
    <w:name w:val="figure caption"/>
    <w:rsid w:val="0019723F"/>
    <w:pPr>
      <w:numPr>
        <w:numId w:val="21"/>
      </w:numPr>
      <w:tabs>
        <w:tab w:val="left" w:pos="533"/>
      </w:tabs>
      <w:spacing w:before="80" w:after="200" w:line="240" w:lineRule="auto"/>
      <w:ind w:left="0" w:firstLine="0"/>
    </w:pPr>
    <w:rPr>
      <w:rFonts w:eastAsia="SimSun"/>
      <w:noProof/>
      <w:sz w:val="16"/>
      <w:szCs w:val="16"/>
      <w:lang w:val="en-US" w:eastAsia="en-US"/>
    </w:rPr>
  </w:style>
  <w:style w:type="paragraph" w:customStyle="1" w:styleId="footnote">
    <w:name w:val="footnote"/>
    <w:rsid w:val="0019723F"/>
    <w:pPr>
      <w:framePr w:hSpace="187" w:vSpace="187" w:wrap="notBeside" w:vAnchor="text" w:hAnchor="page" w:x="6121" w:y="577"/>
      <w:numPr>
        <w:numId w:val="22"/>
      </w:numPr>
      <w:spacing w:after="40" w:line="240" w:lineRule="auto"/>
      <w:jc w:val="left"/>
    </w:pPr>
    <w:rPr>
      <w:rFonts w:eastAsia="SimSun"/>
      <w:sz w:val="16"/>
      <w:szCs w:val="16"/>
      <w:lang w:val="en-US" w:eastAsia="en-US"/>
    </w:rPr>
  </w:style>
  <w:style w:type="paragraph" w:customStyle="1" w:styleId="papersubtitle">
    <w:name w:val="paper subtitle"/>
    <w:rsid w:val="0019723F"/>
    <w:pPr>
      <w:spacing w:after="120" w:line="240" w:lineRule="auto"/>
      <w:jc w:val="center"/>
    </w:pPr>
    <w:rPr>
      <w:rFonts w:eastAsia="MS Mincho"/>
      <w:noProof/>
      <w:sz w:val="28"/>
      <w:szCs w:val="28"/>
      <w:lang w:val="en-US" w:eastAsia="en-US"/>
    </w:rPr>
  </w:style>
  <w:style w:type="paragraph" w:customStyle="1" w:styleId="papertitle">
    <w:name w:val="paper title"/>
    <w:rsid w:val="0019723F"/>
    <w:pPr>
      <w:spacing w:after="120" w:line="240" w:lineRule="auto"/>
      <w:jc w:val="center"/>
    </w:pPr>
    <w:rPr>
      <w:rFonts w:eastAsia="MS Mincho"/>
      <w:noProof/>
      <w:sz w:val="48"/>
      <w:szCs w:val="48"/>
      <w:lang w:val="en-US" w:eastAsia="en-US"/>
    </w:rPr>
  </w:style>
  <w:style w:type="paragraph" w:customStyle="1" w:styleId="references">
    <w:name w:val="references"/>
    <w:rsid w:val="0019723F"/>
    <w:pPr>
      <w:numPr>
        <w:numId w:val="23"/>
      </w:numPr>
      <w:spacing w:after="50" w:line="180" w:lineRule="exact"/>
    </w:pPr>
    <w:rPr>
      <w:rFonts w:eastAsia="MS Mincho"/>
      <w:noProof/>
      <w:sz w:val="16"/>
      <w:szCs w:val="16"/>
      <w:lang w:val="en-US" w:eastAsia="en-US"/>
    </w:rPr>
  </w:style>
  <w:style w:type="paragraph" w:customStyle="1" w:styleId="sponsors">
    <w:name w:val="sponsors"/>
    <w:rsid w:val="0019723F"/>
    <w:pPr>
      <w:framePr w:wrap="auto" w:hAnchor="text" w:x="615" w:y="2239"/>
      <w:pBdr>
        <w:top w:val="single" w:sz="4" w:space="2" w:color="auto"/>
      </w:pBdr>
      <w:spacing w:line="240" w:lineRule="auto"/>
      <w:ind w:firstLine="288"/>
      <w:jc w:val="left"/>
    </w:pPr>
    <w:rPr>
      <w:rFonts w:eastAsia="SimSun"/>
      <w:sz w:val="16"/>
      <w:szCs w:val="16"/>
      <w:lang w:val="en-US" w:eastAsia="en-US"/>
    </w:rPr>
  </w:style>
  <w:style w:type="paragraph" w:customStyle="1" w:styleId="tablecolhead">
    <w:name w:val="table col head"/>
    <w:basedOn w:val="Normal"/>
    <w:rsid w:val="0019723F"/>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19723F"/>
    <w:rPr>
      <w:i/>
      <w:iCs/>
      <w:sz w:val="15"/>
      <w:szCs w:val="15"/>
    </w:rPr>
  </w:style>
  <w:style w:type="paragraph" w:customStyle="1" w:styleId="tablecopy">
    <w:name w:val="table copy"/>
    <w:rsid w:val="0019723F"/>
    <w:pPr>
      <w:spacing w:line="240" w:lineRule="auto"/>
    </w:pPr>
    <w:rPr>
      <w:rFonts w:eastAsia="SimSun"/>
      <w:noProof/>
      <w:sz w:val="16"/>
      <w:szCs w:val="16"/>
      <w:lang w:val="en-US" w:eastAsia="en-US"/>
    </w:rPr>
  </w:style>
  <w:style w:type="paragraph" w:customStyle="1" w:styleId="tablefootnote">
    <w:name w:val="table footnote"/>
    <w:rsid w:val="0019723F"/>
    <w:pPr>
      <w:numPr>
        <w:numId w:val="25"/>
      </w:numPr>
      <w:spacing w:before="60" w:after="30" w:line="240" w:lineRule="auto"/>
      <w:ind w:left="58" w:hanging="29"/>
      <w:jc w:val="right"/>
    </w:pPr>
    <w:rPr>
      <w:rFonts w:eastAsia="SimSun"/>
      <w:sz w:val="12"/>
      <w:szCs w:val="12"/>
      <w:lang w:val="en-US" w:eastAsia="en-US"/>
    </w:rPr>
  </w:style>
  <w:style w:type="paragraph" w:customStyle="1" w:styleId="tablehead">
    <w:name w:val="table head"/>
    <w:rsid w:val="0019723F"/>
    <w:pPr>
      <w:numPr>
        <w:numId w:val="24"/>
      </w:numPr>
      <w:spacing w:before="240" w:after="120" w:line="216" w:lineRule="auto"/>
      <w:jc w:val="center"/>
    </w:pPr>
    <w:rPr>
      <w:rFonts w:eastAsia="SimSun"/>
      <w:smallCaps/>
      <w:noProof/>
      <w:sz w:val="16"/>
      <w:szCs w:val="16"/>
      <w:lang w:val="en-US" w:eastAsia="en-US"/>
    </w:rPr>
  </w:style>
  <w:style w:type="paragraph" w:customStyle="1" w:styleId="Keywords">
    <w:name w:val="Keywords"/>
    <w:basedOn w:val="Abstract"/>
    <w:qFormat/>
    <w:rsid w:val="0019723F"/>
    <w:pPr>
      <w:spacing w:after="120"/>
      <w:ind w:firstLine="274"/>
    </w:pPr>
    <w:rPr>
      <w:i/>
    </w:rPr>
  </w:style>
  <w:style w:type="character" w:customStyle="1" w:styleId="normaltextrun">
    <w:name w:val="normaltextrun"/>
    <w:basedOn w:val="Fuentedeprrafopredeter"/>
    <w:rsid w:val="0019723F"/>
  </w:style>
  <w:style w:type="character" w:customStyle="1" w:styleId="contentcontrolboundarysink">
    <w:name w:val="contentcontrolboundarysink"/>
    <w:basedOn w:val="Fuentedeprrafopredeter"/>
    <w:rsid w:val="0019723F"/>
  </w:style>
  <w:style w:type="character" w:customStyle="1" w:styleId="eop">
    <w:name w:val="eop"/>
    <w:basedOn w:val="Fuentedeprrafopredeter"/>
    <w:rsid w:val="0019723F"/>
  </w:style>
  <w:style w:type="character" w:styleId="CdigoHTML">
    <w:name w:val="HTML Code"/>
    <w:basedOn w:val="Fuentedeprrafopredeter"/>
    <w:uiPriority w:val="99"/>
    <w:unhideWhenUsed/>
    <w:rsid w:val="0019723F"/>
    <w:rPr>
      <w:rFonts w:ascii="Courier New" w:eastAsia="Times New Roman" w:hAnsi="Courier New" w:cs="Courier New"/>
      <w:sz w:val="20"/>
      <w:szCs w:val="20"/>
    </w:rPr>
  </w:style>
  <w:style w:type="character" w:styleId="Hipervnculovisitado">
    <w:name w:val="FollowedHyperlink"/>
    <w:basedOn w:val="Fuentedeprrafopredeter"/>
    <w:rsid w:val="0019723F"/>
    <w:rPr>
      <w:color w:val="954F72" w:themeColor="followedHyperlink"/>
      <w:u w:val="single"/>
    </w:rPr>
  </w:style>
  <w:style w:type="character" w:styleId="Textoennegrita">
    <w:name w:val="Strong"/>
    <w:basedOn w:val="Fuentedeprrafopredeter"/>
    <w:uiPriority w:val="22"/>
    <w:qFormat/>
    <w:rsid w:val="001F3387"/>
    <w:rPr>
      <w:b/>
      <w:bCs/>
    </w:rPr>
  </w:style>
  <w:style w:type="paragraph" w:customStyle="1" w:styleId="paragraph">
    <w:name w:val="paragraph"/>
    <w:basedOn w:val="Normal"/>
    <w:rsid w:val="00821835"/>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930">
      <w:bodyDiv w:val="1"/>
      <w:marLeft w:val="0"/>
      <w:marRight w:val="0"/>
      <w:marTop w:val="0"/>
      <w:marBottom w:val="0"/>
      <w:divBdr>
        <w:top w:val="none" w:sz="0" w:space="0" w:color="auto"/>
        <w:left w:val="none" w:sz="0" w:space="0" w:color="auto"/>
        <w:bottom w:val="none" w:sz="0" w:space="0" w:color="auto"/>
        <w:right w:val="none" w:sz="0" w:space="0" w:color="auto"/>
      </w:divBdr>
      <w:divsChild>
        <w:div w:id="1048141446">
          <w:marLeft w:val="640"/>
          <w:marRight w:val="0"/>
          <w:marTop w:val="0"/>
          <w:marBottom w:val="0"/>
          <w:divBdr>
            <w:top w:val="none" w:sz="0" w:space="0" w:color="auto"/>
            <w:left w:val="none" w:sz="0" w:space="0" w:color="auto"/>
            <w:bottom w:val="none" w:sz="0" w:space="0" w:color="auto"/>
            <w:right w:val="none" w:sz="0" w:space="0" w:color="auto"/>
          </w:divBdr>
        </w:div>
        <w:div w:id="1672371418">
          <w:marLeft w:val="640"/>
          <w:marRight w:val="0"/>
          <w:marTop w:val="0"/>
          <w:marBottom w:val="0"/>
          <w:divBdr>
            <w:top w:val="none" w:sz="0" w:space="0" w:color="auto"/>
            <w:left w:val="none" w:sz="0" w:space="0" w:color="auto"/>
            <w:bottom w:val="none" w:sz="0" w:space="0" w:color="auto"/>
            <w:right w:val="none" w:sz="0" w:space="0" w:color="auto"/>
          </w:divBdr>
        </w:div>
        <w:div w:id="896089311">
          <w:marLeft w:val="640"/>
          <w:marRight w:val="0"/>
          <w:marTop w:val="0"/>
          <w:marBottom w:val="0"/>
          <w:divBdr>
            <w:top w:val="none" w:sz="0" w:space="0" w:color="auto"/>
            <w:left w:val="none" w:sz="0" w:space="0" w:color="auto"/>
            <w:bottom w:val="none" w:sz="0" w:space="0" w:color="auto"/>
            <w:right w:val="none" w:sz="0" w:space="0" w:color="auto"/>
          </w:divBdr>
        </w:div>
        <w:div w:id="1477525438">
          <w:marLeft w:val="640"/>
          <w:marRight w:val="0"/>
          <w:marTop w:val="0"/>
          <w:marBottom w:val="0"/>
          <w:divBdr>
            <w:top w:val="none" w:sz="0" w:space="0" w:color="auto"/>
            <w:left w:val="none" w:sz="0" w:space="0" w:color="auto"/>
            <w:bottom w:val="none" w:sz="0" w:space="0" w:color="auto"/>
            <w:right w:val="none" w:sz="0" w:space="0" w:color="auto"/>
          </w:divBdr>
        </w:div>
        <w:div w:id="40176792">
          <w:marLeft w:val="640"/>
          <w:marRight w:val="0"/>
          <w:marTop w:val="0"/>
          <w:marBottom w:val="0"/>
          <w:divBdr>
            <w:top w:val="none" w:sz="0" w:space="0" w:color="auto"/>
            <w:left w:val="none" w:sz="0" w:space="0" w:color="auto"/>
            <w:bottom w:val="none" w:sz="0" w:space="0" w:color="auto"/>
            <w:right w:val="none" w:sz="0" w:space="0" w:color="auto"/>
          </w:divBdr>
        </w:div>
        <w:div w:id="716702527">
          <w:marLeft w:val="640"/>
          <w:marRight w:val="0"/>
          <w:marTop w:val="0"/>
          <w:marBottom w:val="0"/>
          <w:divBdr>
            <w:top w:val="none" w:sz="0" w:space="0" w:color="auto"/>
            <w:left w:val="none" w:sz="0" w:space="0" w:color="auto"/>
            <w:bottom w:val="none" w:sz="0" w:space="0" w:color="auto"/>
            <w:right w:val="none" w:sz="0" w:space="0" w:color="auto"/>
          </w:divBdr>
        </w:div>
        <w:div w:id="546644854">
          <w:marLeft w:val="640"/>
          <w:marRight w:val="0"/>
          <w:marTop w:val="0"/>
          <w:marBottom w:val="0"/>
          <w:divBdr>
            <w:top w:val="none" w:sz="0" w:space="0" w:color="auto"/>
            <w:left w:val="none" w:sz="0" w:space="0" w:color="auto"/>
            <w:bottom w:val="none" w:sz="0" w:space="0" w:color="auto"/>
            <w:right w:val="none" w:sz="0" w:space="0" w:color="auto"/>
          </w:divBdr>
        </w:div>
        <w:div w:id="2026440532">
          <w:marLeft w:val="640"/>
          <w:marRight w:val="0"/>
          <w:marTop w:val="0"/>
          <w:marBottom w:val="0"/>
          <w:divBdr>
            <w:top w:val="none" w:sz="0" w:space="0" w:color="auto"/>
            <w:left w:val="none" w:sz="0" w:space="0" w:color="auto"/>
            <w:bottom w:val="none" w:sz="0" w:space="0" w:color="auto"/>
            <w:right w:val="none" w:sz="0" w:space="0" w:color="auto"/>
          </w:divBdr>
        </w:div>
        <w:div w:id="968820169">
          <w:marLeft w:val="640"/>
          <w:marRight w:val="0"/>
          <w:marTop w:val="0"/>
          <w:marBottom w:val="0"/>
          <w:divBdr>
            <w:top w:val="none" w:sz="0" w:space="0" w:color="auto"/>
            <w:left w:val="none" w:sz="0" w:space="0" w:color="auto"/>
            <w:bottom w:val="none" w:sz="0" w:space="0" w:color="auto"/>
            <w:right w:val="none" w:sz="0" w:space="0" w:color="auto"/>
          </w:divBdr>
        </w:div>
        <w:div w:id="2028170421">
          <w:marLeft w:val="640"/>
          <w:marRight w:val="0"/>
          <w:marTop w:val="0"/>
          <w:marBottom w:val="0"/>
          <w:divBdr>
            <w:top w:val="none" w:sz="0" w:space="0" w:color="auto"/>
            <w:left w:val="none" w:sz="0" w:space="0" w:color="auto"/>
            <w:bottom w:val="none" w:sz="0" w:space="0" w:color="auto"/>
            <w:right w:val="none" w:sz="0" w:space="0" w:color="auto"/>
          </w:divBdr>
        </w:div>
        <w:div w:id="2139835090">
          <w:marLeft w:val="640"/>
          <w:marRight w:val="0"/>
          <w:marTop w:val="0"/>
          <w:marBottom w:val="0"/>
          <w:divBdr>
            <w:top w:val="none" w:sz="0" w:space="0" w:color="auto"/>
            <w:left w:val="none" w:sz="0" w:space="0" w:color="auto"/>
            <w:bottom w:val="none" w:sz="0" w:space="0" w:color="auto"/>
            <w:right w:val="none" w:sz="0" w:space="0" w:color="auto"/>
          </w:divBdr>
        </w:div>
        <w:div w:id="1987779690">
          <w:marLeft w:val="640"/>
          <w:marRight w:val="0"/>
          <w:marTop w:val="0"/>
          <w:marBottom w:val="0"/>
          <w:divBdr>
            <w:top w:val="none" w:sz="0" w:space="0" w:color="auto"/>
            <w:left w:val="none" w:sz="0" w:space="0" w:color="auto"/>
            <w:bottom w:val="none" w:sz="0" w:space="0" w:color="auto"/>
            <w:right w:val="none" w:sz="0" w:space="0" w:color="auto"/>
          </w:divBdr>
        </w:div>
        <w:div w:id="215973650">
          <w:marLeft w:val="640"/>
          <w:marRight w:val="0"/>
          <w:marTop w:val="0"/>
          <w:marBottom w:val="0"/>
          <w:divBdr>
            <w:top w:val="none" w:sz="0" w:space="0" w:color="auto"/>
            <w:left w:val="none" w:sz="0" w:space="0" w:color="auto"/>
            <w:bottom w:val="none" w:sz="0" w:space="0" w:color="auto"/>
            <w:right w:val="none" w:sz="0" w:space="0" w:color="auto"/>
          </w:divBdr>
        </w:div>
      </w:divsChild>
    </w:div>
    <w:div w:id="75518049">
      <w:bodyDiv w:val="1"/>
      <w:marLeft w:val="0"/>
      <w:marRight w:val="0"/>
      <w:marTop w:val="0"/>
      <w:marBottom w:val="0"/>
      <w:divBdr>
        <w:top w:val="none" w:sz="0" w:space="0" w:color="auto"/>
        <w:left w:val="none" w:sz="0" w:space="0" w:color="auto"/>
        <w:bottom w:val="none" w:sz="0" w:space="0" w:color="auto"/>
        <w:right w:val="none" w:sz="0" w:space="0" w:color="auto"/>
      </w:divBdr>
      <w:divsChild>
        <w:div w:id="1635671238">
          <w:marLeft w:val="640"/>
          <w:marRight w:val="0"/>
          <w:marTop w:val="0"/>
          <w:marBottom w:val="0"/>
          <w:divBdr>
            <w:top w:val="none" w:sz="0" w:space="0" w:color="auto"/>
            <w:left w:val="none" w:sz="0" w:space="0" w:color="auto"/>
            <w:bottom w:val="none" w:sz="0" w:space="0" w:color="auto"/>
            <w:right w:val="none" w:sz="0" w:space="0" w:color="auto"/>
          </w:divBdr>
        </w:div>
        <w:div w:id="1009411554">
          <w:marLeft w:val="640"/>
          <w:marRight w:val="0"/>
          <w:marTop w:val="0"/>
          <w:marBottom w:val="0"/>
          <w:divBdr>
            <w:top w:val="none" w:sz="0" w:space="0" w:color="auto"/>
            <w:left w:val="none" w:sz="0" w:space="0" w:color="auto"/>
            <w:bottom w:val="none" w:sz="0" w:space="0" w:color="auto"/>
            <w:right w:val="none" w:sz="0" w:space="0" w:color="auto"/>
          </w:divBdr>
        </w:div>
        <w:div w:id="853542783">
          <w:marLeft w:val="640"/>
          <w:marRight w:val="0"/>
          <w:marTop w:val="0"/>
          <w:marBottom w:val="0"/>
          <w:divBdr>
            <w:top w:val="none" w:sz="0" w:space="0" w:color="auto"/>
            <w:left w:val="none" w:sz="0" w:space="0" w:color="auto"/>
            <w:bottom w:val="none" w:sz="0" w:space="0" w:color="auto"/>
            <w:right w:val="none" w:sz="0" w:space="0" w:color="auto"/>
          </w:divBdr>
        </w:div>
        <w:div w:id="618881450">
          <w:marLeft w:val="640"/>
          <w:marRight w:val="0"/>
          <w:marTop w:val="0"/>
          <w:marBottom w:val="0"/>
          <w:divBdr>
            <w:top w:val="none" w:sz="0" w:space="0" w:color="auto"/>
            <w:left w:val="none" w:sz="0" w:space="0" w:color="auto"/>
            <w:bottom w:val="none" w:sz="0" w:space="0" w:color="auto"/>
            <w:right w:val="none" w:sz="0" w:space="0" w:color="auto"/>
          </w:divBdr>
        </w:div>
        <w:div w:id="1617979153">
          <w:marLeft w:val="640"/>
          <w:marRight w:val="0"/>
          <w:marTop w:val="0"/>
          <w:marBottom w:val="0"/>
          <w:divBdr>
            <w:top w:val="none" w:sz="0" w:space="0" w:color="auto"/>
            <w:left w:val="none" w:sz="0" w:space="0" w:color="auto"/>
            <w:bottom w:val="none" w:sz="0" w:space="0" w:color="auto"/>
            <w:right w:val="none" w:sz="0" w:space="0" w:color="auto"/>
          </w:divBdr>
        </w:div>
        <w:div w:id="415789990">
          <w:marLeft w:val="640"/>
          <w:marRight w:val="0"/>
          <w:marTop w:val="0"/>
          <w:marBottom w:val="0"/>
          <w:divBdr>
            <w:top w:val="none" w:sz="0" w:space="0" w:color="auto"/>
            <w:left w:val="none" w:sz="0" w:space="0" w:color="auto"/>
            <w:bottom w:val="none" w:sz="0" w:space="0" w:color="auto"/>
            <w:right w:val="none" w:sz="0" w:space="0" w:color="auto"/>
          </w:divBdr>
        </w:div>
        <w:div w:id="1335721694">
          <w:marLeft w:val="640"/>
          <w:marRight w:val="0"/>
          <w:marTop w:val="0"/>
          <w:marBottom w:val="0"/>
          <w:divBdr>
            <w:top w:val="none" w:sz="0" w:space="0" w:color="auto"/>
            <w:left w:val="none" w:sz="0" w:space="0" w:color="auto"/>
            <w:bottom w:val="none" w:sz="0" w:space="0" w:color="auto"/>
            <w:right w:val="none" w:sz="0" w:space="0" w:color="auto"/>
          </w:divBdr>
        </w:div>
        <w:div w:id="764574704">
          <w:marLeft w:val="640"/>
          <w:marRight w:val="0"/>
          <w:marTop w:val="0"/>
          <w:marBottom w:val="0"/>
          <w:divBdr>
            <w:top w:val="none" w:sz="0" w:space="0" w:color="auto"/>
            <w:left w:val="none" w:sz="0" w:space="0" w:color="auto"/>
            <w:bottom w:val="none" w:sz="0" w:space="0" w:color="auto"/>
            <w:right w:val="none" w:sz="0" w:space="0" w:color="auto"/>
          </w:divBdr>
        </w:div>
        <w:div w:id="1487087624">
          <w:marLeft w:val="640"/>
          <w:marRight w:val="0"/>
          <w:marTop w:val="0"/>
          <w:marBottom w:val="0"/>
          <w:divBdr>
            <w:top w:val="none" w:sz="0" w:space="0" w:color="auto"/>
            <w:left w:val="none" w:sz="0" w:space="0" w:color="auto"/>
            <w:bottom w:val="none" w:sz="0" w:space="0" w:color="auto"/>
            <w:right w:val="none" w:sz="0" w:space="0" w:color="auto"/>
          </w:divBdr>
        </w:div>
        <w:div w:id="1594825155">
          <w:marLeft w:val="640"/>
          <w:marRight w:val="0"/>
          <w:marTop w:val="0"/>
          <w:marBottom w:val="0"/>
          <w:divBdr>
            <w:top w:val="none" w:sz="0" w:space="0" w:color="auto"/>
            <w:left w:val="none" w:sz="0" w:space="0" w:color="auto"/>
            <w:bottom w:val="none" w:sz="0" w:space="0" w:color="auto"/>
            <w:right w:val="none" w:sz="0" w:space="0" w:color="auto"/>
          </w:divBdr>
        </w:div>
        <w:div w:id="1732387793">
          <w:marLeft w:val="640"/>
          <w:marRight w:val="0"/>
          <w:marTop w:val="0"/>
          <w:marBottom w:val="0"/>
          <w:divBdr>
            <w:top w:val="none" w:sz="0" w:space="0" w:color="auto"/>
            <w:left w:val="none" w:sz="0" w:space="0" w:color="auto"/>
            <w:bottom w:val="none" w:sz="0" w:space="0" w:color="auto"/>
            <w:right w:val="none" w:sz="0" w:space="0" w:color="auto"/>
          </w:divBdr>
        </w:div>
        <w:div w:id="509567885">
          <w:marLeft w:val="640"/>
          <w:marRight w:val="0"/>
          <w:marTop w:val="0"/>
          <w:marBottom w:val="0"/>
          <w:divBdr>
            <w:top w:val="none" w:sz="0" w:space="0" w:color="auto"/>
            <w:left w:val="none" w:sz="0" w:space="0" w:color="auto"/>
            <w:bottom w:val="none" w:sz="0" w:space="0" w:color="auto"/>
            <w:right w:val="none" w:sz="0" w:space="0" w:color="auto"/>
          </w:divBdr>
        </w:div>
        <w:div w:id="752123035">
          <w:marLeft w:val="640"/>
          <w:marRight w:val="0"/>
          <w:marTop w:val="0"/>
          <w:marBottom w:val="0"/>
          <w:divBdr>
            <w:top w:val="none" w:sz="0" w:space="0" w:color="auto"/>
            <w:left w:val="none" w:sz="0" w:space="0" w:color="auto"/>
            <w:bottom w:val="none" w:sz="0" w:space="0" w:color="auto"/>
            <w:right w:val="none" w:sz="0" w:space="0" w:color="auto"/>
          </w:divBdr>
        </w:div>
      </w:divsChild>
    </w:div>
    <w:div w:id="111366165">
      <w:bodyDiv w:val="1"/>
      <w:marLeft w:val="0"/>
      <w:marRight w:val="0"/>
      <w:marTop w:val="0"/>
      <w:marBottom w:val="0"/>
      <w:divBdr>
        <w:top w:val="none" w:sz="0" w:space="0" w:color="auto"/>
        <w:left w:val="none" w:sz="0" w:space="0" w:color="auto"/>
        <w:bottom w:val="none" w:sz="0" w:space="0" w:color="auto"/>
        <w:right w:val="none" w:sz="0" w:space="0" w:color="auto"/>
      </w:divBdr>
    </w:div>
    <w:div w:id="117994148">
      <w:bodyDiv w:val="1"/>
      <w:marLeft w:val="0"/>
      <w:marRight w:val="0"/>
      <w:marTop w:val="0"/>
      <w:marBottom w:val="0"/>
      <w:divBdr>
        <w:top w:val="none" w:sz="0" w:space="0" w:color="auto"/>
        <w:left w:val="none" w:sz="0" w:space="0" w:color="auto"/>
        <w:bottom w:val="none" w:sz="0" w:space="0" w:color="auto"/>
        <w:right w:val="none" w:sz="0" w:space="0" w:color="auto"/>
      </w:divBdr>
      <w:divsChild>
        <w:div w:id="743380651">
          <w:marLeft w:val="640"/>
          <w:marRight w:val="0"/>
          <w:marTop w:val="0"/>
          <w:marBottom w:val="0"/>
          <w:divBdr>
            <w:top w:val="none" w:sz="0" w:space="0" w:color="auto"/>
            <w:left w:val="none" w:sz="0" w:space="0" w:color="auto"/>
            <w:bottom w:val="none" w:sz="0" w:space="0" w:color="auto"/>
            <w:right w:val="none" w:sz="0" w:space="0" w:color="auto"/>
          </w:divBdr>
        </w:div>
        <w:div w:id="568076135">
          <w:marLeft w:val="640"/>
          <w:marRight w:val="0"/>
          <w:marTop w:val="0"/>
          <w:marBottom w:val="0"/>
          <w:divBdr>
            <w:top w:val="none" w:sz="0" w:space="0" w:color="auto"/>
            <w:left w:val="none" w:sz="0" w:space="0" w:color="auto"/>
            <w:bottom w:val="none" w:sz="0" w:space="0" w:color="auto"/>
            <w:right w:val="none" w:sz="0" w:space="0" w:color="auto"/>
          </w:divBdr>
        </w:div>
        <w:div w:id="687104009">
          <w:marLeft w:val="640"/>
          <w:marRight w:val="0"/>
          <w:marTop w:val="0"/>
          <w:marBottom w:val="0"/>
          <w:divBdr>
            <w:top w:val="none" w:sz="0" w:space="0" w:color="auto"/>
            <w:left w:val="none" w:sz="0" w:space="0" w:color="auto"/>
            <w:bottom w:val="none" w:sz="0" w:space="0" w:color="auto"/>
            <w:right w:val="none" w:sz="0" w:space="0" w:color="auto"/>
          </w:divBdr>
        </w:div>
        <w:div w:id="1306423756">
          <w:marLeft w:val="640"/>
          <w:marRight w:val="0"/>
          <w:marTop w:val="0"/>
          <w:marBottom w:val="0"/>
          <w:divBdr>
            <w:top w:val="none" w:sz="0" w:space="0" w:color="auto"/>
            <w:left w:val="none" w:sz="0" w:space="0" w:color="auto"/>
            <w:bottom w:val="none" w:sz="0" w:space="0" w:color="auto"/>
            <w:right w:val="none" w:sz="0" w:space="0" w:color="auto"/>
          </w:divBdr>
        </w:div>
        <w:div w:id="1428112145">
          <w:marLeft w:val="640"/>
          <w:marRight w:val="0"/>
          <w:marTop w:val="0"/>
          <w:marBottom w:val="0"/>
          <w:divBdr>
            <w:top w:val="none" w:sz="0" w:space="0" w:color="auto"/>
            <w:left w:val="none" w:sz="0" w:space="0" w:color="auto"/>
            <w:bottom w:val="none" w:sz="0" w:space="0" w:color="auto"/>
            <w:right w:val="none" w:sz="0" w:space="0" w:color="auto"/>
          </w:divBdr>
        </w:div>
        <w:div w:id="2053452942">
          <w:marLeft w:val="640"/>
          <w:marRight w:val="0"/>
          <w:marTop w:val="0"/>
          <w:marBottom w:val="0"/>
          <w:divBdr>
            <w:top w:val="none" w:sz="0" w:space="0" w:color="auto"/>
            <w:left w:val="none" w:sz="0" w:space="0" w:color="auto"/>
            <w:bottom w:val="none" w:sz="0" w:space="0" w:color="auto"/>
            <w:right w:val="none" w:sz="0" w:space="0" w:color="auto"/>
          </w:divBdr>
        </w:div>
        <w:div w:id="1367146661">
          <w:marLeft w:val="640"/>
          <w:marRight w:val="0"/>
          <w:marTop w:val="0"/>
          <w:marBottom w:val="0"/>
          <w:divBdr>
            <w:top w:val="none" w:sz="0" w:space="0" w:color="auto"/>
            <w:left w:val="none" w:sz="0" w:space="0" w:color="auto"/>
            <w:bottom w:val="none" w:sz="0" w:space="0" w:color="auto"/>
            <w:right w:val="none" w:sz="0" w:space="0" w:color="auto"/>
          </w:divBdr>
        </w:div>
        <w:div w:id="1294095797">
          <w:marLeft w:val="640"/>
          <w:marRight w:val="0"/>
          <w:marTop w:val="0"/>
          <w:marBottom w:val="0"/>
          <w:divBdr>
            <w:top w:val="none" w:sz="0" w:space="0" w:color="auto"/>
            <w:left w:val="none" w:sz="0" w:space="0" w:color="auto"/>
            <w:bottom w:val="none" w:sz="0" w:space="0" w:color="auto"/>
            <w:right w:val="none" w:sz="0" w:space="0" w:color="auto"/>
          </w:divBdr>
        </w:div>
        <w:div w:id="438843631">
          <w:marLeft w:val="640"/>
          <w:marRight w:val="0"/>
          <w:marTop w:val="0"/>
          <w:marBottom w:val="0"/>
          <w:divBdr>
            <w:top w:val="none" w:sz="0" w:space="0" w:color="auto"/>
            <w:left w:val="none" w:sz="0" w:space="0" w:color="auto"/>
            <w:bottom w:val="none" w:sz="0" w:space="0" w:color="auto"/>
            <w:right w:val="none" w:sz="0" w:space="0" w:color="auto"/>
          </w:divBdr>
        </w:div>
        <w:div w:id="1182161922">
          <w:marLeft w:val="640"/>
          <w:marRight w:val="0"/>
          <w:marTop w:val="0"/>
          <w:marBottom w:val="0"/>
          <w:divBdr>
            <w:top w:val="none" w:sz="0" w:space="0" w:color="auto"/>
            <w:left w:val="none" w:sz="0" w:space="0" w:color="auto"/>
            <w:bottom w:val="none" w:sz="0" w:space="0" w:color="auto"/>
            <w:right w:val="none" w:sz="0" w:space="0" w:color="auto"/>
          </w:divBdr>
        </w:div>
        <w:div w:id="1569733029">
          <w:marLeft w:val="640"/>
          <w:marRight w:val="0"/>
          <w:marTop w:val="0"/>
          <w:marBottom w:val="0"/>
          <w:divBdr>
            <w:top w:val="none" w:sz="0" w:space="0" w:color="auto"/>
            <w:left w:val="none" w:sz="0" w:space="0" w:color="auto"/>
            <w:bottom w:val="none" w:sz="0" w:space="0" w:color="auto"/>
            <w:right w:val="none" w:sz="0" w:space="0" w:color="auto"/>
          </w:divBdr>
        </w:div>
        <w:div w:id="2110806254">
          <w:marLeft w:val="640"/>
          <w:marRight w:val="0"/>
          <w:marTop w:val="0"/>
          <w:marBottom w:val="0"/>
          <w:divBdr>
            <w:top w:val="none" w:sz="0" w:space="0" w:color="auto"/>
            <w:left w:val="none" w:sz="0" w:space="0" w:color="auto"/>
            <w:bottom w:val="none" w:sz="0" w:space="0" w:color="auto"/>
            <w:right w:val="none" w:sz="0" w:space="0" w:color="auto"/>
          </w:divBdr>
        </w:div>
        <w:div w:id="891961271">
          <w:marLeft w:val="640"/>
          <w:marRight w:val="0"/>
          <w:marTop w:val="0"/>
          <w:marBottom w:val="0"/>
          <w:divBdr>
            <w:top w:val="none" w:sz="0" w:space="0" w:color="auto"/>
            <w:left w:val="none" w:sz="0" w:space="0" w:color="auto"/>
            <w:bottom w:val="none" w:sz="0" w:space="0" w:color="auto"/>
            <w:right w:val="none" w:sz="0" w:space="0" w:color="auto"/>
          </w:divBdr>
        </w:div>
        <w:div w:id="1765879458">
          <w:marLeft w:val="640"/>
          <w:marRight w:val="0"/>
          <w:marTop w:val="0"/>
          <w:marBottom w:val="0"/>
          <w:divBdr>
            <w:top w:val="none" w:sz="0" w:space="0" w:color="auto"/>
            <w:left w:val="none" w:sz="0" w:space="0" w:color="auto"/>
            <w:bottom w:val="none" w:sz="0" w:space="0" w:color="auto"/>
            <w:right w:val="none" w:sz="0" w:space="0" w:color="auto"/>
          </w:divBdr>
        </w:div>
      </w:divsChild>
    </w:div>
    <w:div w:id="131488925">
      <w:bodyDiv w:val="1"/>
      <w:marLeft w:val="0"/>
      <w:marRight w:val="0"/>
      <w:marTop w:val="0"/>
      <w:marBottom w:val="0"/>
      <w:divBdr>
        <w:top w:val="none" w:sz="0" w:space="0" w:color="auto"/>
        <w:left w:val="none" w:sz="0" w:space="0" w:color="auto"/>
        <w:bottom w:val="none" w:sz="0" w:space="0" w:color="auto"/>
        <w:right w:val="none" w:sz="0" w:space="0" w:color="auto"/>
      </w:divBdr>
      <w:divsChild>
        <w:div w:id="304940174">
          <w:marLeft w:val="640"/>
          <w:marRight w:val="0"/>
          <w:marTop w:val="0"/>
          <w:marBottom w:val="0"/>
          <w:divBdr>
            <w:top w:val="none" w:sz="0" w:space="0" w:color="auto"/>
            <w:left w:val="none" w:sz="0" w:space="0" w:color="auto"/>
            <w:bottom w:val="none" w:sz="0" w:space="0" w:color="auto"/>
            <w:right w:val="none" w:sz="0" w:space="0" w:color="auto"/>
          </w:divBdr>
        </w:div>
        <w:div w:id="930284149">
          <w:marLeft w:val="640"/>
          <w:marRight w:val="0"/>
          <w:marTop w:val="0"/>
          <w:marBottom w:val="0"/>
          <w:divBdr>
            <w:top w:val="none" w:sz="0" w:space="0" w:color="auto"/>
            <w:left w:val="none" w:sz="0" w:space="0" w:color="auto"/>
            <w:bottom w:val="none" w:sz="0" w:space="0" w:color="auto"/>
            <w:right w:val="none" w:sz="0" w:space="0" w:color="auto"/>
          </w:divBdr>
        </w:div>
        <w:div w:id="1503008185">
          <w:marLeft w:val="640"/>
          <w:marRight w:val="0"/>
          <w:marTop w:val="0"/>
          <w:marBottom w:val="0"/>
          <w:divBdr>
            <w:top w:val="none" w:sz="0" w:space="0" w:color="auto"/>
            <w:left w:val="none" w:sz="0" w:space="0" w:color="auto"/>
            <w:bottom w:val="none" w:sz="0" w:space="0" w:color="auto"/>
            <w:right w:val="none" w:sz="0" w:space="0" w:color="auto"/>
          </w:divBdr>
        </w:div>
        <w:div w:id="2067871946">
          <w:marLeft w:val="640"/>
          <w:marRight w:val="0"/>
          <w:marTop w:val="0"/>
          <w:marBottom w:val="0"/>
          <w:divBdr>
            <w:top w:val="none" w:sz="0" w:space="0" w:color="auto"/>
            <w:left w:val="none" w:sz="0" w:space="0" w:color="auto"/>
            <w:bottom w:val="none" w:sz="0" w:space="0" w:color="auto"/>
            <w:right w:val="none" w:sz="0" w:space="0" w:color="auto"/>
          </w:divBdr>
        </w:div>
        <w:div w:id="1107579532">
          <w:marLeft w:val="640"/>
          <w:marRight w:val="0"/>
          <w:marTop w:val="0"/>
          <w:marBottom w:val="0"/>
          <w:divBdr>
            <w:top w:val="none" w:sz="0" w:space="0" w:color="auto"/>
            <w:left w:val="none" w:sz="0" w:space="0" w:color="auto"/>
            <w:bottom w:val="none" w:sz="0" w:space="0" w:color="auto"/>
            <w:right w:val="none" w:sz="0" w:space="0" w:color="auto"/>
          </w:divBdr>
        </w:div>
        <w:div w:id="1689331158">
          <w:marLeft w:val="640"/>
          <w:marRight w:val="0"/>
          <w:marTop w:val="0"/>
          <w:marBottom w:val="0"/>
          <w:divBdr>
            <w:top w:val="none" w:sz="0" w:space="0" w:color="auto"/>
            <w:left w:val="none" w:sz="0" w:space="0" w:color="auto"/>
            <w:bottom w:val="none" w:sz="0" w:space="0" w:color="auto"/>
            <w:right w:val="none" w:sz="0" w:space="0" w:color="auto"/>
          </w:divBdr>
        </w:div>
        <w:div w:id="218787344">
          <w:marLeft w:val="640"/>
          <w:marRight w:val="0"/>
          <w:marTop w:val="0"/>
          <w:marBottom w:val="0"/>
          <w:divBdr>
            <w:top w:val="none" w:sz="0" w:space="0" w:color="auto"/>
            <w:left w:val="none" w:sz="0" w:space="0" w:color="auto"/>
            <w:bottom w:val="none" w:sz="0" w:space="0" w:color="auto"/>
            <w:right w:val="none" w:sz="0" w:space="0" w:color="auto"/>
          </w:divBdr>
        </w:div>
        <w:div w:id="309988850">
          <w:marLeft w:val="640"/>
          <w:marRight w:val="0"/>
          <w:marTop w:val="0"/>
          <w:marBottom w:val="0"/>
          <w:divBdr>
            <w:top w:val="none" w:sz="0" w:space="0" w:color="auto"/>
            <w:left w:val="none" w:sz="0" w:space="0" w:color="auto"/>
            <w:bottom w:val="none" w:sz="0" w:space="0" w:color="auto"/>
            <w:right w:val="none" w:sz="0" w:space="0" w:color="auto"/>
          </w:divBdr>
        </w:div>
        <w:div w:id="2122647123">
          <w:marLeft w:val="640"/>
          <w:marRight w:val="0"/>
          <w:marTop w:val="0"/>
          <w:marBottom w:val="0"/>
          <w:divBdr>
            <w:top w:val="none" w:sz="0" w:space="0" w:color="auto"/>
            <w:left w:val="none" w:sz="0" w:space="0" w:color="auto"/>
            <w:bottom w:val="none" w:sz="0" w:space="0" w:color="auto"/>
            <w:right w:val="none" w:sz="0" w:space="0" w:color="auto"/>
          </w:divBdr>
        </w:div>
        <w:div w:id="733698687">
          <w:marLeft w:val="640"/>
          <w:marRight w:val="0"/>
          <w:marTop w:val="0"/>
          <w:marBottom w:val="0"/>
          <w:divBdr>
            <w:top w:val="none" w:sz="0" w:space="0" w:color="auto"/>
            <w:left w:val="none" w:sz="0" w:space="0" w:color="auto"/>
            <w:bottom w:val="none" w:sz="0" w:space="0" w:color="auto"/>
            <w:right w:val="none" w:sz="0" w:space="0" w:color="auto"/>
          </w:divBdr>
        </w:div>
        <w:div w:id="1672369517">
          <w:marLeft w:val="640"/>
          <w:marRight w:val="0"/>
          <w:marTop w:val="0"/>
          <w:marBottom w:val="0"/>
          <w:divBdr>
            <w:top w:val="none" w:sz="0" w:space="0" w:color="auto"/>
            <w:left w:val="none" w:sz="0" w:space="0" w:color="auto"/>
            <w:bottom w:val="none" w:sz="0" w:space="0" w:color="auto"/>
            <w:right w:val="none" w:sz="0" w:space="0" w:color="auto"/>
          </w:divBdr>
        </w:div>
        <w:div w:id="1211068497">
          <w:marLeft w:val="640"/>
          <w:marRight w:val="0"/>
          <w:marTop w:val="0"/>
          <w:marBottom w:val="0"/>
          <w:divBdr>
            <w:top w:val="none" w:sz="0" w:space="0" w:color="auto"/>
            <w:left w:val="none" w:sz="0" w:space="0" w:color="auto"/>
            <w:bottom w:val="none" w:sz="0" w:space="0" w:color="auto"/>
            <w:right w:val="none" w:sz="0" w:space="0" w:color="auto"/>
          </w:divBdr>
        </w:div>
      </w:divsChild>
    </w:div>
    <w:div w:id="250433134">
      <w:bodyDiv w:val="1"/>
      <w:marLeft w:val="0"/>
      <w:marRight w:val="0"/>
      <w:marTop w:val="0"/>
      <w:marBottom w:val="0"/>
      <w:divBdr>
        <w:top w:val="none" w:sz="0" w:space="0" w:color="auto"/>
        <w:left w:val="none" w:sz="0" w:space="0" w:color="auto"/>
        <w:bottom w:val="none" w:sz="0" w:space="0" w:color="auto"/>
        <w:right w:val="none" w:sz="0" w:space="0" w:color="auto"/>
      </w:divBdr>
      <w:divsChild>
        <w:div w:id="97062165">
          <w:marLeft w:val="640"/>
          <w:marRight w:val="0"/>
          <w:marTop w:val="0"/>
          <w:marBottom w:val="0"/>
          <w:divBdr>
            <w:top w:val="none" w:sz="0" w:space="0" w:color="auto"/>
            <w:left w:val="none" w:sz="0" w:space="0" w:color="auto"/>
            <w:bottom w:val="none" w:sz="0" w:space="0" w:color="auto"/>
            <w:right w:val="none" w:sz="0" w:space="0" w:color="auto"/>
          </w:divBdr>
        </w:div>
        <w:div w:id="2084376005">
          <w:marLeft w:val="640"/>
          <w:marRight w:val="0"/>
          <w:marTop w:val="0"/>
          <w:marBottom w:val="0"/>
          <w:divBdr>
            <w:top w:val="none" w:sz="0" w:space="0" w:color="auto"/>
            <w:left w:val="none" w:sz="0" w:space="0" w:color="auto"/>
            <w:bottom w:val="none" w:sz="0" w:space="0" w:color="auto"/>
            <w:right w:val="none" w:sz="0" w:space="0" w:color="auto"/>
          </w:divBdr>
        </w:div>
        <w:div w:id="1079643412">
          <w:marLeft w:val="640"/>
          <w:marRight w:val="0"/>
          <w:marTop w:val="0"/>
          <w:marBottom w:val="0"/>
          <w:divBdr>
            <w:top w:val="none" w:sz="0" w:space="0" w:color="auto"/>
            <w:left w:val="none" w:sz="0" w:space="0" w:color="auto"/>
            <w:bottom w:val="none" w:sz="0" w:space="0" w:color="auto"/>
            <w:right w:val="none" w:sz="0" w:space="0" w:color="auto"/>
          </w:divBdr>
        </w:div>
        <w:div w:id="1366295277">
          <w:marLeft w:val="640"/>
          <w:marRight w:val="0"/>
          <w:marTop w:val="0"/>
          <w:marBottom w:val="0"/>
          <w:divBdr>
            <w:top w:val="none" w:sz="0" w:space="0" w:color="auto"/>
            <w:left w:val="none" w:sz="0" w:space="0" w:color="auto"/>
            <w:bottom w:val="none" w:sz="0" w:space="0" w:color="auto"/>
            <w:right w:val="none" w:sz="0" w:space="0" w:color="auto"/>
          </w:divBdr>
        </w:div>
        <w:div w:id="1050761291">
          <w:marLeft w:val="640"/>
          <w:marRight w:val="0"/>
          <w:marTop w:val="0"/>
          <w:marBottom w:val="0"/>
          <w:divBdr>
            <w:top w:val="none" w:sz="0" w:space="0" w:color="auto"/>
            <w:left w:val="none" w:sz="0" w:space="0" w:color="auto"/>
            <w:bottom w:val="none" w:sz="0" w:space="0" w:color="auto"/>
            <w:right w:val="none" w:sz="0" w:space="0" w:color="auto"/>
          </w:divBdr>
        </w:div>
        <w:div w:id="1264340661">
          <w:marLeft w:val="640"/>
          <w:marRight w:val="0"/>
          <w:marTop w:val="0"/>
          <w:marBottom w:val="0"/>
          <w:divBdr>
            <w:top w:val="none" w:sz="0" w:space="0" w:color="auto"/>
            <w:left w:val="none" w:sz="0" w:space="0" w:color="auto"/>
            <w:bottom w:val="none" w:sz="0" w:space="0" w:color="auto"/>
            <w:right w:val="none" w:sz="0" w:space="0" w:color="auto"/>
          </w:divBdr>
        </w:div>
        <w:div w:id="411126878">
          <w:marLeft w:val="640"/>
          <w:marRight w:val="0"/>
          <w:marTop w:val="0"/>
          <w:marBottom w:val="0"/>
          <w:divBdr>
            <w:top w:val="none" w:sz="0" w:space="0" w:color="auto"/>
            <w:left w:val="none" w:sz="0" w:space="0" w:color="auto"/>
            <w:bottom w:val="none" w:sz="0" w:space="0" w:color="auto"/>
            <w:right w:val="none" w:sz="0" w:space="0" w:color="auto"/>
          </w:divBdr>
        </w:div>
        <w:div w:id="1077050886">
          <w:marLeft w:val="640"/>
          <w:marRight w:val="0"/>
          <w:marTop w:val="0"/>
          <w:marBottom w:val="0"/>
          <w:divBdr>
            <w:top w:val="none" w:sz="0" w:space="0" w:color="auto"/>
            <w:left w:val="none" w:sz="0" w:space="0" w:color="auto"/>
            <w:bottom w:val="none" w:sz="0" w:space="0" w:color="auto"/>
            <w:right w:val="none" w:sz="0" w:space="0" w:color="auto"/>
          </w:divBdr>
        </w:div>
        <w:div w:id="1304576994">
          <w:marLeft w:val="640"/>
          <w:marRight w:val="0"/>
          <w:marTop w:val="0"/>
          <w:marBottom w:val="0"/>
          <w:divBdr>
            <w:top w:val="none" w:sz="0" w:space="0" w:color="auto"/>
            <w:left w:val="none" w:sz="0" w:space="0" w:color="auto"/>
            <w:bottom w:val="none" w:sz="0" w:space="0" w:color="auto"/>
            <w:right w:val="none" w:sz="0" w:space="0" w:color="auto"/>
          </w:divBdr>
        </w:div>
        <w:div w:id="1524590848">
          <w:marLeft w:val="640"/>
          <w:marRight w:val="0"/>
          <w:marTop w:val="0"/>
          <w:marBottom w:val="0"/>
          <w:divBdr>
            <w:top w:val="none" w:sz="0" w:space="0" w:color="auto"/>
            <w:left w:val="none" w:sz="0" w:space="0" w:color="auto"/>
            <w:bottom w:val="none" w:sz="0" w:space="0" w:color="auto"/>
            <w:right w:val="none" w:sz="0" w:space="0" w:color="auto"/>
          </w:divBdr>
        </w:div>
        <w:div w:id="1013384886">
          <w:marLeft w:val="640"/>
          <w:marRight w:val="0"/>
          <w:marTop w:val="0"/>
          <w:marBottom w:val="0"/>
          <w:divBdr>
            <w:top w:val="none" w:sz="0" w:space="0" w:color="auto"/>
            <w:left w:val="none" w:sz="0" w:space="0" w:color="auto"/>
            <w:bottom w:val="none" w:sz="0" w:space="0" w:color="auto"/>
            <w:right w:val="none" w:sz="0" w:space="0" w:color="auto"/>
          </w:divBdr>
        </w:div>
        <w:div w:id="188221421">
          <w:marLeft w:val="640"/>
          <w:marRight w:val="0"/>
          <w:marTop w:val="0"/>
          <w:marBottom w:val="0"/>
          <w:divBdr>
            <w:top w:val="none" w:sz="0" w:space="0" w:color="auto"/>
            <w:left w:val="none" w:sz="0" w:space="0" w:color="auto"/>
            <w:bottom w:val="none" w:sz="0" w:space="0" w:color="auto"/>
            <w:right w:val="none" w:sz="0" w:space="0" w:color="auto"/>
          </w:divBdr>
        </w:div>
      </w:divsChild>
    </w:div>
    <w:div w:id="261500611">
      <w:bodyDiv w:val="1"/>
      <w:marLeft w:val="0"/>
      <w:marRight w:val="0"/>
      <w:marTop w:val="0"/>
      <w:marBottom w:val="0"/>
      <w:divBdr>
        <w:top w:val="none" w:sz="0" w:space="0" w:color="auto"/>
        <w:left w:val="none" w:sz="0" w:space="0" w:color="auto"/>
        <w:bottom w:val="none" w:sz="0" w:space="0" w:color="auto"/>
        <w:right w:val="none" w:sz="0" w:space="0" w:color="auto"/>
      </w:divBdr>
      <w:divsChild>
        <w:div w:id="313804440">
          <w:marLeft w:val="640"/>
          <w:marRight w:val="0"/>
          <w:marTop w:val="0"/>
          <w:marBottom w:val="0"/>
          <w:divBdr>
            <w:top w:val="none" w:sz="0" w:space="0" w:color="auto"/>
            <w:left w:val="none" w:sz="0" w:space="0" w:color="auto"/>
            <w:bottom w:val="none" w:sz="0" w:space="0" w:color="auto"/>
            <w:right w:val="none" w:sz="0" w:space="0" w:color="auto"/>
          </w:divBdr>
        </w:div>
        <w:div w:id="1096949100">
          <w:marLeft w:val="640"/>
          <w:marRight w:val="0"/>
          <w:marTop w:val="0"/>
          <w:marBottom w:val="0"/>
          <w:divBdr>
            <w:top w:val="none" w:sz="0" w:space="0" w:color="auto"/>
            <w:left w:val="none" w:sz="0" w:space="0" w:color="auto"/>
            <w:bottom w:val="none" w:sz="0" w:space="0" w:color="auto"/>
            <w:right w:val="none" w:sz="0" w:space="0" w:color="auto"/>
          </w:divBdr>
        </w:div>
        <w:div w:id="1211844344">
          <w:marLeft w:val="640"/>
          <w:marRight w:val="0"/>
          <w:marTop w:val="0"/>
          <w:marBottom w:val="0"/>
          <w:divBdr>
            <w:top w:val="none" w:sz="0" w:space="0" w:color="auto"/>
            <w:left w:val="none" w:sz="0" w:space="0" w:color="auto"/>
            <w:bottom w:val="none" w:sz="0" w:space="0" w:color="auto"/>
            <w:right w:val="none" w:sz="0" w:space="0" w:color="auto"/>
          </w:divBdr>
        </w:div>
        <w:div w:id="650984137">
          <w:marLeft w:val="640"/>
          <w:marRight w:val="0"/>
          <w:marTop w:val="0"/>
          <w:marBottom w:val="0"/>
          <w:divBdr>
            <w:top w:val="none" w:sz="0" w:space="0" w:color="auto"/>
            <w:left w:val="none" w:sz="0" w:space="0" w:color="auto"/>
            <w:bottom w:val="none" w:sz="0" w:space="0" w:color="auto"/>
            <w:right w:val="none" w:sz="0" w:space="0" w:color="auto"/>
          </w:divBdr>
        </w:div>
        <w:div w:id="1193567718">
          <w:marLeft w:val="640"/>
          <w:marRight w:val="0"/>
          <w:marTop w:val="0"/>
          <w:marBottom w:val="0"/>
          <w:divBdr>
            <w:top w:val="none" w:sz="0" w:space="0" w:color="auto"/>
            <w:left w:val="none" w:sz="0" w:space="0" w:color="auto"/>
            <w:bottom w:val="none" w:sz="0" w:space="0" w:color="auto"/>
            <w:right w:val="none" w:sz="0" w:space="0" w:color="auto"/>
          </w:divBdr>
        </w:div>
        <w:div w:id="1529678882">
          <w:marLeft w:val="640"/>
          <w:marRight w:val="0"/>
          <w:marTop w:val="0"/>
          <w:marBottom w:val="0"/>
          <w:divBdr>
            <w:top w:val="none" w:sz="0" w:space="0" w:color="auto"/>
            <w:left w:val="none" w:sz="0" w:space="0" w:color="auto"/>
            <w:bottom w:val="none" w:sz="0" w:space="0" w:color="auto"/>
            <w:right w:val="none" w:sz="0" w:space="0" w:color="auto"/>
          </w:divBdr>
        </w:div>
        <w:div w:id="1826313273">
          <w:marLeft w:val="640"/>
          <w:marRight w:val="0"/>
          <w:marTop w:val="0"/>
          <w:marBottom w:val="0"/>
          <w:divBdr>
            <w:top w:val="none" w:sz="0" w:space="0" w:color="auto"/>
            <w:left w:val="none" w:sz="0" w:space="0" w:color="auto"/>
            <w:bottom w:val="none" w:sz="0" w:space="0" w:color="auto"/>
            <w:right w:val="none" w:sz="0" w:space="0" w:color="auto"/>
          </w:divBdr>
        </w:div>
        <w:div w:id="606087880">
          <w:marLeft w:val="640"/>
          <w:marRight w:val="0"/>
          <w:marTop w:val="0"/>
          <w:marBottom w:val="0"/>
          <w:divBdr>
            <w:top w:val="none" w:sz="0" w:space="0" w:color="auto"/>
            <w:left w:val="none" w:sz="0" w:space="0" w:color="auto"/>
            <w:bottom w:val="none" w:sz="0" w:space="0" w:color="auto"/>
            <w:right w:val="none" w:sz="0" w:space="0" w:color="auto"/>
          </w:divBdr>
        </w:div>
        <w:div w:id="1652709317">
          <w:marLeft w:val="640"/>
          <w:marRight w:val="0"/>
          <w:marTop w:val="0"/>
          <w:marBottom w:val="0"/>
          <w:divBdr>
            <w:top w:val="none" w:sz="0" w:space="0" w:color="auto"/>
            <w:left w:val="none" w:sz="0" w:space="0" w:color="auto"/>
            <w:bottom w:val="none" w:sz="0" w:space="0" w:color="auto"/>
            <w:right w:val="none" w:sz="0" w:space="0" w:color="auto"/>
          </w:divBdr>
        </w:div>
        <w:div w:id="1321543936">
          <w:marLeft w:val="640"/>
          <w:marRight w:val="0"/>
          <w:marTop w:val="0"/>
          <w:marBottom w:val="0"/>
          <w:divBdr>
            <w:top w:val="none" w:sz="0" w:space="0" w:color="auto"/>
            <w:left w:val="none" w:sz="0" w:space="0" w:color="auto"/>
            <w:bottom w:val="none" w:sz="0" w:space="0" w:color="auto"/>
            <w:right w:val="none" w:sz="0" w:space="0" w:color="auto"/>
          </w:divBdr>
        </w:div>
        <w:div w:id="188179809">
          <w:marLeft w:val="640"/>
          <w:marRight w:val="0"/>
          <w:marTop w:val="0"/>
          <w:marBottom w:val="0"/>
          <w:divBdr>
            <w:top w:val="none" w:sz="0" w:space="0" w:color="auto"/>
            <w:left w:val="none" w:sz="0" w:space="0" w:color="auto"/>
            <w:bottom w:val="none" w:sz="0" w:space="0" w:color="auto"/>
            <w:right w:val="none" w:sz="0" w:space="0" w:color="auto"/>
          </w:divBdr>
        </w:div>
        <w:div w:id="1667512736">
          <w:marLeft w:val="640"/>
          <w:marRight w:val="0"/>
          <w:marTop w:val="0"/>
          <w:marBottom w:val="0"/>
          <w:divBdr>
            <w:top w:val="none" w:sz="0" w:space="0" w:color="auto"/>
            <w:left w:val="none" w:sz="0" w:space="0" w:color="auto"/>
            <w:bottom w:val="none" w:sz="0" w:space="0" w:color="auto"/>
            <w:right w:val="none" w:sz="0" w:space="0" w:color="auto"/>
          </w:divBdr>
        </w:div>
        <w:div w:id="1131245523">
          <w:marLeft w:val="640"/>
          <w:marRight w:val="0"/>
          <w:marTop w:val="0"/>
          <w:marBottom w:val="0"/>
          <w:divBdr>
            <w:top w:val="none" w:sz="0" w:space="0" w:color="auto"/>
            <w:left w:val="none" w:sz="0" w:space="0" w:color="auto"/>
            <w:bottom w:val="none" w:sz="0" w:space="0" w:color="auto"/>
            <w:right w:val="none" w:sz="0" w:space="0" w:color="auto"/>
          </w:divBdr>
        </w:div>
      </w:divsChild>
    </w:div>
    <w:div w:id="299576441">
      <w:bodyDiv w:val="1"/>
      <w:marLeft w:val="0"/>
      <w:marRight w:val="0"/>
      <w:marTop w:val="0"/>
      <w:marBottom w:val="0"/>
      <w:divBdr>
        <w:top w:val="none" w:sz="0" w:space="0" w:color="auto"/>
        <w:left w:val="none" w:sz="0" w:space="0" w:color="auto"/>
        <w:bottom w:val="none" w:sz="0" w:space="0" w:color="auto"/>
        <w:right w:val="none" w:sz="0" w:space="0" w:color="auto"/>
      </w:divBdr>
      <w:divsChild>
        <w:div w:id="1876041901">
          <w:marLeft w:val="640"/>
          <w:marRight w:val="0"/>
          <w:marTop w:val="0"/>
          <w:marBottom w:val="0"/>
          <w:divBdr>
            <w:top w:val="none" w:sz="0" w:space="0" w:color="auto"/>
            <w:left w:val="none" w:sz="0" w:space="0" w:color="auto"/>
            <w:bottom w:val="none" w:sz="0" w:space="0" w:color="auto"/>
            <w:right w:val="none" w:sz="0" w:space="0" w:color="auto"/>
          </w:divBdr>
        </w:div>
        <w:div w:id="345333023">
          <w:marLeft w:val="640"/>
          <w:marRight w:val="0"/>
          <w:marTop w:val="0"/>
          <w:marBottom w:val="0"/>
          <w:divBdr>
            <w:top w:val="none" w:sz="0" w:space="0" w:color="auto"/>
            <w:left w:val="none" w:sz="0" w:space="0" w:color="auto"/>
            <w:bottom w:val="none" w:sz="0" w:space="0" w:color="auto"/>
            <w:right w:val="none" w:sz="0" w:space="0" w:color="auto"/>
          </w:divBdr>
        </w:div>
        <w:div w:id="331757512">
          <w:marLeft w:val="640"/>
          <w:marRight w:val="0"/>
          <w:marTop w:val="0"/>
          <w:marBottom w:val="0"/>
          <w:divBdr>
            <w:top w:val="none" w:sz="0" w:space="0" w:color="auto"/>
            <w:left w:val="none" w:sz="0" w:space="0" w:color="auto"/>
            <w:bottom w:val="none" w:sz="0" w:space="0" w:color="auto"/>
            <w:right w:val="none" w:sz="0" w:space="0" w:color="auto"/>
          </w:divBdr>
        </w:div>
        <w:div w:id="379595405">
          <w:marLeft w:val="640"/>
          <w:marRight w:val="0"/>
          <w:marTop w:val="0"/>
          <w:marBottom w:val="0"/>
          <w:divBdr>
            <w:top w:val="none" w:sz="0" w:space="0" w:color="auto"/>
            <w:left w:val="none" w:sz="0" w:space="0" w:color="auto"/>
            <w:bottom w:val="none" w:sz="0" w:space="0" w:color="auto"/>
            <w:right w:val="none" w:sz="0" w:space="0" w:color="auto"/>
          </w:divBdr>
        </w:div>
        <w:div w:id="2098289278">
          <w:marLeft w:val="640"/>
          <w:marRight w:val="0"/>
          <w:marTop w:val="0"/>
          <w:marBottom w:val="0"/>
          <w:divBdr>
            <w:top w:val="none" w:sz="0" w:space="0" w:color="auto"/>
            <w:left w:val="none" w:sz="0" w:space="0" w:color="auto"/>
            <w:bottom w:val="none" w:sz="0" w:space="0" w:color="auto"/>
            <w:right w:val="none" w:sz="0" w:space="0" w:color="auto"/>
          </w:divBdr>
        </w:div>
        <w:div w:id="1013455296">
          <w:marLeft w:val="640"/>
          <w:marRight w:val="0"/>
          <w:marTop w:val="0"/>
          <w:marBottom w:val="0"/>
          <w:divBdr>
            <w:top w:val="none" w:sz="0" w:space="0" w:color="auto"/>
            <w:left w:val="none" w:sz="0" w:space="0" w:color="auto"/>
            <w:bottom w:val="none" w:sz="0" w:space="0" w:color="auto"/>
            <w:right w:val="none" w:sz="0" w:space="0" w:color="auto"/>
          </w:divBdr>
        </w:div>
        <w:div w:id="1671367846">
          <w:marLeft w:val="640"/>
          <w:marRight w:val="0"/>
          <w:marTop w:val="0"/>
          <w:marBottom w:val="0"/>
          <w:divBdr>
            <w:top w:val="none" w:sz="0" w:space="0" w:color="auto"/>
            <w:left w:val="none" w:sz="0" w:space="0" w:color="auto"/>
            <w:bottom w:val="none" w:sz="0" w:space="0" w:color="auto"/>
            <w:right w:val="none" w:sz="0" w:space="0" w:color="auto"/>
          </w:divBdr>
        </w:div>
        <w:div w:id="1399784394">
          <w:marLeft w:val="640"/>
          <w:marRight w:val="0"/>
          <w:marTop w:val="0"/>
          <w:marBottom w:val="0"/>
          <w:divBdr>
            <w:top w:val="none" w:sz="0" w:space="0" w:color="auto"/>
            <w:left w:val="none" w:sz="0" w:space="0" w:color="auto"/>
            <w:bottom w:val="none" w:sz="0" w:space="0" w:color="auto"/>
            <w:right w:val="none" w:sz="0" w:space="0" w:color="auto"/>
          </w:divBdr>
        </w:div>
        <w:div w:id="1423798449">
          <w:marLeft w:val="640"/>
          <w:marRight w:val="0"/>
          <w:marTop w:val="0"/>
          <w:marBottom w:val="0"/>
          <w:divBdr>
            <w:top w:val="none" w:sz="0" w:space="0" w:color="auto"/>
            <w:left w:val="none" w:sz="0" w:space="0" w:color="auto"/>
            <w:bottom w:val="none" w:sz="0" w:space="0" w:color="auto"/>
            <w:right w:val="none" w:sz="0" w:space="0" w:color="auto"/>
          </w:divBdr>
        </w:div>
        <w:div w:id="1436171156">
          <w:marLeft w:val="640"/>
          <w:marRight w:val="0"/>
          <w:marTop w:val="0"/>
          <w:marBottom w:val="0"/>
          <w:divBdr>
            <w:top w:val="none" w:sz="0" w:space="0" w:color="auto"/>
            <w:left w:val="none" w:sz="0" w:space="0" w:color="auto"/>
            <w:bottom w:val="none" w:sz="0" w:space="0" w:color="auto"/>
            <w:right w:val="none" w:sz="0" w:space="0" w:color="auto"/>
          </w:divBdr>
        </w:div>
        <w:div w:id="1109816725">
          <w:marLeft w:val="640"/>
          <w:marRight w:val="0"/>
          <w:marTop w:val="0"/>
          <w:marBottom w:val="0"/>
          <w:divBdr>
            <w:top w:val="none" w:sz="0" w:space="0" w:color="auto"/>
            <w:left w:val="none" w:sz="0" w:space="0" w:color="auto"/>
            <w:bottom w:val="none" w:sz="0" w:space="0" w:color="auto"/>
            <w:right w:val="none" w:sz="0" w:space="0" w:color="auto"/>
          </w:divBdr>
        </w:div>
      </w:divsChild>
    </w:div>
    <w:div w:id="337123963">
      <w:bodyDiv w:val="1"/>
      <w:marLeft w:val="0"/>
      <w:marRight w:val="0"/>
      <w:marTop w:val="0"/>
      <w:marBottom w:val="0"/>
      <w:divBdr>
        <w:top w:val="none" w:sz="0" w:space="0" w:color="auto"/>
        <w:left w:val="none" w:sz="0" w:space="0" w:color="auto"/>
        <w:bottom w:val="none" w:sz="0" w:space="0" w:color="auto"/>
        <w:right w:val="none" w:sz="0" w:space="0" w:color="auto"/>
      </w:divBdr>
      <w:divsChild>
        <w:div w:id="957029406">
          <w:marLeft w:val="640"/>
          <w:marRight w:val="0"/>
          <w:marTop w:val="0"/>
          <w:marBottom w:val="0"/>
          <w:divBdr>
            <w:top w:val="none" w:sz="0" w:space="0" w:color="auto"/>
            <w:left w:val="none" w:sz="0" w:space="0" w:color="auto"/>
            <w:bottom w:val="none" w:sz="0" w:space="0" w:color="auto"/>
            <w:right w:val="none" w:sz="0" w:space="0" w:color="auto"/>
          </w:divBdr>
        </w:div>
        <w:div w:id="1100880506">
          <w:marLeft w:val="640"/>
          <w:marRight w:val="0"/>
          <w:marTop w:val="0"/>
          <w:marBottom w:val="0"/>
          <w:divBdr>
            <w:top w:val="none" w:sz="0" w:space="0" w:color="auto"/>
            <w:left w:val="none" w:sz="0" w:space="0" w:color="auto"/>
            <w:bottom w:val="none" w:sz="0" w:space="0" w:color="auto"/>
            <w:right w:val="none" w:sz="0" w:space="0" w:color="auto"/>
          </w:divBdr>
        </w:div>
        <w:div w:id="1178690725">
          <w:marLeft w:val="640"/>
          <w:marRight w:val="0"/>
          <w:marTop w:val="0"/>
          <w:marBottom w:val="0"/>
          <w:divBdr>
            <w:top w:val="none" w:sz="0" w:space="0" w:color="auto"/>
            <w:left w:val="none" w:sz="0" w:space="0" w:color="auto"/>
            <w:bottom w:val="none" w:sz="0" w:space="0" w:color="auto"/>
            <w:right w:val="none" w:sz="0" w:space="0" w:color="auto"/>
          </w:divBdr>
        </w:div>
        <w:div w:id="601450584">
          <w:marLeft w:val="640"/>
          <w:marRight w:val="0"/>
          <w:marTop w:val="0"/>
          <w:marBottom w:val="0"/>
          <w:divBdr>
            <w:top w:val="none" w:sz="0" w:space="0" w:color="auto"/>
            <w:left w:val="none" w:sz="0" w:space="0" w:color="auto"/>
            <w:bottom w:val="none" w:sz="0" w:space="0" w:color="auto"/>
            <w:right w:val="none" w:sz="0" w:space="0" w:color="auto"/>
          </w:divBdr>
        </w:div>
        <w:div w:id="777986810">
          <w:marLeft w:val="640"/>
          <w:marRight w:val="0"/>
          <w:marTop w:val="0"/>
          <w:marBottom w:val="0"/>
          <w:divBdr>
            <w:top w:val="none" w:sz="0" w:space="0" w:color="auto"/>
            <w:left w:val="none" w:sz="0" w:space="0" w:color="auto"/>
            <w:bottom w:val="none" w:sz="0" w:space="0" w:color="auto"/>
            <w:right w:val="none" w:sz="0" w:space="0" w:color="auto"/>
          </w:divBdr>
        </w:div>
        <w:div w:id="1636136992">
          <w:marLeft w:val="640"/>
          <w:marRight w:val="0"/>
          <w:marTop w:val="0"/>
          <w:marBottom w:val="0"/>
          <w:divBdr>
            <w:top w:val="none" w:sz="0" w:space="0" w:color="auto"/>
            <w:left w:val="none" w:sz="0" w:space="0" w:color="auto"/>
            <w:bottom w:val="none" w:sz="0" w:space="0" w:color="auto"/>
            <w:right w:val="none" w:sz="0" w:space="0" w:color="auto"/>
          </w:divBdr>
        </w:div>
        <w:div w:id="307132161">
          <w:marLeft w:val="640"/>
          <w:marRight w:val="0"/>
          <w:marTop w:val="0"/>
          <w:marBottom w:val="0"/>
          <w:divBdr>
            <w:top w:val="none" w:sz="0" w:space="0" w:color="auto"/>
            <w:left w:val="none" w:sz="0" w:space="0" w:color="auto"/>
            <w:bottom w:val="none" w:sz="0" w:space="0" w:color="auto"/>
            <w:right w:val="none" w:sz="0" w:space="0" w:color="auto"/>
          </w:divBdr>
        </w:div>
        <w:div w:id="2070685931">
          <w:marLeft w:val="640"/>
          <w:marRight w:val="0"/>
          <w:marTop w:val="0"/>
          <w:marBottom w:val="0"/>
          <w:divBdr>
            <w:top w:val="none" w:sz="0" w:space="0" w:color="auto"/>
            <w:left w:val="none" w:sz="0" w:space="0" w:color="auto"/>
            <w:bottom w:val="none" w:sz="0" w:space="0" w:color="auto"/>
            <w:right w:val="none" w:sz="0" w:space="0" w:color="auto"/>
          </w:divBdr>
        </w:div>
        <w:div w:id="1515874703">
          <w:marLeft w:val="640"/>
          <w:marRight w:val="0"/>
          <w:marTop w:val="0"/>
          <w:marBottom w:val="0"/>
          <w:divBdr>
            <w:top w:val="none" w:sz="0" w:space="0" w:color="auto"/>
            <w:left w:val="none" w:sz="0" w:space="0" w:color="auto"/>
            <w:bottom w:val="none" w:sz="0" w:space="0" w:color="auto"/>
            <w:right w:val="none" w:sz="0" w:space="0" w:color="auto"/>
          </w:divBdr>
        </w:div>
        <w:div w:id="1254047858">
          <w:marLeft w:val="640"/>
          <w:marRight w:val="0"/>
          <w:marTop w:val="0"/>
          <w:marBottom w:val="0"/>
          <w:divBdr>
            <w:top w:val="none" w:sz="0" w:space="0" w:color="auto"/>
            <w:left w:val="none" w:sz="0" w:space="0" w:color="auto"/>
            <w:bottom w:val="none" w:sz="0" w:space="0" w:color="auto"/>
            <w:right w:val="none" w:sz="0" w:space="0" w:color="auto"/>
          </w:divBdr>
        </w:div>
        <w:div w:id="1657294697">
          <w:marLeft w:val="640"/>
          <w:marRight w:val="0"/>
          <w:marTop w:val="0"/>
          <w:marBottom w:val="0"/>
          <w:divBdr>
            <w:top w:val="none" w:sz="0" w:space="0" w:color="auto"/>
            <w:left w:val="none" w:sz="0" w:space="0" w:color="auto"/>
            <w:bottom w:val="none" w:sz="0" w:space="0" w:color="auto"/>
            <w:right w:val="none" w:sz="0" w:space="0" w:color="auto"/>
          </w:divBdr>
        </w:div>
      </w:divsChild>
    </w:div>
    <w:div w:id="357589014">
      <w:bodyDiv w:val="1"/>
      <w:marLeft w:val="0"/>
      <w:marRight w:val="0"/>
      <w:marTop w:val="0"/>
      <w:marBottom w:val="0"/>
      <w:divBdr>
        <w:top w:val="none" w:sz="0" w:space="0" w:color="auto"/>
        <w:left w:val="none" w:sz="0" w:space="0" w:color="auto"/>
        <w:bottom w:val="none" w:sz="0" w:space="0" w:color="auto"/>
        <w:right w:val="none" w:sz="0" w:space="0" w:color="auto"/>
      </w:divBdr>
    </w:div>
    <w:div w:id="388266196">
      <w:bodyDiv w:val="1"/>
      <w:marLeft w:val="0"/>
      <w:marRight w:val="0"/>
      <w:marTop w:val="0"/>
      <w:marBottom w:val="0"/>
      <w:divBdr>
        <w:top w:val="none" w:sz="0" w:space="0" w:color="auto"/>
        <w:left w:val="none" w:sz="0" w:space="0" w:color="auto"/>
        <w:bottom w:val="none" w:sz="0" w:space="0" w:color="auto"/>
        <w:right w:val="none" w:sz="0" w:space="0" w:color="auto"/>
      </w:divBdr>
      <w:divsChild>
        <w:div w:id="1006135552">
          <w:marLeft w:val="640"/>
          <w:marRight w:val="0"/>
          <w:marTop w:val="0"/>
          <w:marBottom w:val="0"/>
          <w:divBdr>
            <w:top w:val="none" w:sz="0" w:space="0" w:color="auto"/>
            <w:left w:val="none" w:sz="0" w:space="0" w:color="auto"/>
            <w:bottom w:val="none" w:sz="0" w:space="0" w:color="auto"/>
            <w:right w:val="none" w:sz="0" w:space="0" w:color="auto"/>
          </w:divBdr>
        </w:div>
        <w:div w:id="1498300022">
          <w:marLeft w:val="640"/>
          <w:marRight w:val="0"/>
          <w:marTop w:val="0"/>
          <w:marBottom w:val="0"/>
          <w:divBdr>
            <w:top w:val="none" w:sz="0" w:space="0" w:color="auto"/>
            <w:left w:val="none" w:sz="0" w:space="0" w:color="auto"/>
            <w:bottom w:val="none" w:sz="0" w:space="0" w:color="auto"/>
            <w:right w:val="none" w:sz="0" w:space="0" w:color="auto"/>
          </w:divBdr>
        </w:div>
        <w:div w:id="1389038613">
          <w:marLeft w:val="640"/>
          <w:marRight w:val="0"/>
          <w:marTop w:val="0"/>
          <w:marBottom w:val="0"/>
          <w:divBdr>
            <w:top w:val="none" w:sz="0" w:space="0" w:color="auto"/>
            <w:left w:val="none" w:sz="0" w:space="0" w:color="auto"/>
            <w:bottom w:val="none" w:sz="0" w:space="0" w:color="auto"/>
            <w:right w:val="none" w:sz="0" w:space="0" w:color="auto"/>
          </w:divBdr>
        </w:div>
        <w:div w:id="312567668">
          <w:marLeft w:val="640"/>
          <w:marRight w:val="0"/>
          <w:marTop w:val="0"/>
          <w:marBottom w:val="0"/>
          <w:divBdr>
            <w:top w:val="none" w:sz="0" w:space="0" w:color="auto"/>
            <w:left w:val="none" w:sz="0" w:space="0" w:color="auto"/>
            <w:bottom w:val="none" w:sz="0" w:space="0" w:color="auto"/>
            <w:right w:val="none" w:sz="0" w:space="0" w:color="auto"/>
          </w:divBdr>
        </w:div>
        <w:div w:id="1714503338">
          <w:marLeft w:val="640"/>
          <w:marRight w:val="0"/>
          <w:marTop w:val="0"/>
          <w:marBottom w:val="0"/>
          <w:divBdr>
            <w:top w:val="none" w:sz="0" w:space="0" w:color="auto"/>
            <w:left w:val="none" w:sz="0" w:space="0" w:color="auto"/>
            <w:bottom w:val="none" w:sz="0" w:space="0" w:color="auto"/>
            <w:right w:val="none" w:sz="0" w:space="0" w:color="auto"/>
          </w:divBdr>
        </w:div>
        <w:div w:id="556864349">
          <w:marLeft w:val="640"/>
          <w:marRight w:val="0"/>
          <w:marTop w:val="0"/>
          <w:marBottom w:val="0"/>
          <w:divBdr>
            <w:top w:val="none" w:sz="0" w:space="0" w:color="auto"/>
            <w:left w:val="none" w:sz="0" w:space="0" w:color="auto"/>
            <w:bottom w:val="none" w:sz="0" w:space="0" w:color="auto"/>
            <w:right w:val="none" w:sz="0" w:space="0" w:color="auto"/>
          </w:divBdr>
        </w:div>
        <w:div w:id="1983004630">
          <w:marLeft w:val="640"/>
          <w:marRight w:val="0"/>
          <w:marTop w:val="0"/>
          <w:marBottom w:val="0"/>
          <w:divBdr>
            <w:top w:val="none" w:sz="0" w:space="0" w:color="auto"/>
            <w:left w:val="none" w:sz="0" w:space="0" w:color="auto"/>
            <w:bottom w:val="none" w:sz="0" w:space="0" w:color="auto"/>
            <w:right w:val="none" w:sz="0" w:space="0" w:color="auto"/>
          </w:divBdr>
        </w:div>
        <w:div w:id="432165695">
          <w:marLeft w:val="640"/>
          <w:marRight w:val="0"/>
          <w:marTop w:val="0"/>
          <w:marBottom w:val="0"/>
          <w:divBdr>
            <w:top w:val="none" w:sz="0" w:space="0" w:color="auto"/>
            <w:left w:val="none" w:sz="0" w:space="0" w:color="auto"/>
            <w:bottom w:val="none" w:sz="0" w:space="0" w:color="auto"/>
            <w:right w:val="none" w:sz="0" w:space="0" w:color="auto"/>
          </w:divBdr>
        </w:div>
        <w:div w:id="1238512417">
          <w:marLeft w:val="640"/>
          <w:marRight w:val="0"/>
          <w:marTop w:val="0"/>
          <w:marBottom w:val="0"/>
          <w:divBdr>
            <w:top w:val="none" w:sz="0" w:space="0" w:color="auto"/>
            <w:left w:val="none" w:sz="0" w:space="0" w:color="auto"/>
            <w:bottom w:val="none" w:sz="0" w:space="0" w:color="auto"/>
            <w:right w:val="none" w:sz="0" w:space="0" w:color="auto"/>
          </w:divBdr>
        </w:div>
        <w:div w:id="353580091">
          <w:marLeft w:val="640"/>
          <w:marRight w:val="0"/>
          <w:marTop w:val="0"/>
          <w:marBottom w:val="0"/>
          <w:divBdr>
            <w:top w:val="none" w:sz="0" w:space="0" w:color="auto"/>
            <w:left w:val="none" w:sz="0" w:space="0" w:color="auto"/>
            <w:bottom w:val="none" w:sz="0" w:space="0" w:color="auto"/>
            <w:right w:val="none" w:sz="0" w:space="0" w:color="auto"/>
          </w:divBdr>
        </w:div>
        <w:div w:id="1493987162">
          <w:marLeft w:val="640"/>
          <w:marRight w:val="0"/>
          <w:marTop w:val="0"/>
          <w:marBottom w:val="0"/>
          <w:divBdr>
            <w:top w:val="none" w:sz="0" w:space="0" w:color="auto"/>
            <w:left w:val="none" w:sz="0" w:space="0" w:color="auto"/>
            <w:bottom w:val="none" w:sz="0" w:space="0" w:color="auto"/>
            <w:right w:val="none" w:sz="0" w:space="0" w:color="auto"/>
          </w:divBdr>
        </w:div>
        <w:div w:id="1834641164">
          <w:marLeft w:val="640"/>
          <w:marRight w:val="0"/>
          <w:marTop w:val="0"/>
          <w:marBottom w:val="0"/>
          <w:divBdr>
            <w:top w:val="none" w:sz="0" w:space="0" w:color="auto"/>
            <w:left w:val="none" w:sz="0" w:space="0" w:color="auto"/>
            <w:bottom w:val="none" w:sz="0" w:space="0" w:color="auto"/>
            <w:right w:val="none" w:sz="0" w:space="0" w:color="auto"/>
          </w:divBdr>
        </w:div>
        <w:div w:id="1820925241">
          <w:marLeft w:val="640"/>
          <w:marRight w:val="0"/>
          <w:marTop w:val="0"/>
          <w:marBottom w:val="0"/>
          <w:divBdr>
            <w:top w:val="none" w:sz="0" w:space="0" w:color="auto"/>
            <w:left w:val="none" w:sz="0" w:space="0" w:color="auto"/>
            <w:bottom w:val="none" w:sz="0" w:space="0" w:color="auto"/>
            <w:right w:val="none" w:sz="0" w:space="0" w:color="auto"/>
          </w:divBdr>
        </w:div>
        <w:div w:id="847911725">
          <w:marLeft w:val="640"/>
          <w:marRight w:val="0"/>
          <w:marTop w:val="0"/>
          <w:marBottom w:val="0"/>
          <w:divBdr>
            <w:top w:val="none" w:sz="0" w:space="0" w:color="auto"/>
            <w:left w:val="none" w:sz="0" w:space="0" w:color="auto"/>
            <w:bottom w:val="none" w:sz="0" w:space="0" w:color="auto"/>
            <w:right w:val="none" w:sz="0" w:space="0" w:color="auto"/>
          </w:divBdr>
        </w:div>
      </w:divsChild>
    </w:div>
    <w:div w:id="409158135">
      <w:bodyDiv w:val="1"/>
      <w:marLeft w:val="0"/>
      <w:marRight w:val="0"/>
      <w:marTop w:val="0"/>
      <w:marBottom w:val="0"/>
      <w:divBdr>
        <w:top w:val="none" w:sz="0" w:space="0" w:color="auto"/>
        <w:left w:val="none" w:sz="0" w:space="0" w:color="auto"/>
        <w:bottom w:val="none" w:sz="0" w:space="0" w:color="auto"/>
        <w:right w:val="none" w:sz="0" w:space="0" w:color="auto"/>
      </w:divBdr>
      <w:divsChild>
        <w:div w:id="290522510">
          <w:marLeft w:val="640"/>
          <w:marRight w:val="0"/>
          <w:marTop w:val="0"/>
          <w:marBottom w:val="0"/>
          <w:divBdr>
            <w:top w:val="none" w:sz="0" w:space="0" w:color="auto"/>
            <w:left w:val="none" w:sz="0" w:space="0" w:color="auto"/>
            <w:bottom w:val="none" w:sz="0" w:space="0" w:color="auto"/>
            <w:right w:val="none" w:sz="0" w:space="0" w:color="auto"/>
          </w:divBdr>
        </w:div>
        <w:div w:id="614944593">
          <w:marLeft w:val="640"/>
          <w:marRight w:val="0"/>
          <w:marTop w:val="0"/>
          <w:marBottom w:val="0"/>
          <w:divBdr>
            <w:top w:val="none" w:sz="0" w:space="0" w:color="auto"/>
            <w:left w:val="none" w:sz="0" w:space="0" w:color="auto"/>
            <w:bottom w:val="none" w:sz="0" w:space="0" w:color="auto"/>
            <w:right w:val="none" w:sz="0" w:space="0" w:color="auto"/>
          </w:divBdr>
        </w:div>
        <w:div w:id="1665165763">
          <w:marLeft w:val="640"/>
          <w:marRight w:val="0"/>
          <w:marTop w:val="0"/>
          <w:marBottom w:val="0"/>
          <w:divBdr>
            <w:top w:val="none" w:sz="0" w:space="0" w:color="auto"/>
            <w:left w:val="none" w:sz="0" w:space="0" w:color="auto"/>
            <w:bottom w:val="none" w:sz="0" w:space="0" w:color="auto"/>
            <w:right w:val="none" w:sz="0" w:space="0" w:color="auto"/>
          </w:divBdr>
        </w:div>
        <w:div w:id="387608275">
          <w:marLeft w:val="640"/>
          <w:marRight w:val="0"/>
          <w:marTop w:val="0"/>
          <w:marBottom w:val="0"/>
          <w:divBdr>
            <w:top w:val="none" w:sz="0" w:space="0" w:color="auto"/>
            <w:left w:val="none" w:sz="0" w:space="0" w:color="auto"/>
            <w:bottom w:val="none" w:sz="0" w:space="0" w:color="auto"/>
            <w:right w:val="none" w:sz="0" w:space="0" w:color="auto"/>
          </w:divBdr>
        </w:div>
        <w:div w:id="1215695570">
          <w:marLeft w:val="640"/>
          <w:marRight w:val="0"/>
          <w:marTop w:val="0"/>
          <w:marBottom w:val="0"/>
          <w:divBdr>
            <w:top w:val="none" w:sz="0" w:space="0" w:color="auto"/>
            <w:left w:val="none" w:sz="0" w:space="0" w:color="auto"/>
            <w:bottom w:val="none" w:sz="0" w:space="0" w:color="auto"/>
            <w:right w:val="none" w:sz="0" w:space="0" w:color="auto"/>
          </w:divBdr>
        </w:div>
        <w:div w:id="659624126">
          <w:marLeft w:val="640"/>
          <w:marRight w:val="0"/>
          <w:marTop w:val="0"/>
          <w:marBottom w:val="0"/>
          <w:divBdr>
            <w:top w:val="none" w:sz="0" w:space="0" w:color="auto"/>
            <w:left w:val="none" w:sz="0" w:space="0" w:color="auto"/>
            <w:bottom w:val="none" w:sz="0" w:space="0" w:color="auto"/>
            <w:right w:val="none" w:sz="0" w:space="0" w:color="auto"/>
          </w:divBdr>
        </w:div>
        <w:div w:id="1546674006">
          <w:marLeft w:val="640"/>
          <w:marRight w:val="0"/>
          <w:marTop w:val="0"/>
          <w:marBottom w:val="0"/>
          <w:divBdr>
            <w:top w:val="none" w:sz="0" w:space="0" w:color="auto"/>
            <w:left w:val="none" w:sz="0" w:space="0" w:color="auto"/>
            <w:bottom w:val="none" w:sz="0" w:space="0" w:color="auto"/>
            <w:right w:val="none" w:sz="0" w:space="0" w:color="auto"/>
          </w:divBdr>
        </w:div>
        <w:div w:id="37583619">
          <w:marLeft w:val="640"/>
          <w:marRight w:val="0"/>
          <w:marTop w:val="0"/>
          <w:marBottom w:val="0"/>
          <w:divBdr>
            <w:top w:val="none" w:sz="0" w:space="0" w:color="auto"/>
            <w:left w:val="none" w:sz="0" w:space="0" w:color="auto"/>
            <w:bottom w:val="none" w:sz="0" w:space="0" w:color="auto"/>
            <w:right w:val="none" w:sz="0" w:space="0" w:color="auto"/>
          </w:divBdr>
        </w:div>
        <w:div w:id="1003824362">
          <w:marLeft w:val="640"/>
          <w:marRight w:val="0"/>
          <w:marTop w:val="0"/>
          <w:marBottom w:val="0"/>
          <w:divBdr>
            <w:top w:val="none" w:sz="0" w:space="0" w:color="auto"/>
            <w:left w:val="none" w:sz="0" w:space="0" w:color="auto"/>
            <w:bottom w:val="none" w:sz="0" w:space="0" w:color="auto"/>
            <w:right w:val="none" w:sz="0" w:space="0" w:color="auto"/>
          </w:divBdr>
        </w:div>
        <w:div w:id="849561119">
          <w:marLeft w:val="640"/>
          <w:marRight w:val="0"/>
          <w:marTop w:val="0"/>
          <w:marBottom w:val="0"/>
          <w:divBdr>
            <w:top w:val="none" w:sz="0" w:space="0" w:color="auto"/>
            <w:left w:val="none" w:sz="0" w:space="0" w:color="auto"/>
            <w:bottom w:val="none" w:sz="0" w:space="0" w:color="auto"/>
            <w:right w:val="none" w:sz="0" w:space="0" w:color="auto"/>
          </w:divBdr>
        </w:div>
        <w:div w:id="1011491913">
          <w:marLeft w:val="640"/>
          <w:marRight w:val="0"/>
          <w:marTop w:val="0"/>
          <w:marBottom w:val="0"/>
          <w:divBdr>
            <w:top w:val="none" w:sz="0" w:space="0" w:color="auto"/>
            <w:left w:val="none" w:sz="0" w:space="0" w:color="auto"/>
            <w:bottom w:val="none" w:sz="0" w:space="0" w:color="auto"/>
            <w:right w:val="none" w:sz="0" w:space="0" w:color="auto"/>
          </w:divBdr>
        </w:div>
        <w:div w:id="626931336">
          <w:marLeft w:val="640"/>
          <w:marRight w:val="0"/>
          <w:marTop w:val="0"/>
          <w:marBottom w:val="0"/>
          <w:divBdr>
            <w:top w:val="none" w:sz="0" w:space="0" w:color="auto"/>
            <w:left w:val="none" w:sz="0" w:space="0" w:color="auto"/>
            <w:bottom w:val="none" w:sz="0" w:space="0" w:color="auto"/>
            <w:right w:val="none" w:sz="0" w:space="0" w:color="auto"/>
          </w:divBdr>
        </w:div>
      </w:divsChild>
    </w:div>
    <w:div w:id="461506113">
      <w:bodyDiv w:val="1"/>
      <w:marLeft w:val="0"/>
      <w:marRight w:val="0"/>
      <w:marTop w:val="0"/>
      <w:marBottom w:val="0"/>
      <w:divBdr>
        <w:top w:val="none" w:sz="0" w:space="0" w:color="auto"/>
        <w:left w:val="none" w:sz="0" w:space="0" w:color="auto"/>
        <w:bottom w:val="none" w:sz="0" w:space="0" w:color="auto"/>
        <w:right w:val="none" w:sz="0" w:space="0" w:color="auto"/>
      </w:divBdr>
      <w:divsChild>
        <w:div w:id="784077398">
          <w:marLeft w:val="0"/>
          <w:marRight w:val="0"/>
          <w:marTop w:val="0"/>
          <w:marBottom w:val="0"/>
          <w:divBdr>
            <w:top w:val="none" w:sz="0" w:space="0" w:color="auto"/>
            <w:left w:val="none" w:sz="0" w:space="0" w:color="auto"/>
            <w:bottom w:val="none" w:sz="0" w:space="0" w:color="auto"/>
            <w:right w:val="none" w:sz="0" w:space="0" w:color="auto"/>
          </w:divBdr>
          <w:divsChild>
            <w:div w:id="760218702">
              <w:marLeft w:val="0"/>
              <w:marRight w:val="0"/>
              <w:marTop w:val="0"/>
              <w:marBottom w:val="0"/>
              <w:divBdr>
                <w:top w:val="none" w:sz="0" w:space="0" w:color="auto"/>
                <w:left w:val="none" w:sz="0" w:space="0" w:color="auto"/>
                <w:bottom w:val="none" w:sz="0" w:space="0" w:color="auto"/>
                <w:right w:val="none" w:sz="0" w:space="0" w:color="auto"/>
              </w:divBdr>
            </w:div>
          </w:divsChild>
        </w:div>
        <w:div w:id="592668241">
          <w:marLeft w:val="0"/>
          <w:marRight w:val="0"/>
          <w:marTop w:val="0"/>
          <w:marBottom w:val="0"/>
          <w:divBdr>
            <w:top w:val="none" w:sz="0" w:space="0" w:color="auto"/>
            <w:left w:val="none" w:sz="0" w:space="0" w:color="auto"/>
            <w:bottom w:val="none" w:sz="0" w:space="0" w:color="auto"/>
            <w:right w:val="none" w:sz="0" w:space="0" w:color="auto"/>
          </w:divBdr>
          <w:divsChild>
            <w:div w:id="1779250237">
              <w:marLeft w:val="0"/>
              <w:marRight w:val="0"/>
              <w:marTop w:val="0"/>
              <w:marBottom w:val="0"/>
              <w:divBdr>
                <w:top w:val="none" w:sz="0" w:space="0" w:color="auto"/>
                <w:left w:val="none" w:sz="0" w:space="0" w:color="auto"/>
                <w:bottom w:val="none" w:sz="0" w:space="0" w:color="auto"/>
                <w:right w:val="none" w:sz="0" w:space="0" w:color="auto"/>
              </w:divBdr>
            </w:div>
          </w:divsChild>
        </w:div>
        <w:div w:id="847907954">
          <w:marLeft w:val="0"/>
          <w:marRight w:val="0"/>
          <w:marTop w:val="0"/>
          <w:marBottom w:val="0"/>
          <w:divBdr>
            <w:top w:val="none" w:sz="0" w:space="0" w:color="auto"/>
            <w:left w:val="none" w:sz="0" w:space="0" w:color="auto"/>
            <w:bottom w:val="none" w:sz="0" w:space="0" w:color="auto"/>
            <w:right w:val="none" w:sz="0" w:space="0" w:color="auto"/>
          </w:divBdr>
          <w:divsChild>
            <w:div w:id="1321153604">
              <w:marLeft w:val="0"/>
              <w:marRight w:val="0"/>
              <w:marTop w:val="0"/>
              <w:marBottom w:val="0"/>
              <w:divBdr>
                <w:top w:val="none" w:sz="0" w:space="0" w:color="auto"/>
                <w:left w:val="none" w:sz="0" w:space="0" w:color="auto"/>
                <w:bottom w:val="none" w:sz="0" w:space="0" w:color="auto"/>
                <w:right w:val="none" w:sz="0" w:space="0" w:color="auto"/>
              </w:divBdr>
            </w:div>
          </w:divsChild>
        </w:div>
        <w:div w:id="708142897">
          <w:marLeft w:val="0"/>
          <w:marRight w:val="0"/>
          <w:marTop w:val="0"/>
          <w:marBottom w:val="0"/>
          <w:divBdr>
            <w:top w:val="none" w:sz="0" w:space="0" w:color="auto"/>
            <w:left w:val="none" w:sz="0" w:space="0" w:color="auto"/>
            <w:bottom w:val="none" w:sz="0" w:space="0" w:color="auto"/>
            <w:right w:val="none" w:sz="0" w:space="0" w:color="auto"/>
          </w:divBdr>
          <w:divsChild>
            <w:div w:id="2013334066">
              <w:marLeft w:val="0"/>
              <w:marRight w:val="0"/>
              <w:marTop w:val="0"/>
              <w:marBottom w:val="0"/>
              <w:divBdr>
                <w:top w:val="none" w:sz="0" w:space="0" w:color="auto"/>
                <w:left w:val="none" w:sz="0" w:space="0" w:color="auto"/>
                <w:bottom w:val="none" w:sz="0" w:space="0" w:color="auto"/>
                <w:right w:val="none" w:sz="0" w:space="0" w:color="auto"/>
              </w:divBdr>
            </w:div>
          </w:divsChild>
        </w:div>
        <w:div w:id="49236116">
          <w:marLeft w:val="0"/>
          <w:marRight w:val="0"/>
          <w:marTop w:val="0"/>
          <w:marBottom w:val="0"/>
          <w:divBdr>
            <w:top w:val="none" w:sz="0" w:space="0" w:color="auto"/>
            <w:left w:val="none" w:sz="0" w:space="0" w:color="auto"/>
            <w:bottom w:val="none" w:sz="0" w:space="0" w:color="auto"/>
            <w:right w:val="none" w:sz="0" w:space="0" w:color="auto"/>
          </w:divBdr>
          <w:divsChild>
            <w:div w:id="1881355244">
              <w:marLeft w:val="0"/>
              <w:marRight w:val="0"/>
              <w:marTop w:val="0"/>
              <w:marBottom w:val="0"/>
              <w:divBdr>
                <w:top w:val="none" w:sz="0" w:space="0" w:color="auto"/>
                <w:left w:val="none" w:sz="0" w:space="0" w:color="auto"/>
                <w:bottom w:val="none" w:sz="0" w:space="0" w:color="auto"/>
                <w:right w:val="none" w:sz="0" w:space="0" w:color="auto"/>
              </w:divBdr>
            </w:div>
          </w:divsChild>
        </w:div>
        <w:div w:id="1959019133">
          <w:marLeft w:val="0"/>
          <w:marRight w:val="0"/>
          <w:marTop w:val="0"/>
          <w:marBottom w:val="0"/>
          <w:divBdr>
            <w:top w:val="none" w:sz="0" w:space="0" w:color="auto"/>
            <w:left w:val="none" w:sz="0" w:space="0" w:color="auto"/>
            <w:bottom w:val="none" w:sz="0" w:space="0" w:color="auto"/>
            <w:right w:val="none" w:sz="0" w:space="0" w:color="auto"/>
          </w:divBdr>
          <w:divsChild>
            <w:div w:id="2244392">
              <w:marLeft w:val="0"/>
              <w:marRight w:val="0"/>
              <w:marTop w:val="0"/>
              <w:marBottom w:val="0"/>
              <w:divBdr>
                <w:top w:val="none" w:sz="0" w:space="0" w:color="auto"/>
                <w:left w:val="none" w:sz="0" w:space="0" w:color="auto"/>
                <w:bottom w:val="none" w:sz="0" w:space="0" w:color="auto"/>
                <w:right w:val="none" w:sz="0" w:space="0" w:color="auto"/>
              </w:divBdr>
            </w:div>
          </w:divsChild>
        </w:div>
        <w:div w:id="1007710825">
          <w:marLeft w:val="0"/>
          <w:marRight w:val="0"/>
          <w:marTop w:val="0"/>
          <w:marBottom w:val="0"/>
          <w:divBdr>
            <w:top w:val="none" w:sz="0" w:space="0" w:color="auto"/>
            <w:left w:val="none" w:sz="0" w:space="0" w:color="auto"/>
            <w:bottom w:val="none" w:sz="0" w:space="0" w:color="auto"/>
            <w:right w:val="none" w:sz="0" w:space="0" w:color="auto"/>
          </w:divBdr>
          <w:divsChild>
            <w:div w:id="1272973234">
              <w:marLeft w:val="0"/>
              <w:marRight w:val="0"/>
              <w:marTop w:val="0"/>
              <w:marBottom w:val="0"/>
              <w:divBdr>
                <w:top w:val="none" w:sz="0" w:space="0" w:color="auto"/>
                <w:left w:val="none" w:sz="0" w:space="0" w:color="auto"/>
                <w:bottom w:val="none" w:sz="0" w:space="0" w:color="auto"/>
                <w:right w:val="none" w:sz="0" w:space="0" w:color="auto"/>
              </w:divBdr>
            </w:div>
          </w:divsChild>
        </w:div>
        <w:div w:id="761266576">
          <w:marLeft w:val="0"/>
          <w:marRight w:val="0"/>
          <w:marTop w:val="0"/>
          <w:marBottom w:val="0"/>
          <w:divBdr>
            <w:top w:val="none" w:sz="0" w:space="0" w:color="auto"/>
            <w:left w:val="none" w:sz="0" w:space="0" w:color="auto"/>
            <w:bottom w:val="none" w:sz="0" w:space="0" w:color="auto"/>
            <w:right w:val="none" w:sz="0" w:space="0" w:color="auto"/>
          </w:divBdr>
          <w:divsChild>
            <w:div w:id="1396539262">
              <w:marLeft w:val="0"/>
              <w:marRight w:val="0"/>
              <w:marTop w:val="0"/>
              <w:marBottom w:val="0"/>
              <w:divBdr>
                <w:top w:val="none" w:sz="0" w:space="0" w:color="auto"/>
                <w:left w:val="none" w:sz="0" w:space="0" w:color="auto"/>
                <w:bottom w:val="none" w:sz="0" w:space="0" w:color="auto"/>
                <w:right w:val="none" w:sz="0" w:space="0" w:color="auto"/>
              </w:divBdr>
            </w:div>
          </w:divsChild>
        </w:div>
        <w:div w:id="88157253">
          <w:marLeft w:val="0"/>
          <w:marRight w:val="0"/>
          <w:marTop w:val="0"/>
          <w:marBottom w:val="0"/>
          <w:divBdr>
            <w:top w:val="none" w:sz="0" w:space="0" w:color="auto"/>
            <w:left w:val="none" w:sz="0" w:space="0" w:color="auto"/>
            <w:bottom w:val="none" w:sz="0" w:space="0" w:color="auto"/>
            <w:right w:val="none" w:sz="0" w:space="0" w:color="auto"/>
          </w:divBdr>
          <w:divsChild>
            <w:div w:id="2092195069">
              <w:marLeft w:val="0"/>
              <w:marRight w:val="0"/>
              <w:marTop w:val="0"/>
              <w:marBottom w:val="0"/>
              <w:divBdr>
                <w:top w:val="none" w:sz="0" w:space="0" w:color="auto"/>
                <w:left w:val="none" w:sz="0" w:space="0" w:color="auto"/>
                <w:bottom w:val="none" w:sz="0" w:space="0" w:color="auto"/>
                <w:right w:val="none" w:sz="0" w:space="0" w:color="auto"/>
              </w:divBdr>
            </w:div>
          </w:divsChild>
        </w:div>
        <w:div w:id="2127187682">
          <w:marLeft w:val="0"/>
          <w:marRight w:val="0"/>
          <w:marTop w:val="0"/>
          <w:marBottom w:val="0"/>
          <w:divBdr>
            <w:top w:val="none" w:sz="0" w:space="0" w:color="auto"/>
            <w:left w:val="none" w:sz="0" w:space="0" w:color="auto"/>
            <w:bottom w:val="none" w:sz="0" w:space="0" w:color="auto"/>
            <w:right w:val="none" w:sz="0" w:space="0" w:color="auto"/>
          </w:divBdr>
          <w:divsChild>
            <w:div w:id="1493451023">
              <w:marLeft w:val="0"/>
              <w:marRight w:val="0"/>
              <w:marTop w:val="0"/>
              <w:marBottom w:val="0"/>
              <w:divBdr>
                <w:top w:val="none" w:sz="0" w:space="0" w:color="auto"/>
                <w:left w:val="none" w:sz="0" w:space="0" w:color="auto"/>
                <w:bottom w:val="none" w:sz="0" w:space="0" w:color="auto"/>
                <w:right w:val="none" w:sz="0" w:space="0" w:color="auto"/>
              </w:divBdr>
            </w:div>
          </w:divsChild>
        </w:div>
        <w:div w:id="1543439506">
          <w:marLeft w:val="0"/>
          <w:marRight w:val="0"/>
          <w:marTop w:val="0"/>
          <w:marBottom w:val="0"/>
          <w:divBdr>
            <w:top w:val="none" w:sz="0" w:space="0" w:color="auto"/>
            <w:left w:val="none" w:sz="0" w:space="0" w:color="auto"/>
            <w:bottom w:val="none" w:sz="0" w:space="0" w:color="auto"/>
            <w:right w:val="none" w:sz="0" w:space="0" w:color="auto"/>
          </w:divBdr>
          <w:divsChild>
            <w:div w:id="1383097290">
              <w:marLeft w:val="0"/>
              <w:marRight w:val="0"/>
              <w:marTop w:val="0"/>
              <w:marBottom w:val="0"/>
              <w:divBdr>
                <w:top w:val="none" w:sz="0" w:space="0" w:color="auto"/>
                <w:left w:val="none" w:sz="0" w:space="0" w:color="auto"/>
                <w:bottom w:val="none" w:sz="0" w:space="0" w:color="auto"/>
                <w:right w:val="none" w:sz="0" w:space="0" w:color="auto"/>
              </w:divBdr>
            </w:div>
          </w:divsChild>
        </w:div>
        <w:div w:id="636301421">
          <w:marLeft w:val="0"/>
          <w:marRight w:val="0"/>
          <w:marTop w:val="0"/>
          <w:marBottom w:val="0"/>
          <w:divBdr>
            <w:top w:val="none" w:sz="0" w:space="0" w:color="auto"/>
            <w:left w:val="none" w:sz="0" w:space="0" w:color="auto"/>
            <w:bottom w:val="none" w:sz="0" w:space="0" w:color="auto"/>
            <w:right w:val="none" w:sz="0" w:space="0" w:color="auto"/>
          </w:divBdr>
          <w:divsChild>
            <w:div w:id="1421020665">
              <w:marLeft w:val="0"/>
              <w:marRight w:val="0"/>
              <w:marTop w:val="0"/>
              <w:marBottom w:val="0"/>
              <w:divBdr>
                <w:top w:val="none" w:sz="0" w:space="0" w:color="auto"/>
                <w:left w:val="none" w:sz="0" w:space="0" w:color="auto"/>
                <w:bottom w:val="none" w:sz="0" w:space="0" w:color="auto"/>
                <w:right w:val="none" w:sz="0" w:space="0" w:color="auto"/>
              </w:divBdr>
            </w:div>
          </w:divsChild>
        </w:div>
        <w:div w:id="913473325">
          <w:marLeft w:val="0"/>
          <w:marRight w:val="0"/>
          <w:marTop w:val="0"/>
          <w:marBottom w:val="0"/>
          <w:divBdr>
            <w:top w:val="none" w:sz="0" w:space="0" w:color="auto"/>
            <w:left w:val="none" w:sz="0" w:space="0" w:color="auto"/>
            <w:bottom w:val="none" w:sz="0" w:space="0" w:color="auto"/>
            <w:right w:val="none" w:sz="0" w:space="0" w:color="auto"/>
          </w:divBdr>
          <w:divsChild>
            <w:div w:id="1862355904">
              <w:marLeft w:val="0"/>
              <w:marRight w:val="0"/>
              <w:marTop w:val="0"/>
              <w:marBottom w:val="0"/>
              <w:divBdr>
                <w:top w:val="none" w:sz="0" w:space="0" w:color="auto"/>
                <w:left w:val="none" w:sz="0" w:space="0" w:color="auto"/>
                <w:bottom w:val="none" w:sz="0" w:space="0" w:color="auto"/>
                <w:right w:val="none" w:sz="0" w:space="0" w:color="auto"/>
              </w:divBdr>
            </w:div>
          </w:divsChild>
        </w:div>
        <w:div w:id="142699018">
          <w:marLeft w:val="0"/>
          <w:marRight w:val="0"/>
          <w:marTop w:val="0"/>
          <w:marBottom w:val="0"/>
          <w:divBdr>
            <w:top w:val="none" w:sz="0" w:space="0" w:color="auto"/>
            <w:left w:val="none" w:sz="0" w:space="0" w:color="auto"/>
            <w:bottom w:val="none" w:sz="0" w:space="0" w:color="auto"/>
            <w:right w:val="none" w:sz="0" w:space="0" w:color="auto"/>
          </w:divBdr>
          <w:divsChild>
            <w:div w:id="471408402">
              <w:marLeft w:val="0"/>
              <w:marRight w:val="0"/>
              <w:marTop w:val="0"/>
              <w:marBottom w:val="0"/>
              <w:divBdr>
                <w:top w:val="none" w:sz="0" w:space="0" w:color="auto"/>
                <w:left w:val="none" w:sz="0" w:space="0" w:color="auto"/>
                <w:bottom w:val="none" w:sz="0" w:space="0" w:color="auto"/>
                <w:right w:val="none" w:sz="0" w:space="0" w:color="auto"/>
              </w:divBdr>
            </w:div>
          </w:divsChild>
        </w:div>
        <w:div w:id="1533617584">
          <w:marLeft w:val="0"/>
          <w:marRight w:val="0"/>
          <w:marTop w:val="0"/>
          <w:marBottom w:val="0"/>
          <w:divBdr>
            <w:top w:val="none" w:sz="0" w:space="0" w:color="auto"/>
            <w:left w:val="none" w:sz="0" w:space="0" w:color="auto"/>
            <w:bottom w:val="none" w:sz="0" w:space="0" w:color="auto"/>
            <w:right w:val="none" w:sz="0" w:space="0" w:color="auto"/>
          </w:divBdr>
          <w:divsChild>
            <w:div w:id="791828679">
              <w:marLeft w:val="0"/>
              <w:marRight w:val="0"/>
              <w:marTop w:val="0"/>
              <w:marBottom w:val="0"/>
              <w:divBdr>
                <w:top w:val="none" w:sz="0" w:space="0" w:color="auto"/>
                <w:left w:val="none" w:sz="0" w:space="0" w:color="auto"/>
                <w:bottom w:val="none" w:sz="0" w:space="0" w:color="auto"/>
                <w:right w:val="none" w:sz="0" w:space="0" w:color="auto"/>
              </w:divBdr>
            </w:div>
          </w:divsChild>
        </w:div>
        <w:div w:id="1727601820">
          <w:marLeft w:val="0"/>
          <w:marRight w:val="0"/>
          <w:marTop w:val="0"/>
          <w:marBottom w:val="0"/>
          <w:divBdr>
            <w:top w:val="none" w:sz="0" w:space="0" w:color="auto"/>
            <w:left w:val="none" w:sz="0" w:space="0" w:color="auto"/>
            <w:bottom w:val="none" w:sz="0" w:space="0" w:color="auto"/>
            <w:right w:val="none" w:sz="0" w:space="0" w:color="auto"/>
          </w:divBdr>
          <w:divsChild>
            <w:div w:id="1385327029">
              <w:marLeft w:val="0"/>
              <w:marRight w:val="0"/>
              <w:marTop w:val="0"/>
              <w:marBottom w:val="0"/>
              <w:divBdr>
                <w:top w:val="none" w:sz="0" w:space="0" w:color="auto"/>
                <w:left w:val="none" w:sz="0" w:space="0" w:color="auto"/>
                <w:bottom w:val="none" w:sz="0" w:space="0" w:color="auto"/>
                <w:right w:val="none" w:sz="0" w:space="0" w:color="auto"/>
              </w:divBdr>
            </w:div>
          </w:divsChild>
        </w:div>
        <w:div w:id="1662999399">
          <w:marLeft w:val="0"/>
          <w:marRight w:val="0"/>
          <w:marTop w:val="0"/>
          <w:marBottom w:val="0"/>
          <w:divBdr>
            <w:top w:val="none" w:sz="0" w:space="0" w:color="auto"/>
            <w:left w:val="none" w:sz="0" w:space="0" w:color="auto"/>
            <w:bottom w:val="none" w:sz="0" w:space="0" w:color="auto"/>
            <w:right w:val="none" w:sz="0" w:space="0" w:color="auto"/>
          </w:divBdr>
          <w:divsChild>
            <w:div w:id="478033219">
              <w:marLeft w:val="0"/>
              <w:marRight w:val="0"/>
              <w:marTop w:val="0"/>
              <w:marBottom w:val="0"/>
              <w:divBdr>
                <w:top w:val="none" w:sz="0" w:space="0" w:color="auto"/>
                <w:left w:val="none" w:sz="0" w:space="0" w:color="auto"/>
                <w:bottom w:val="none" w:sz="0" w:space="0" w:color="auto"/>
                <w:right w:val="none" w:sz="0" w:space="0" w:color="auto"/>
              </w:divBdr>
            </w:div>
          </w:divsChild>
        </w:div>
        <w:div w:id="562061637">
          <w:marLeft w:val="0"/>
          <w:marRight w:val="0"/>
          <w:marTop w:val="0"/>
          <w:marBottom w:val="0"/>
          <w:divBdr>
            <w:top w:val="none" w:sz="0" w:space="0" w:color="auto"/>
            <w:left w:val="none" w:sz="0" w:space="0" w:color="auto"/>
            <w:bottom w:val="none" w:sz="0" w:space="0" w:color="auto"/>
            <w:right w:val="none" w:sz="0" w:space="0" w:color="auto"/>
          </w:divBdr>
          <w:divsChild>
            <w:div w:id="441609728">
              <w:marLeft w:val="0"/>
              <w:marRight w:val="0"/>
              <w:marTop w:val="0"/>
              <w:marBottom w:val="0"/>
              <w:divBdr>
                <w:top w:val="none" w:sz="0" w:space="0" w:color="auto"/>
                <w:left w:val="none" w:sz="0" w:space="0" w:color="auto"/>
                <w:bottom w:val="none" w:sz="0" w:space="0" w:color="auto"/>
                <w:right w:val="none" w:sz="0" w:space="0" w:color="auto"/>
              </w:divBdr>
            </w:div>
          </w:divsChild>
        </w:div>
        <w:div w:id="881213696">
          <w:marLeft w:val="0"/>
          <w:marRight w:val="0"/>
          <w:marTop w:val="0"/>
          <w:marBottom w:val="0"/>
          <w:divBdr>
            <w:top w:val="none" w:sz="0" w:space="0" w:color="auto"/>
            <w:left w:val="none" w:sz="0" w:space="0" w:color="auto"/>
            <w:bottom w:val="none" w:sz="0" w:space="0" w:color="auto"/>
            <w:right w:val="none" w:sz="0" w:space="0" w:color="auto"/>
          </w:divBdr>
          <w:divsChild>
            <w:div w:id="867372044">
              <w:marLeft w:val="0"/>
              <w:marRight w:val="0"/>
              <w:marTop w:val="0"/>
              <w:marBottom w:val="0"/>
              <w:divBdr>
                <w:top w:val="none" w:sz="0" w:space="0" w:color="auto"/>
                <w:left w:val="none" w:sz="0" w:space="0" w:color="auto"/>
                <w:bottom w:val="none" w:sz="0" w:space="0" w:color="auto"/>
                <w:right w:val="none" w:sz="0" w:space="0" w:color="auto"/>
              </w:divBdr>
            </w:div>
          </w:divsChild>
        </w:div>
        <w:div w:id="160705721">
          <w:marLeft w:val="0"/>
          <w:marRight w:val="0"/>
          <w:marTop w:val="0"/>
          <w:marBottom w:val="0"/>
          <w:divBdr>
            <w:top w:val="none" w:sz="0" w:space="0" w:color="auto"/>
            <w:left w:val="none" w:sz="0" w:space="0" w:color="auto"/>
            <w:bottom w:val="none" w:sz="0" w:space="0" w:color="auto"/>
            <w:right w:val="none" w:sz="0" w:space="0" w:color="auto"/>
          </w:divBdr>
          <w:divsChild>
            <w:div w:id="759719426">
              <w:marLeft w:val="0"/>
              <w:marRight w:val="0"/>
              <w:marTop w:val="0"/>
              <w:marBottom w:val="0"/>
              <w:divBdr>
                <w:top w:val="none" w:sz="0" w:space="0" w:color="auto"/>
                <w:left w:val="none" w:sz="0" w:space="0" w:color="auto"/>
                <w:bottom w:val="none" w:sz="0" w:space="0" w:color="auto"/>
                <w:right w:val="none" w:sz="0" w:space="0" w:color="auto"/>
              </w:divBdr>
            </w:div>
          </w:divsChild>
        </w:div>
        <w:div w:id="438180802">
          <w:marLeft w:val="0"/>
          <w:marRight w:val="0"/>
          <w:marTop w:val="0"/>
          <w:marBottom w:val="0"/>
          <w:divBdr>
            <w:top w:val="none" w:sz="0" w:space="0" w:color="auto"/>
            <w:left w:val="none" w:sz="0" w:space="0" w:color="auto"/>
            <w:bottom w:val="none" w:sz="0" w:space="0" w:color="auto"/>
            <w:right w:val="none" w:sz="0" w:space="0" w:color="auto"/>
          </w:divBdr>
          <w:divsChild>
            <w:div w:id="1363902080">
              <w:marLeft w:val="0"/>
              <w:marRight w:val="0"/>
              <w:marTop w:val="0"/>
              <w:marBottom w:val="0"/>
              <w:divBdr>
                <w:top w:val="none" w:sz="0" w:space="0" w:color="auto"/>
                <w:left w:val="none" w:sz="0" w:space="0" w:color="auto"/>
                <w:bottom w:val="none" w:sz="0" w:space="0" w:color="auto"/>
                <w:right w:val="none" w:sz="0" w:space="0" w:color="auto"/>
              </w:divBdr>
            </w:div>
          </w:divsChild>
        </w:div>
        <w:div w:id="1881697258">
          <w:marLeft w:val="0"/>
          <w:marRight w:val="0"/>
          <w:marTop w:val="0"/>
          <w:marBottom w:val="0"/>
          <w:divBdr>
            <w:top w:val="none" w:sz="0" w:space="0" w:color="auto"/>
            <w:left w:val="none" w:sz="0" w:space="0" w:color="auto"/>
            <w:bottom w:val="none" w:sz="0" w:space="0" w:color="auto"/>
            <w:right w:val="none" w:sz="0" w:space="0" w:color="auto"/>
          </w:divBdr>
          <w:divsChild>
            <w:div w:id="1741244734">
              <w:marLeft w:val="0"/>
              <w:marRight w:val="0"/>
              <w:marTop w:val="0"/>
              <w:marBottom w:val="0"/>
              <w:divBdr>
                <w:top w:val="none" w:sz="0" w:space="0" w:color="auto"/>
                <w:left w:val="none" w:sz="0" w:space="0" w:color="auto"/>
                <w:bottom w:val="none" w:sz="0" w:space="0" w:color="auto"/>
                <w:right w:val="none" w:sz="0" w:space="0" w:color="auto"/>
              </w:divBdr>
            </w:div>
          </w:divsChild>
        </w:div>
        <w:div w:id="595598708">
          <w:marLeft w:val="0"/>
          <w:marRight w:val="0"/>
          <w:marTop w:val="0"/>
          <w:marBottom w:val="0"/>
          <w:divBdr>
            <w:top w:val="none" w:sz="0" w:space="0" w:color="auto"/>
            <w:left w:val="none" w:sz="0" w:space="0" w:color="auto"/>
            <w:bottom w:val="none" w:sz="0" w:space="0" w:color="auto"/>
            <w:right w:val="none" w:sz="0" w:space="0" w:color="auto"/>
          </w:divBdr>
          <w:divsChild>
            <w:div w:id="504636950">
              <w:marLeft w:val="0"/>
              <w:marRight w:val="0"/>
              <w:marTop w:val="0"/>
              <w:marBottom w:val="0"/>
              <w:divBdr>
                <w:top w:val="none" w:sz="0" w:space="0" w:color="auto"/>
                <w:left w:val="none" w:sz="0" w:space="0" w:color="auto"/>
                <w:bottom w:val="none" w:sz="0" w:space="0" w:color="auto"/>
                <w:right w:val="none" w:sz="0" w:space="0" w:color="auto"/>
              </w:divBdr>
            </w:div>
          </w:divsChild>
        </w:div>
        <w:div w:id="1121454174">
          <w:marLeft w:val="0"/>
          <w:marRight w:val="0"/>
          <w:marTop w:val="0"/>
          <w:marBottom w:val="0"/>
          <w:divBdr>
            <w:top w:val="none" w:sz="0" w:space="0" w:color="auto"/>
            <w:left w:val="none" w:sz="0" w:space="0" w:color="auto"/>
            <w:bottom w:val="none" w:sz="0" w:space="0" w:color="auto"/>
            <w:right w:val="none" w:sz="0" w:space="0" w:color="auto"/>
          </w:divBdr>
          <w:divsChild>
            <w:div w:id="1853883441">
              <w:marLeft w:val="0"/>
              <w:marRight w:val="0"/>
              <w:marTop w:val="0"/>
              <w:marBottom w:val="0"/>
              <w:divBdr>
                <w:top w:val="none" w:sz="0" w:space="0" w:color="auto"/>
                <w:left w:val="none" w:sz="0" w:space="0" w:color="auto"/>
                <w:bottom w:val="none" w:sz="0" w:space="0" w:color="auto"/>
                <w:right w:val="none" w:sz="0" w:space="0" w:color="auto"/>
              </w:divBdr>
            </w:div>
          </w:divsChild>
        </w:div>
        <w:div w:id="7754082">
          <w:marLeft w:val="0"/>
          <w:marRight w:val="0"/>
          <w:marTop w:val="0"/>
          <w:marBottom w:val="0"/>
          <w:divBdr>
            <w:top w:val="none" w:sz="0" w:space="0" w:color="auto"/>
            <w:left w:val="none" w:sz="0" w:space="0" w:color="auto"/>
            <w:bottom w:val="none" w:sz="0" w:space="0" w:color="auto"/>
            <w:right w:val="none" w:sz="0" w:space="0" w:color="auto"/>
          </w:divBdr>
          <w:divsChild>
            <w:div w:id="358241903">
              <w:marLeft w:val="0"/>
              <w:marRight w:val="0"/>
              <w:marTop w:val="0"/>
              <w:marBottom w:val="0"/>
              <w:divBdr>
                <w:top w:val="none" w:sz="0" w:space="0" w:color="auto"/>
                <w:left w:val="none" w:sz="0" w:space="0" w:color="auto"/>
                <w:bottom w:val="none" w:sz="0" w:space="0" w:color="auto"/>
                <w:right w:val="none" w:sz="0" w:space="0" w:color="auto"/>
              </w:divBdr>
            </w:div>
          </w:divsChild>
        </w:div>
        <w:div w:id="1365129636">
          <w:marLeft w:val="0"/>
          <w:marRight w:val="0"/>
          <w:marTop w:val="0"/>
          <w:marBottom w:val="0"/>
          <w:divBdr>
            <w:top w:val="none" w:sz="0" w:space="0" w:color="auto"/>
            <w:left w:val="none" w:sz="0" w:space="0" w:color="auto"/>
            <w:bottom w:val="none" w:sz="0" w:space="0" w:color="auto"/>
            <w:right w:val="none" w:sz="0" w:space="0" w:color="auto"/>
          </w:divBdr>
          <w:divsChild>
            <w:div w:id="1275407942">
              <w:marLeft w:val="0"/>
              <w:marRight w:val="0"/>
              <w:marTop w:val="0"/>
              <w:marBottom w:val="0"/>
              <w:divBdr>
                <w:top w:val="none" w:sz="0" w:space="0" w:color="auto"/>
                <w:left w:val="none" w:sz="0" w:space="0" w:color="auto"/>
                <w:bottom w:val="none" w:sz="0" w:space="0" w:color="auto"/>
                <w:right w:val="none" w:sz="0" w:space="0" w:color="auto"/>
              </w:divBdr>
            </w:div>
          </w:divsChild>
        </w:div>
        <w:div w:id="534735762">
          <w:marLeft w:val="0"/>
          <w:marRight w:val="0"/>
          <w:marTop w:val="0"/>
          <w:marBottom w:val="0"/>
          <w:divBdr>
            <w:top w:val="none" w:sz="0" w:space="0" w:color="auto"/>
            <w:left w:val="none" w:sz="0" w:space="0" w:color="auto"/>
            <w:bottom w:val="none" w:sz="0" w:space="0" w:color="auto"/>
            <w:right w:val="none" w:sz="0" w:space="0" w:color="auto"/>
          </w:divBdr>
          <w:divsChild>
            <w:div w:id="18276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840">
      <w:bodyDiv w:val="1"/>
      <w:marLeft w:val="0"/>
      <w:marRight w:val="0"/>
      <w:marTop w:val="0"/>
      <w:marBottom w:val="0"/>
      <w:divBdr>
        <w:top w:val="none" w:sz="0" w:space="0" w:color="auto"/>
        <w:left w:val="none" w:sz="0" w:space="0" w:color="auto"/>
        <w:bottom w:val="none" w:sz="0" w:space="0" w:color="auto"/>
        <w:right w:val="none" w:sz="0" w:space="0" w:color="auto"/>
      </w:divBdr>
      <w:divsChild>
        <w:div w:id="1701468337">
          <w:marLeft w:val="640"/>
          <w:marRight w:val="0"/>
          <w:marTop w:val="0"/>
          <w:marBottom w:val="0"/>
          <w:divBdr>
            <w:top w:val="none" w:sz="0" w:space="0" w:color="auto"/>
            <w:left w:val="none" w:sz="0" w:space="0" w:color="auto"/>
            <w:bottom w:val="none" w:sz="0" w:space="0" w:color="auto"/>
            <w:right w:val="none" w:sz="0" w:space="0" w:color="auto"/>
          </w:divBdr>
        </w:div>
        <w:div w:id="697006076">
          <w:marLeft w:val="640"/>
          <w:marRight w:val="0"/>
          <w:marTop w:val="0"/>
          <w:marBottom w:val="0"/>
          <w:divBdr>
            <w:top w:val="none" w:sz="0" w:space="0" w:color="auto"/>
            <w:left w:val="none" w:sz="0" w:space="0" w:color="auto"/>
            <w:bottom w:val="none" w:sz="0" w:space="0" w:color="auto"/>
            <w:right w:val="none" w:sz="0" w:space="0" w:color="auto"/>
          </w:divBdr>
        </w:div>
        <w:div w:id="762725398">
          <w:marLeft w:val="640"/>
          <w:marRight w:val="0"/>
          <w:marTop w:val="0"/>
          <w:marBottom w:val="0"/>
          <w:divBdr>
            <w:top w:val="none" w:sz="0" w:space="0" w:color="auto"/>
            <w:left w:val="none" w:sz="0" w:space="0" w:color="auto"/>
            <w:bottom w:val="none" w:sz="0" w:space="0" w:color="auto"/>
            <w:right w:val="none" w:sz="0" w:space="0" w:color="auto"/>
          </w:divBdr>
        </w:div>
        <w:div w:id="411700394">
          <w:marLeft w:val="640"/>
          <w:marRight w:val="0"/>
          <w:marTop w:val="0"/>
          <w:marBottom w:val="0"/>
          <w:divBdr>
            <w:top w:val="none" w:sz="0" w:space="0" w:color="auto"/>
            <w:left w:val="none" w:sz="0" w:space="0" w:color="auto"/>
            <w:bottom w:val="none" w:sz="0" w:space="0" w:color="auto"/>
            <w:right w:val="none" w:sz="0" w:space="0" w:color="auto"/>
          </w:divBdr>
        </w:div>
        <w:div w:id="1946843362">
          <w:marLeft w:val="640"/>
          <w:marRight w:val="0"/>
          <w:marTop w:val="0"/>
          <w:marBottom w:val="0"/>
          <w:divBdr>
            <w:top w:val="none" w:sz="0" w:space="0" w:color="auto"/>
            <w:left w:val="none" w:sz="0" w:space="0" w:color="auto"/>
            <w:bottom w:val="none" w:sz="0" w:space="0" w:color="auto"/>
            <w:right w:val="none" w:sz="0" w:space="0" w:color="auto"/>
          </w:divBdr>
        </w:div>
        <w:div w:id="269316914">
          <w:marLeft w:val="640"/>
          <w:marRight w:val="0"/>
          <w:marTop w:val="0"/>
          <w:marBottom w:val="0"/>
          <w:divBdr>
            <w:top w:val="none" w:sz="0" w:space="0" w:color="auto"/>
            <w:left w:val="none" w:sz="0" w:space="0" w:color="auto"/>
            <w:bottom w:val="none" w:sz="0" w:space="0" w:color="auto"/>
            <w:right w:val="none" w:sz="0" w:space="0" w:color="auto"/>
          </w:divBdr>
        </w:div>
        <w:div w:id="1858732182">
          <w:marLeft w:val="640"/>
          <w:marRight w:val="0"/>
          <w:marTop w:val="0"/>
          <w:marBottom w:val="0"/>
          <w:divBdr>
            <w:top w:val="none" w:sz="0" w:space="0" w:color="auto"/>
            <w:left w:val="none" w:sz="0" w:space="0" w:color="auto"/>
            <w:bottom w:val="none" w:sz="0" w:space="0" w:color="auto"/>
            <w:right w:val="none" w:sz="0" w:space="0" w:color="auto"/>
          </w:divBdr>
        </w:div>
        <w:div w:id="1964076934">
          <w:marLeft w:val="640"/>
          <w:marRight w:val="0"/>
          <w:marTop w:val="0"/>
          <w:marBottom w:val="0"/>
          <w:divBdr>
            <w:top w:val="none" w:sz="0" w:space="0" w:color="auto"/>
            <w:left w:val="none" w:sz="0" w:space="0" w:color="auto"/>
            <w:bottom w:val="none" w:sz="0" w:space="0" w:color="auto"/>
            <w:right w:val="none" w:sz="0" w:space="0" w:color="auto"/>
          </w:divBdr>
        </w:div>
        <w:div w:id="580062979">
          <w:marLeft w:val="640"/>
          <w:marRight w:val="0"/>
          <w:marTop w:val="0"/>
          <w:marBottom w:val="0"/>
          <w:divBdr>
            <w:top w:val="none" w:sz="0" w:space="0" w:color="auto"/>
            <w:left w:val="none" w:sz="0" w:space="0" w:color="auto"/>
            <w:bottom w:val="none" w:sz="0" w:space="0" w:color="auto"/>
            <w:right w:val="none" w:sz="0" w:space="0" w:color="auto"/>
          </w:divBdr>
        </w:div>
        <w:div w:id="1821851198">
          <w:marLeft w:val="640"/>
          <w:marRight w:val="0"/>
          <w:marTop w:val="0"/>
          <w:marBottom w:val="0"/>
          <w:divBdr>
            <w:top w:val="none" w:sz="0" w:space="0" w:color="auto"/>
            <w:left w:val="none" w:sz="0" w:space="0" w:color="auto"/>
            <w:bottom w:val="none" w:sz="0" w:space="0" w:color="auto"/>
            <w:right w:val="none" w:sz="0" w:space="0" w:color="auto"/>
          </w:divBdr>
        </w:div>
        <w:div w:id="1827090361">
          <w:marLeft w:val="640"/>
          <w:marRight w:val="0"/>
          <w:marTop w:val="0"/>
          <w:marBottom w:val="0"/>
          <w:divBdr>
            <w:top w:val="none" w:sz="0" w:space="0" w:color="auto"/>
            <w:left w:val="none" w:sz="0" w:space="0" w:color="auto"/>
            <w:bottom w:val="none" w:sz="0" w:space="0" w:color="auto"/>
            <w:right w:val="none" w:sz="0" w:space="0" w:color="auto"/>
          </w:divBdr>
        </w:div>
        <w:div w:id="1655796941">
          <w:marLeft w:val="640"/>
          <w:marRight w:val="0"/>
          <w:marTop w:val="0"/>
          <w:marBottom w:val="0"/>
          <w:divBdr>
            <w:top w:val="none" w:sz="0" w:space="0" w:color="auto"/>
            <w:left w:val="none" w:sz="0" w:space="0" w:color="auto"/>
            <w:bottom w:val="none" w:sz="0" w:space="0" w:color="auto"/>
            <w:right w:val="none" w:sz="0" w:space="0" w:color="auto"/>
          </w:divBdr>
        </w:div>
        <w:div w:id="2144687508">
          <w:marLeft w:val="640"/>
          <w:marRight w:val="0"/>
          <w:marTop w:val="0"/>
          <w:marBottom w:val="0"/>
          <w:divBdr>
            <w:top w:val="none" w:sz="0" w:space="0" w:color="auto"/>
            <w:left w:val="none" w:sz="0" w:space="0" w:color="auto"/>
            <w:bottom w:val="none" w:sz="0" w:space="0" w:color="auto"/>
            <w:right w:val="none" w:sz="0" w:space="0" w:color="auto"/>
          </w:divBdr>
        </w:div>
      </w:divsChild>
    </w:div>
    <w:div w:id="528687122">
      <w:bodyDiv w:val="1"/>
      <w:marLeft w:val="0"/>
      <w:marRight w:val="0"/>
      <w:marTop w:val="0"/>
      <w:marBottom w:val="0"/>
      <w:divBdr>
        <w:top w:val="none" w:sz="0" w:space="0" w:color="auto"/>
        <w:left w:val="none" w:sz="0" w:space="0" w:color="auto"/>
        <w:bottom w:val="none" w:sz="0" w:space="0" w:color="auto"/>
        <w:right w:val="none" w:sz="0" w:space="0" w:color="auto"/>
      </w:divBdr>
      <w:divsChild>
        <w:div w:id="1272012384">
          <w:marLeft w:val="0"/>
          <w:marRight w:val="0"/>
          <w:marTop w:val="0"/>
          <w:marBottom w:val="0"/>
          <w:divBdr>
            <w:top w:val="none" w:sz="0" w:space="0" w:color="auto"/>
            <w:left w:val="none" w:sz="0" w:space="0" w:color="auto"/>
            <w:bottom w:val="none" w:sz="0" w:space="0" w:color="auto"/>
            <w:right w:val="none" w:sz="0" w:space="0" w:color="auto"/>
          </w:divBdr>
        </w:div>
        <w:div w:id="749813992">
          <w:marLeft w:val="0"/>
          <w:marRight w:val="0"/>
          <w:marTop w:val="0"/>
          <w:marBottom w:val="0"/>
          <w:divBdr>
            <w:top w:val="none" w:sz="0" w:space="0" w:color="auto"/>
            <w:left w:val="none" w:sz="0" w:space="0" w:color="auto"/>
            <w:bottom w:val="none" w:sz="0" w:space="0" w:color="auto"/>
            <w:right w:val="none" w:sz="0" w:space="0" w:color="auto"/>
          </w:divBdr>
        </w:div>
      </w:divsChild>
    </w:div>
    <w:div w:id="531916108">
      <w:bodyDiv w:val="1"/>
      <w:marLeft w:val="0"/>
      <w:marRight w:val="0"/>
      <w:marTop w:val="0"/>
      <w:marBottom w:val="0"/>
      <w:divBdr>
        <w:top w:val="none" w:sz="0" w:space="0" w:color="auto"/>
        <w:left w:val="none" w:sz="0" w:space="0" w:color="auto"/>
        <w:bottom w:val="none" w:sz="0" w:space="0" w:color="auto"/>
        <w:right w:val="none" w:sz="0" w:space="0" w:color="auto"/>
      </w:divBdr>
      <w:divsChild>
        <w:div w:id="370620018">
          <w:marLeft w:val="640"/>
          <w:marRight w:val="0"/>
          <w:marTop w:val="0"/>
          <w:marBottom w:val="0"/>
          <w:divBdr>
            <w:top w:val="none" w:sz="0" w:space="0" w:color="auto"/>
            <w:left w:val="none" w:sz="0" w:space="0" w:color="auto"/>
            <w:bottom w:val="none" w:sz="0" w:space="0" w:color="auto"/>
            <w:right w:val="none" w:sz="0" w:space="0" w:color="auto"/>
          </w:divBdr>
        </w:div>
        <w:div w:id="1162627466">
          <w:marLeft w:val="640"/>
          <w:marRight w:val="0"/>
          <w:marTop w:val="0"/>
          <w:marBottom w:val="0"/>
          <w:divBdr>
            <w:top w:val="none" w:sz="0" w:space="0" w:color="auto"/>
            <w:left w:val="none" w:sz="0" w:space="0" w:color="auto"/>
            <w:bottom w:val="none" w:sz="0" w:space="0" w:color="auto"/>
            <w:right w:val="none" w:sz="0" w:space="0" w:color="auto"/>
          </w:divBdr>
        </w:div>
        <w:div w:id="1340540753">
          <w:marLeft w:val="640"/>
          <w:marRight w:val="0"/>
          <w:marTop w:val="0"/>
          <w:marBottom w:val="0"/>
          <w:divBdr>
            <w:top w:val="none" w:sz="0" w:space="0" w:color="auto"/>
            <w:left w:val="none" w:sz="0" w:space="0" w:color="auto"/>
            <w:bottom w:val="none" w:sz="0" w:space="0" w:color="auto"/>
            <w:right w:val="none" w:sz="0" w:space="0" w:color="auto"/>
          </w:divBdr>
        </w:div>
        <w:div w:id="1116562816">
          <w:marLeft w:val="640"/>
          <w:marRight w:val="0"/>
          <w:marTop w:val="0"/>
          <w:marBottom w:val="0"/>
          <w:divBdr>
            <w:top w:val="none" w:sz="0" w:space="0" w:color="auto"/>
            <w:left w:val="none" w:sz="0" w:space="0" w:color="auto"/>
            <w:bottom w:val="none" w:sz="0" w:space="0" w:color="auto"/>
            <w:right w:val="none" w:sz="0" w:space="0" w:color="auto"/>
          </w:divBdr>
        </w:div>
        <w:div w:id="103426477">
          <w:marLeft w:val="640"/>
          <w:marRight w:val="0"/>
          <w:marTop w:val="0"/>
          <w:marBottom w:val="0"/>
          <w:divBdr>
            <w:top w:val="none" w:sz="0" w:space="0" w:color="auto"/>
            <w:left w:val="none" w:sz="0" w:space="0" w:color="auto"/>
            <w:bottom w:val="none" w:sz="0" w:space="0" w:color="auto"/>
            <w:right w:val="none" w:sz="0" w:space="0" w:color="auto"/>
          </w:divBdr>
        </w:div>
        <w:div w:id="1596865963">
          <w:marLeft w:val="640"/>
          <w:marRight w:val="0"/>
          <w:marTop w:val="0"/>
          <w:marBottom w:val="0"/>
          <w:divBdr>
            <w:top w:val="none" w:sz="0" w:space="0" w:color="auto"/>
            <w:left w:val="none" w:sz="0" w:space="0" w:color="auto"/>
            <w:bottom w:val="none" w:sz="0" w:space="0" w:color="auto"/>
            <w:right w:val="none" w:sz="0" w:space="0" w:color="auto"/>
          </w:divBdr>
        </w:div>
        <w:div w:id="1541014616">
          <w:marLeft w:val="640"/>
          <w:marRight w:val="0"/>
          <w:marTop w:val="0"/>
          <w:marBottom w:val="0"/>
          <w:divBdr>
            <w:top w:val="none" w:sz="0" w:space="0" w:color="auto"/>
            <w:left w:val="none" w:sz="0" w:space="0" w:color="auto"/>
            <w:bottom w:val="none" w:sz="0" w:space="0" w:color="auto"/>
            <w:right w:val="none" w:sz="0" w:space="0" w:color="auto"/>
          </w:divBdr>
        </w:div>
        <w:div w:id="889265849">
          <w:marLeft w:val="640"/>
          <w:marRight w:val="0"/>
          <w:marTop w:val="0"/>
          <w:marBottom w:val="0"/>
          <w:divBdr>
            <w:top w:val="none" w:sz="0" w:space="0" w:color="auto"/>
            <w:left w:val="none" w:sz="0" w:space="0" w:color="auto"/>
            <w:bottom w:val="none" w:sz="0" w:space="0" w:color="auto"/>
            <w:right w:val="none" w:sz="0" w:space="0" w:color="auto"/>
          </w:divBdr>
        </w:div>
        <w:div w:id="601692635">
          <w:marLeft w:val="640"/>
          <w:marRight w:val="0"/>
          <w:marTop w:val="0"/>
          <w:marBottom w:val="0"/>
          <w:divBdr>
            <w:top w:val="none" w:sz="0" w:space="0" w:color="auto"/>
            <w:left w:val="none" w:sz="0" w:space="0" w:color="auto"/>
            <w:bottom w:val="none" w:sz="0" w:space="0" w:color="auto"/>
            <w:right w:val="none" w:sz="0" w:space="0" w:color="auto"/>
          </w:divBdr>
        </w:div>
        <w:div w:id="1692484998">
          <w:marLeft w:val="640"/>
          <w:marRight w:val="0"/>
          <w:marTop w:val="0"/>
          <w:marBottom w:val="0"/>
          <w:divBdr>
            <w:top w:val="none" w:sz="0" w:space="0" w:color="auto"/>
            <w:left w:val="none" w:sz="0" w:space="0" w:color="auto"/>
            <w:bottom w:val="none" w:sz="0" w:space="0" w:color="auto"/>
            <w:right w:val="none" w:sz="0" w:space="0" w:color="auto"/>
          </w:divBdr>
        </w:div>
        <w:div w:id="1118598208">
          <w:marLeft w:val="640"/>
          <w:marRight w:val="0"/>
          <w:marTop w:val="0"/>
          <w:marBottom w:val="0"/>
          <w:divBdr>
            <w:top w:val="none" w:sz="0" w:space="0" w:color="auto"/>
            <w:left w:val="none" w:sz="0" w:space="0" w:color="auto"/>
            <w:bottom w:val="none" w:sz="0" w:space="0" w:color="auto"/>
            <w:right w:val="none" w:sz="0" w:space="0" w:color="auto"/>
          </w:divBdr>
        </w:div>
        <w:div w:id="1805808135">
          <w:marLeft w:val="640"/>
          <w:marRight w:val="0"/>
          <w:marTop w:val="0"/>
          <w:marBottom w:val="0"/>
          <w:divBdr>
            <w:top w:val="none" w:sz="0" w:space="0" w:color="auto"/>
            <w:left w:val="none" w:sz="0" w:space="0" w:color="auto"/>
            <w:bottom w:val="none" w:sz="0" w:space="0" w:color="auto"/>
            <w:right w:val="none" w:sz="0" w:space="0" w:color="auto"/>
          </w:divBdr>
        </w:div>
      </w:divsChild>
    </w:div>
    <w:div w:id="663053417">
      <w:bodyDiv w:val="1"/>
      <w:marLeft w:val="0"/>
      <w:marRight w:val="0"/>
      <w:marTop w:val="0"/>
      <w:marBottom w:val="0"/>
      <w:divBdr>
        <w:top w:val="none" w:sz="0" w:space="0" w:color="auto"/>
        <w:left w:val="none" w:sz="0" w:space="0" w:color="auto"/>
        <w:bottom w:val="none" w:sz="0" w:space="0" w:color="auto"/>
        <w:right w:val="none" w:sz="0" w:space="0" w:color="auto"/>
      </w:divBdr>
      <w:divsChild>
        <w:div w:id="364983656">
          <w:marLeft w:val="640"/>
          <w:marRight w:val="0"/>
          <w:marTop w:val="0"/>
          <w:marBottom w:val="0"/>
          <w:divBdr>
            <w:top w:val="none" w:sz="0" w:space="0" w:color="auto"/>
            <w:left w:val="none" w:sz="0" w:space="0" w:color="auto"/>
            <w:bottom w:val="none" w:sz="0" w:space="0" w:color="auto"/>
            <w:right w:val="none" w:sz="0" w:space="0" w:color="auto"/>
          </w:divBdr>
        </w:div>
        <w:div w:id="1636257885">
          <w:marLeft w:val="640"/>
          <w:marRight w:val="0"/>
          <w:marTop w:val="0"/>
          <w:marBottom w:val="0"/>
          <w:divBdr>
            <w:top w:val="none" w:sz="0" w:space="0" w:color="auto"/>
            <w:left w:val="none" w:sz="0" w:space="0" w:color="auto"/>
            <w:bottom w:val="none" w:sz="0" w:space="0" w:color="auto"/>
            <w:right w:val="none" w:sz="0" w:space="0" w:color="auto"/>
          </w:divBdr>
        </w:div>
        <w:div w:id="231896584">
          <w:marLeft w:val="640"/>
          <w:marRight w:val="0"/>
          <w:marTop w:val="0"/>
          <w:marBottom w:val="0"/>
          <w:divBdr>
            <w:top w:val="none" w:sz="0" w:space="0" w:color="auto"/>
            <w:left w:val="none" w:sz="0" w:space="0" w:color="auto"/>
            <w:bottom w:val="none" w:sz="0" w:space="0" w:color="auto"/>
            <w:right w:val="none" w:sz="0" w:space="0" w:color="auto"/>
          </w:divBdr>
        </w:div>
        <w:div w:id="739716410">
          <w:marLeft w:val="640"/>
          <w:marRight w:val="0"/>
          <w:marTop w:val="0"/>
          <w:marBottom w:val="0"/>
          <w:divBdr>
            <w:top w:val="none" w:sz="0" w:space="0" w:color="auto"/>
            <w:left w:val="none" w:sz="0" w:space="0" w:color="auto"/>
            <w:bottom w:val="none" w:sz="0" w:space="0" w:color="auto"/>
            <w:right w:val="none" w:sz="0" w:space="0" w:color="auto"/>
          </w:divBdr>
        </w:div>
        <w:div w:id="827213297">
          <w:marLeft w:val="640"/>
          <w:marRight w:val="0"/>
          <w:marTop w:val="0"/>
          <w:marBottom w:val="0"/>
          <w:divBdr>
            <w:top w:val="none" w:sz="0" w:space="0" w:color="auto"/>
            <w:left w:val="none" w:sz="0" w:space="0" w:color="auto"/>
            <w:bottom w:val="none" w:sz="0" w:space="0" w:color="auto"/>
            <w:right w:val="none" w:sz="0" w:space="0" w:color="auto"/>
          </w:divBdr>
        </w:div>
        <w:div w:id="1433621877">
          <w:marLeft w:val="640"/>
          <w:marRight w:val="0"/>
          <w:marTop w:val="0"/>
          <w:marBottom w:val="0"/>
          <w:divBdr>
            <w:top w:val="none" w:sz="0" w:space="0" w:color="auto"/>
            <w:left w:val="none" w:sz="0" w:space="0" w:color="auto"/>
            <w:bottom w:val="none" w:sz="0" w:space="0" w:color="auto"/>
            <w:right w:val="none" w:sz="0" w:space="0" w:color="auto"/>
          </w:divBdr>
        </w:div>
        <w:div w:id="212233570">
          <w:marLeft w:val="640"/>
          <w:marRight w:val="0"/>
          <w:marTop w:val="0"/>
          <w:marBottom w:val="0"/>
          <w:divBdr>
            <w:top w:val="none" w:sz="0" w:space="0" w:color="auto"/>
            <w:left w:val="none" w:sz="0" w:space="0" w:color="auto"/>
            <w:bottom w:val="none" w:sz="0" w:space="0" w:color="auto"/>
            <w:right w:val="none" w:sz="0" w:space="0" w:color="auto"/>
          </w:divBdr>
        </w:div>
        <w:div w:id="1661887681">
          <w:marLeft w:val="640"/>
          <w:marRight w:val="0"/>
          <w:marTop w:val="0"/>
          <w:marBottom w:val="0"/>
          <w:divBdr>
            <w:top w:val="none" w:sz="0" w:space="0" w:color="auto"/>
            <w:left w:val="none" w:sz="0" w:space="0" w:color="auto"/>
            <w:bottom w:val="none" w:sz="0" w:space="0" w:color="auto"/>
            <w:right w:val="none" w:sz="0" w:space="0" w:color="auto"/>
          </w:divBdr>
        </w:div>
        <w:div w:id="1833787197">
          <w:marLeft w:val="640"/>
          <w:marRight w:val="0"/>
          <w:marTop w:val="0"/>
          <w:marBottom w:val="0"/>
          <w:divBdr>
            <w:top w:val="none" w:sz="0" w:space="0" w:color="auto"/>
            <w:left w:val="none" w:sz="0" w:space="0" w:color="auto"/>
            <w:bottom w:val="none" w:sz="0" w:space="0" w:color="auto"/>
            <w:right w:val="none" w:sz="0" w:space="0" w:color="auto"/>
          </w:divBdr>
        </w:div>
        <w:div w:id="1398625895">
          <w:marLeft w:val="640"/>
          <w:marRight w:val="0"/>
          <w:marTop w:val="0"/>
          <w:marBottom w:val="0"/>
          <w:divBdr>
            <w:top w:val="none" w:sz="0" w:space="0" w:color="auto"/>
            <w:left w:val="none" w:sz="0" w:space="0" w:color="auto"/>
            <w:bottom w:val="none" w:sz="0" w:space="0" w:color="auto"/>
            <w:right w:val="none" w:sz="0" w:space="0" w:color="auto"/>
          </w:divBdr>
        </w:div>
        <w:div w:id="1133599094">
          <w:marLeft w:val="640"/>
          <w:marRight w:val="0"/>
          <w:marTop w:val="0"/>
          <w:marBottom w:val="0"/>
          <w:divBdr>
            <w:top w:val="none" w:sz="0" w:space="0" w:color="auto"/>
            <w:left w:val="none" w:sz="0" w:space="0" w:color="auto"/>
            <w:bottom w:val="none" w:sz="0" w:space="0" w:color="auto"/>
            <w:right w:val="none" w:sz="0" w:space="0" w:color="auto"/>
          </w:divBdr>
        </w:div>
      </w:divsChild>
    </w:div>
    <w:div w:id="730662980">
      <w:bodyDiv w:val="1"/>
      <w:marLeft w:val="0"/>
      <w:marRight w:val="0"/>
      <w:marTop w:val="0"/>
      <w:marBottom w:val="0"/>
      <w:divBdr>
        <w:top w:val="none" w:sz="0" w:space="0" w:color="auto"/>
        <w:left w:val="none" w:sz="0" w:space="0" w:color="auto"/>
        <w:bottom w:val="none" w:sz="0" w:space="0" w:color="auto"/>
        <w:right w:val="none" w:sz="0" w:space="0" w:color="auto"/>
      </w:divBdr>
      <w:divsChild>
        <w:div w:id="1349796936">
          <w:marLeft w:val="0"/>
          <w:marRight w:val="0"/>
          <w:marTop w:val="0"/>
          <w:marBottom w:val="0"/>
          <w:divBdr>
            <w:top w:val="none" w:sz="0" w:space="0" w:color="auto"/>
            <w:left w:val="none" w:sz="0" w:space="0" w:color="auto"/>
            <w:bottom w:val="none" w:sz="0" w:space="0" w:color="auto"/>
            <w:right w:val="none" w:sz="0" w:space="0" w:color="auto"/>
          </w:divBdr>
        </w:div>
        <w:div w:id="139734554">
          <w:marLeft w:val="0"/>
          <w:marRight w:val="0"/>
          <w:marTop w:val="0"/>
          <w:marBottom w:val="0"/>
          <w:divBdr>
            <w:top w:val="none" w:sz="0" w:space="0" w:color="auto"/>
            <w:left w:val="none" w:sz="0" w:space="0" w:color="auto"/>
            <w:bottom w:val="none" w:sz="0" w:space="0" w:color="auto"/>
            <w:right w:val="none" w:sz="0" w:space="0" w:color="auto"/>
          </w:divBdr>
        </w:div>
      </w:divsChild>
    </w:div>
    <w:div w:id="798376938">
      <w:bodyDiv w:val="1"/>
      <w:marLeft w:val="0"/>
      <w:marRight w:val="0"/>
      <w:marTop w:val="0"/>
      <w:marBottom w:val="0"/>
      <w:divBdr>
        <w:top w:val="none" w:sz="0" w:space="0" w:color="auto"/>
        <w:left w:val="none" w:sz="0" w:space="0" w:color="auto"/>
        <w:bottom w:val="none" w:sz="0" w:space="0" w:color="auto"/>
        <w:right w:val="none" w:sz="0" w:space="0" w:color="auto"/>
      </w:divBdr>
      <w:divsChild>
        <w:div w:id="2021157211">
          <w:marLeft w:val="-4500"/>
          <w:marRight w:val="0"/>
          <w:marTop w:val="0"/>
          <w:marBottom w:val="0"/>
          <w:divBdr>
            <w:top w:val="none" w:sz="0" w:space="0" w:color="auto"/>
            <w:left w:val="none" w:sz="0" w:space="0" w:color="auto"/>
            <w:bottom w:val="none" w:sz="0" w:space="0" w:color="auto"/>
            <w:right w:val="none" w:sz="0" w:space="0" w:color="auto"/>
          </w:divBdr>
        </w:div>
        <w:div w:id="1959070701">
          <w:marLeft w:val="0"/>
          <w:marRight w:val="-4500"/>
          <w:marTop w:val="0"/>
          <w:marBottom w:val="0"/>
          <w:divBdr>
            <w:top w:val="none" w:sz="0" w:space="0" w:color="auto"/>
            <w:left w:val="none" w:sz="0" w:space="0" w:color="auto"/>
            <w:bottom w:val="none" w:sz="0" w:space="0" w:color="auto"/>
            <w:right w:val="none" w:sz="0" w:space="0" w:color="auto"/>
          </w:divBdr>
        </w:div>
        <w:div w:id="138884925">
          <w:marLeft w:val="432"/>
          <w:marRight w:val="432"/>
          <w:marTop w:val="150"/>
          <w:marBottom w:val="150"/>
          <w:divBdr>
            <w:top w:val="none" w:sz="0" w:space="0" w:color="auto"/>
            <w:left w:val="none" w:sz="0" w:space="0" w:color="auto"/>
            <w:bottom w:val="none" w:sz="0" w:space="0" w:color="auto"/>
            <w:right w:val="none" w:sz="0" w:space="0" w:color="auto"/>
          </w:divBdr>
        </w:div>
      </w:divsChild>
    </w:div>
    <w:div w:id="822238500">
      <w:bodyDiv w:val="1"/>
      <w:marLeft w:val="0"/>
      <w:marRight w:val="0"/>
      <w:marTop w:val="0"/>
      <w:marBottom w:val="0"/>
      <w:divBdr>
        <w:top w:val="none" w:sz="0" w:space="0" w:color="auto"/>
        <w:left w:val="none" w:sz="0" w:space="0" w:color="auto"/>
        <w:bottom w:val="none" w:sz="0" w:space="0" w:color="auto"/>
        <w:right w:val="none" w:sz="0" w:space="0" w:color="auto"/>
      </w:divBdr>
      <w:divsChild>
        <w:div w:id="699863650">
          <w:marLeft w:val="0"/>
          <w:marRight w:val="0"/>
          <w:marTop w:val="0"/>
          <w:marBottom w:val="0"/>
          <w:divBdr>
            <w:top w:val="none" w:sz="0" w:space="0" w:color="auto"/>
            <w:left w:val="none" w:sz="0" w:space="0" w:color="auto"/>
            <w:bottom w:val="none" w:sz="0" w:space="0" w:color="auto"/>
            <w:right w:val="none" w:sz="0" w:space="0" w:color="auto"/>
          </w:divBdr>
        </w:div>
        <w:div w:id="1506288068">
          <w:marLeft w:val="0"/>
          <w:marRight w:val="0"/>
          <w:marTop w:val="0"/>
          <w:marBottom w:val="0"/>
          <w:divBdr>
            <w:top w:val="none" w:sz="0" w:space="0" w:color="auto"/>
            <w:left w:val="none" w:sz="0" w:space="0" w:color="auto"/>
            <w:bottom w:val="none" w:sz="0" w:space="0" w:color="auto"/>
            <w:right w:val="none" w:sz="0" w:space="0" w:color="auto"/>
          </w:divBdr>
        </w:div>
        <w:div w:id="1639610755">
          <w:marLeft w:val="0"/>
          <w:marRight w:val="0"/>
          <w:marTop w:val="0"/>
          <w:marBottom w:val="0"/>
          <w:divBdr>
            <w:top w:val="none" w:sz="0" w:space="0" w:color="auto"/>
            <w:left w:val="none" w:sz="0" w:space="0" w:color="auto"/>
            <w:bottom w:val="none" w:sz="0" w:space="0" w:color="auto"/>
            <w:right w:val="none" w:sz="0" w:space="0" w:color="auto"/>
          </w:divBdr>
        </w:div>
      </w:divsChild>
    </w:div>
    <w:div w:id="860169924">
      <w:bodyDiv w:val="1"/>
      <w:marLeft w:val="0"/>
      <w:marRight w:val="0"/>
      <w:marTop w:val="0"/>
      <w:marBottom w:val="0"/>
      <w:divBdr>
        <w:top w:val="none" w:sz="0" w:space="0" w:color="auto"/>
        <w:left w:val="none" w:sz="0" w:space="0" w:color="auto"/>
        <w:bottom w:val="none" w:sz="0" w:space="0" w:color="auto"/>
        <w:right w:val="none" w:sz="0" w:space="0" w:color="auto"/>
      </w:divBdr>
      <w:divsChild>
        <w:div w:id="904536403">
          <w:marLeft w:val="640"/>
          <w:marRight w:val="0"/>
          <w:marTop w:val="0"/>
          <w:marBottom w:val="0"/>
          <w:divBdr>
            <w:top w:val="none" w:sz="0" w:space="0" w:color="auto"/>
            <w:left w:val="none" w:sz="0" w:space="0" w:color="auto"/>
            <w:bottom w:val="none" w:sz="0" w:space="0" w:color="auto"/>
            <w:right w:val="none" w:sz="0" w:space="0" w:color="auto"/>
          </w:divBdr>
        </w:div>
        <w:div w:id="220293744">
          <w:marLeft w:val="640"/>
          <w:marRight w:val="0"/>
          <w:marTop w:val="0"/>
          <w:marBottom w:val="0"/>
          <w:divBdr>
            <w:top w:val="none" w:sz="0" w:space="0" w:color="auto"/>
            <w:left w:val="none" w:sz="0" w:space="0" w:color="auto"/>
            <w:bottom w:val="none" w:sz="0" w:space="0" w:color="auto"/>
            <w:right w:val="none" w:sz="0" w:space="0" w:color="auto"/>
          </w:divBdr>
        </w:div>
        <w:div w:id="1703743651">
          <w:marLeft w:val="640"/>
          <w:marRight w:val="0"/>
          <w:marTop w:val="0"/>
          <w:marBottom w:val="0"/>
          <w:divBdr>
            <w:top w:val="none" w:sz="0" w:space="0" w:color="auto"/>
            <w:left w:val="none" w:sz="0" w:space="0" w:color="auto"/>
            <w:bottom w:val="none" w:sz="0" w:space="0" w:color="auto"/>
            <w:right w:val="none" w:sz="0" w:space="0" w:color="auto"/>
          </w:divBdr>
        </w:div>
        <w:div w:id="1557811890">
          <w:marLeft w:val="640"/>
          <w:marRight w:val="0"/>
          <w:marTop w:val="0"/>
          <w:marBottom w:val="0"/>
          <w:divBdr>
            <w:top w:val="none" w:sz="0" w:space="0" w:color="auto"/>
            <w:left w:val="none" w:sz="0" w:space="0" w:color="auto"/>
            <w:bottom w:val="none" w:sz="0" w:space="0" w:color="auto"/>
            <w:right w:val="none" w:sz="0" w:space="0" w:color="auto"/>
          </w:divBdr>
        </w:div>
        <w:div w:id="190653425">
          <w:marLeft w:val="640"/>
          <w:marRight w:val="0"/>
          <w:marTop w:val="0"/>
          <w:marBottom w:val="0"/>
          <w:divBdr>
            <w:top w:val="none" w:sz="0" w:space="0" w:color="auto"/>
            <w:left w:val="none" w:sz="0" w:space="0" w:color="auto"/>
            <w:bottom w:val="none" w:sz="0" w:space="0" w:color="auto"/>
            <w:right w:val="none" w:sz="0" w:space="0" w:color="auto"/>
          </w:divBdr>
        </w:div>
        <w:div w:id="1651405896">
          <w:marLeft w:val="640"/>
          <w:marRight w:val="0"/>
          <w:marTop w:val="0"/>
          <w:marBottom w:val="0"/>
          <w:divBdr>
            <w:top w:val="none" w:sz="0" w:space="0" w:color="auto"/>
            <w:left w:val="none" w:sz="0" w:space="0" w:color="auto"/>
            <w:bottom w:val="none" w:sz="0" w:space="0" w:color="auto"/>
            <w:right w:val="none" w:sz="0" w:space="0" w:color="auto"/>
          </w:divBdr>
        </w:div>
        <w:div w:id="246227648">
          <w:marLeft w:val="640"/>
          <w:marRight w:val="0"/>
          <w:marTop w:val="0"/>
          <w:marBottom w:val="0"/>
          <w:divBdr>
            <w:top w:val="none" w:sz="0" w:space="0" w:color="auto"/>
            <w:left w:val="none" w:sz="0" w:space="0" w:color="auto"/>
            <w:bottom w:val="none" w:sz="0" w:space="0" w:color="auto"/>
            <w:right w:val="none" w:sz="0" w:space="0" w:color="auto"/>
          </w:divBdr>
        </w:div>
        <w:div w:id="1148284359">
          <w:marLeft w:val="640"/>
          <w:marRight w:val="0"/>
          <w:marTop w:val="0"/>
          <w:marBottom w:val="0"/>
          <w:divBdr>
            <w:top w:val="none" w:sz="0" w:space="0" w:color="auto"/>
            <w:left w:val="none" w:sz="0" w:space="0" w:color="auto"/>
            <w:bottom w:val="none" w:sz="0" w:space="0" w:color="auto"/>
            <w:right w:val="none" w:sz="0" w:space="0" w:color="auto"/>
          </w:divBdr>
        </w:div>
        <w:div w:id="162085572">
          <w:marLeft w:val="640"/>
          <w:marRight w:val="0"/>
          <w:marTop w:val="0"/>
          <w:marBottom w:val="0"/>
          <w:divBdr>
            <w:top w:val="none" w:sz="0" w:space="0" w:color="auto"/>
            <w:left w:val="none" w:sz="0" w:space="0" w:color="auto"/>
            <w:bottom w:val="none" w:sz="0" w:space="0" w:color="auto"/>
            <w:right w:val="none" w:sz="0" w:space="0" w:color="auto"/>
          </w:divBdr>
        </w:div>
        <w:div w:id="230703442">
          <w:marLeft w:val="640"/>
          <w:marRight w:val="0"/>
          <w:marTop w:val="0"/>
          <w:marBottom w:val="0"/>
          <w:divBdr>
            <w:top w:val="none" w:sz="0" w:space="0" w:color="auto"/>
            <w:left w:val="none" w:sz="0" w:space="0" w:color="auto"/>
            <w:bottom w:val="none" w:sz="0" w:space="0" w:color="auto"/>
            <w:right w:val="none" w:sz="0" w:space="0" w:color="auto"/>
          </w:divBdr>
        </w:div>
        <w:div w:id="290598770">
          <w:marLeft w:val="640"/>
          <w:marRight w:val="0"/>
          <w:marTop w:val="0"/>
          <w:marBottom w:val="0"/>
          <w:divBdr>
            <w:top w:val="none" w:sz="0" w:space="0" w:color="auto"/>
            <w:left w:val="none" w:sz="0" w:space="0" w:color="auto"/>
            <w:bottom w:val="none" w:sz="0" w:space="0" w:color="auto"/>
            <w:right w:val="none" w:sz="0" w:space="0" w:color="auto"/>
          </w:divBdr>
        </w:div>
        <w:div w:id="833566829">
          <w:marLeft w:val="640"/>
          <w:marRight w:val="0"/>
          <w:marTop w:val="0"/>
          <w:marBottom w:val="0"/>
          <w:divBdr>
            <w:top w:val="none" w:sz="0" w:space="0" w:color="auto"/>
            <w:left w:val="none" w:sz="0" w:space="0" w:color="auto"/>
            <w:bottom w:val="none" w:sz="0" w:space="0" w:color="auto"/>
            <w:right w:val="none" w:sz="0" w:space="0" w:color="auto"/>
          </w:divBdr>
        </w:div>
      </w:divsChild>
    </w:div>
    <w:div w:id="947928230">
      <w:bodyDiv w:val="1"/>
      <w:marLeft w:val="0"/>
      <w:marRight w:val="0"/>
      <w:marTop w:val="0"/>
      <w:marBottom w:val="0"/>
      <w:divBdr>
        <w:top w:val="none" w:sz="0" w:space="0" w:color="auto"/>
        <w:left w:val="none" w:sz="0" w:space="0" w:color="auto"/>
        <w:bottom w:val="none" w:sz="0" w:space="0" w:color="auto"/>
        <w:right w:val="none" w:sz="0" w:space="0" w:color="auto"/>
      </w:divBdr>
      <w:divsChild>
        <w:div w:id="554587905">
          <w:marLeft w:val="640"/>
          <w:marRight w:val="0"/>
          <w:marTop w:val="0"/>
          <w:marBottom w:val="0"/>
          <w:divBdr>
            <w:top w:val="none" w:sz="0" w:space="0" w:color="auto"/>
            <w:left w:val="none" w:sz="0" w:space="0" w:color="auto"/>
            <w:bottom w:val="none" w:sz="0" w:space="0" w:color="auto"/>
            <w:right w:val="none" w:sz="0" w:space="0" w:color="auto"/>
          </w:divBdr>
        </w:div>
        <w:div w:id="1929927135">
          <w:marLeft w:val="640"/>
          <w:marRight w:val="0"/>
          <w:marTop w:val="0"/>
          <w:marBottom w:val="0"/>
          <w:divBdr>
            <w:top w:val="none" w:sz="0" w:space="0" w:color="auto"/>
            <w:left w:val="none" w:sz="0" w:space="0" w:color="auto"/>
            <w:bottom w:val="none" w:sz="0" w:space="0" w:color="auto"/>
            <w:right w:val="none" w:sz="0" w:space="0" w:color="auto"/>
          </w:divBdr>
        </w:div>
        <w:div w:id="1929578009">
          <w:marLeft w:val="640"/>
          <w:marRight w:val="0"/>
          <w:marTop w:val="0"/>
          <w:marBottom w:val="0"/>
          <w:divBdr>
            <w:top w:val="none" w:sz="0" w:space="0" w:color="auto"/>
            <w:left w:val="none" w:sz="0" w:space="0" w:color="auto"/>
            <w:bottom w:val="none" w:sz="0" w:space="0" w:color="auto"/>
            <w:right w:val="none" w:sz="0" w:space="0" w:color="auto"/>
          </w:divBdr>
        </w:div>
        <w:div w:id="2015526295">
          <w:marLeft w:val="640"/>
          <w:marRight w:val="0"/>
          <w:marTop w:val="0"/>
          <w:marBottom w:val="0"/>
          <w:divBdr>
            <w:top w:val="none" w:sz="0" w:space="0" w:color="auto"/>
            <w:left w:val="none" w:sz="0" w:space="0" w:color="auto"/>
            <w:bottom w:val="none" w:sz="0" w:space="0" w:color="auto"/>
            <w:right w:val="none" w:sz="0" w:space="0" w:color="auto"/>
          </w:divBdr>
        </w:div>
        <w:div w:id="639575341">
          <w:marLeft w:val="640"/>
          <w:marRight w:val="0"/>
          <w:marTop w:val="0"/>
          <w:marBottom w:val="0"/>
          <w:divBdr>
            <w:top w:val="none" w:sz="0" w:space="0" w:color="auto"/>
            <w:left w:val="none" w:sz="0" w:space="0" w:color="auto"/>
            <w:bottom w:val="none" w:sz="0" w:space="0" w:color="auto"/>
            <w:right w:val="none" w:sz="0" w:space="0" w:color="auto"/>
          </w:divBdr>
        </w:div>
        <w:div w:id="797720266">
          <w:marLeft w:val="640"/>
          <w:marRight w:val="0"/>
          <w:marTop w:val="0"/>
          <w:marBottom w:val="0"/>
          <w:divBdr>
            <w:top w:val="none" w:sz="0" w:space="0" w:color="auto"/>
            <w:left w:val="none" w:sz="0" w:space="0" w:color="auto"/>
            <w:bottom w:val="none" w:sz="0" w:space="0" w:color="auto"/>
            <w:right w:val="none" w:sz="0" w:space="0" w:color="auto"/>
          </w:divBdr>
        </w:div>
        <w:div w:id="1554584599">
          <w:marLeft w:val="640"/>
          <w:marRight w:val="0"/>
          <w:marTop w:val="0"/>
          <w:marBottom w:val="0"/>
          <w:divBdr>
            <w:top w:val="none" w:sz="0" w:space="0" w:color="auto"/>
            <w:left w:val="none" w:sz="0" w:space="0" w:color="auto"/>
            <w:bottom w:val="none" w:sz="0" w:space="0" w:color="auto"/>
            <w:right w:val="none" w:sz="0" w:space="0" w:color="auto"/>
          </w:divBdr>
        </w:div>
        <w:div w:id="1259364819">
          <w:marLeft w:val="640"/>
          <w:marRight w:val="0"/>
          <w:marTop w:val="0"/>
          <w:marBottom w:val="0"/>
          <w:divBdr>
            <w:top w:val="none" w:sz="0" w:space="0" w:color="auto"/>
            <w:left w:val="none" w:sz="0" w:space="0" w:color="auto"/>
            <w:bottom w:val="none" w:sz="0" w:space="0" w:color="auto"/>
            <w:right w:val="none" w:sz="0" w:space="0" w:color="auto"/>
          </w:divBdr>
        </w:div>
        <w:div w:id="2137065298">
          <w:marLeft w:val="640"/>
          <w:marRight w:val="0"/>
          <w:marTop w:val="0"/>
          <w:marBottom w:val="0"/>
          <w:divBdr>
            <w:top w:val="none" w:sz="0" w:space="0" w:color="auto"/>
            <w:left w:val="none" w:sz="0" w:space="0" w:color="auto"/>
            <w:bottom w:val="none" w:sz="0" w:space="0" w:color="auto"/>
            <w:right w:val="none" w:sz="0" w:space="0" w:color="auto"/>
          </w:divBdr>
        </w:div>
        <w:div w:id="1343127230">
          <w:marLeft w:val="640"/>
          <w:marRight w:val="0"/>
          <w:marTop w:val="0"/>
          <w:marBottom w:val="0"/>
          <w:divBdr>
            <w:top w:val="none" w:sz="0" w:space="0" w:color="auto"/>
            <w:left w:val="none" w:sz="0" w:space="0" w:color="auto"/>
            <w:bottom w:val="none" w:sz="0" w:space="0" w:color="auto"/>
            <w:right w:val="none" w:sz="0" w:space="0" w:color="auto"/>
          </w:divBdr>
        </w:div>
        <w:div w:id="2090342294">
          <w:marLeft w:val="640"/>
          <w:marRight w:val="0"/>
          <w:marTop w:val="0"/>
          <w:marBottom w:val="0"/>
          <w:divBdr>
            <w:top w:val="none" w:sz="0" w:space="0" w:color="auto"/>
            <w:left w:val="none" w:sz="0" w:space="0" w:color="auto"/>
            <w:bottom w:val="none" w:sz="0" w:space="0" w:color="auto"/>
            <w:right w:val="none" w:sz="0" w:space="0" w:color="auto"/>
          </w:divBdr>
        </w:div>
        <w:div w:id="1491486464">
          <w:marLeft w:val="640"/>
          <w:marRight w:val="0"/>
          <w:marTop w:val="0"/>
          <w:marBottom w:val="0"/>
          <w:divBdr>
            <w:top w:val="none" w:sz="0" w:space="0" w:color="auto"/>
            <w:left w:val="none" w:sz="0" w:space="0" w:color="auto"/>
            <w:bottom w:val="none" w:sz="0" w:space="0" w:color="auto"/>
            <w:right w:val="none" w:sz="0" w:space="0" w:color="auto"/>
          </w:divBdr>
        </w:div>
        <w:div w:id="1451633168">
          <w:marLeft w:val="640"/>
          <w:marRight w:val="0"/>
          <w:marTop w:val="0"/>
          <w:marBottom w:val="0"/>
          <w:divBdr>
            <w:top w:val="none" w:sz="0" w:space="0" w:color="auto"/>
            <w:left w:val="none" w:sz="0" w:space="0" w:color="auto"/>
            <w:bottom w:val="none" w:sz="0" w:space="0" w:color="auto"/>
            <w:right w:val="none" w:sz="0" w:space="0" w:color="auto"/>
          </w:divBdr>
        </w:div>
      </w:divsChild>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sChild>
        <w:div w:id="2021008462">
          <w:marLeft w:val="640"/>
          <w:marRight w:val="0"/>
          <w:marTop w:val="0"/>
          <w:marBottom w:val="0"/>
          <w:divBdr>
            <w:top w:val="none" w:sz="0" w:space="0" w:color="auto"/>
            <w:left w:val="none" w:sz="0" w:space="0" w:color="auto"/>
            <w:bottom w:val="none" w:sz="0" w:space="0" w:color="auto"/>
            <w:right w:val="none" w:sz="0" w:space="0" w:color="auto"/>
          </w:divBdr>
        </w:div>
        <w:div w:id="1215193045">
          <w:marLeft w:val="640"/>
          <w:marRight w:val="0"/>
          <w:marTop w:val="0"/>
          <w:marBottom w:val="0"/>
          <w:divBdr>
            <w:top w:val="none" w:sz="0" w:space="0" w:color="auto"/>
            <w:left w:val="none" w:sz="0" w:space="0" w:color="auto"/>
            <w:bottom w:val="none" w:sz="0" w:space="0" w:color="auto"/>
            <w:right w:val="none" w:sz="0" w:space="0" w:color="auto"/>
          </w:divBdr>
        </w:div>
        <w:div w:id="36397955">
          <w:marLeft w:val="640"/>
          <w:marRight w:val="0"/>
          <w:marTop w:val="0"/>
          <w:marBottom w:val="0"/>
          <w:divBdr>
            <w:top w:val="none" w:sz="0" w:space="0" w:color="auto"/>
            <w:left w:val="none" w:sz="0" w:space="0" w:color="auto"/>
            <w:bottom w:val="none" w:sz="0" w:space="0" w:color="auto"/>
            <w:right w:val="none" w:sz="0" w:space="0" w:color="auto"/>
          </w:divBdr>
        </w:div>
        <w:div w:id="1310785710">
          <w:marLeft w:val="640"/>
          <w:marRight w:val="0"/>
          <w:marTop w:val="0"/>
          <w:marBottom w:val="0"/>
          <w:divBdr>
            <w:top w:val="none" w:sz="0" w:space="0" w:color="auto"/>
            <w:left w:val="none" w:sz="0" w:space="0" w:color="auto"/>
            <w:bottom w:val="none" w:sz="0" w:space="0" w:color="auto"/>
            <w:right w:val="none" w:sz="0" w:space="0" w:color="auto"/>
          </w:divBdr>
        </w:div>
        <w:div w:id="708529925">
          <w:marLeft w:val="640"/>
          <w:marRight w:val="0"/>
          <w:marTop w:val="0"/>
          <w:marBottom w:val="0"/>
          <w:divBdr>
            <w:top w:val="none" w:sz="0" w:space="0" w:color="auto"/>
            <w:left w:val="none" w:sz="0" w:space="0" w:color="auto"/>
            <w:bottom w:val="none" w:sz="0" w:space="0" w:color="auto"/>
            <w:right w:val="none" w:sz="0" w:space="0" w:color="auto"/>
          </w:divBdr>
        </w:div>
        <w:div w:id="246306035">
          <w:marLeft w:val="640"/>
          <w:marRight w:val="0"/>
          <w:marTop w:val="0"/>
          <w:marBottom w:val="0"/>
          <w:divBdr>
            <w:top w:val="none" w:sz="0" w:space="0" w:color="auto"/>
            <w:left w:val="none" w:sz="0" w:space="0" w:color="auto"/>
            <w:bottom w:val="none" w:sz="0" w:space="0" w:color="auto"/>
            <w:right w:val="none" w:sz="0" w:space="0" w:color="auto"/>
          </w:divBdr>
        </w:div>
        <w:div w:id="344672237">
          <w:marLeft w:val="640"/>
          <w:marRight w:val="0"/>
          <w:marTop w:val="0"/>
          <w:marBottom w:val="0"/>
          <w:divBdr>
            <w:top w:val="none" w:sz="0" w:space="0" w:color="auto"/>
            <w:left w:val="none" w:sz="0" w:space="0" w:color="auto"/>
            <w:bottom w:val="none" w:sz="0" w:space="0" w:color="auto"/>
            <w:right w:val="none" w:sz="0" w:space="0" w:color="auto"/>
          </w:divBdr>
        </w:div>
        <w:div w:id="2014718202">
          <w:marLeft w:val="640"/>
          <w:marRight w:val="0"/>
          <w:marTop w:val="0"/>
          <w:marBottom w:val="0"/>
          <w:divBdr>
            <w:top w:val="none" w:sz="0" w:space="0" w:color="auto"/>
            <w:left w:val="none" w:sz="0" w:space="0" w:color="auto"/>
            <w:bottom w:val="none" w:sz="0" w:space="0" w:color="auto"/>
            <w:right w:val="none" w:sz="0" w:space="0" w:color="auto"/>
          </w:divBdr>
        </w:div>
        <w:div w:id="514392822">
          <w:marLeft w:val="640"/>
          <w:marRight w:val="0"/>
          <w:marTop w:val="0"/>
          <w:marBottom w:val="0"/>
          <w:divBdr>
            <w:top w:val="none" w:sz="0" w:space="0" w:color="auto"/>
            <w:left w:val="none" w:sz="0" w:space="0" w:color="auto"/>
            <w:bottom w:val="none" w:sz="0" w:space="0" w:color="auto"/>
            <w:right w:val="none" w:sz="0" w:space="0" w:color="auto"/>
          </w:divBdr>
        </w:div>
        <w:div w:id="813565597">
          <w:marLeft w:val="640"/>
          <w:marRight w:val="0"/>
          <w:marTop w:val="0"/>
          <w:marBottom w:val="0"/>
          <w:divBdr>
            <w:top w:val="none" w:sz="0" w:space="0" w:color="auto"/>
            <w:left w:val="none" w:sz="0" w:space="0" w:color="auto"/>
            <w:bottom w:val="none" w:sz="0" w:space="0" w:color="auto"/>
            <w:right w:val="none" w:sz="0" w:space="0" w:color="auto"/>
          </w:divBdr>
        </w:div>
        <w:div w:id="1097946554">
          <w:marLeft w:val="640"/>
          <w:marRight w:val="0"/>
          <w:marTop w:val="0"/>
          <w:marBottom w:val="0"/>
          <w:divBdr>
            <w:top w:val="none" w:sz="0" w:space="0" w:color="auto"/>
            <w:left w:val="none" w:sz="0" w:space="0" w:color="auto"/>
            <w:bottom w:val="none" w:sz="0" w:space="0" w:color="auto"/>
            <w:right w:val="none" w:sz="0" w:space="0" w:color="auto"/>
          </w:divBdr>
        </w:div>
        <w:div w:id="1470588269">
          <w:marLeft w:val="640"/>
          <w:marRight w:val="0"/>
          <w:marTop w:val="0"/>
          <w:marBottom w:val="0"/>
          <w:divBdr>
            <w:top w:val="none" w:sz="0" w:space="0" w:color="auto"/>
            <w:left w:val="none" w:sz="0" w:space="0" w:color="auto"/>
            <w:bottom w:val="none" w:sz="0" w:space="0" w:color="auto"/>
            <w:right w:val="none" w:sz="0" w:space="0" w:color="auto"/>
          </w:divBdr>
        </w:div>
      </w:divsChild>
    </w:div>
    <w:div w:id="1059598972">
      <w:bodyDiv w:val="1"/>
      <w:marLeft w:val="0"/>
      <w:marRight w:val="0"/>
      <w:marTop w:val="0"/>
      <w:marBottom w:val="0"/>
      <w:divBdr>
        <w:top w:val="none" w:sz="0" w:space="0" w:color="auto"/>
        <w:left w:val="none" w:sz="0" w:space="0" w:color="auto"/>
        <w:bottom w:val="none" w:sz="0" w:space="0" w:color="auto"/>
        <w:right w:val="none" w:sz="0" w:space="0" w:color="auto"/>
      </w:divBdr>
      <w:divsChild>
        <w:div w:id="1130436549">
          <w:marLeft w:val="640"/>
          <w:marRight w:val="0"/>
          <w:marTop w:val="0"/>
          <w:marBottom w:val="0"/>
          <w:divBdr>
            <w:top w:val="none" w:sz="0" w:space="0" w:color="auto"/>
            <w:left w:val="none" w:sz="0" w:space="0" w:color="auto"/>
            <w:bottom w:val="none" w:sz="0" w:space="0" w:color="auto"/>
            <w:right w:val="none" w:sz="0" w:space="0" w:color="auto"/>
          </w:divBdr>
          <w:divsChild>
            <w:div w:id="2024354150">
              <w:marLeft w:val="0"/>
              <w:marRight w:val="0"/>
              <w:marTop w:val="0"/>
              <w:marBottom w:val="0"/>
              <w:divBdr>
                <w:top w:val="none" w:sz="0" w:space="0" w:color="auto"/>
                <w:left w:val="none" w:sz="0" w:space="0" w:color="auto"/>
                <w:bottom w:val="none" w:sz="0" w:space="0" w:color="auto"/>
                <w:right w:val="none" w:sz="0" w:space="0" w:color="auto"/>
              </w:divBdr>
              <w:divsChild>
                <w:div w:id="1219827000">
                  <w:marLeft w:val="640"/>
                  <w:marRight w:val="0"/>
                  <w:marTop w:val="0"/>
                  <w:marBottom w:val="0"/>
                  <w:divBdr>
                    <w:top w:val="none" w:sz="0" w:space="0" w:color="auto"/>
                    <w:left w:val="none" w:sz="0" w:space="0" w:color="auto"/>
                    <w:bottom w:val="none" w:sz="0" w:space="0" w:color="auto"/>
                    <w:right w:val="none" w:sz="0" w:space="0" w:color="auto"/>
                  </w:divBdr>
                </w:div>
                <w:div w:id="550505952">
                  <w:marLeft w:val="640"/>
                  <w:marRight w:val="0"/>
                  <w:marTop w:val="0"/>
                  <w:marBottom w:val="0"/>
                  <w:divBdr>
                    <w:top w:val="none" w:sz="0" w:space="0" w:color="auto"/>
                    <w:left w:val="none" w:sz="0" w:space="0" w:color="auto"/>
                    <w:bottom w:val="none" w:sz="0" w:space="0" w:color="auto"/>
                    <w:right w:val="none" w:sz="0" w:space="0" w:color="auto"/>
                  </w:divBdr>
                </w:div>
                <w:div w:id="1325090941">
                  <w:marLeft w:val="640"/>
                  <w:marRight w:val="0"/>
                  <w:marTop w:val="0"/>
                  <w:marBottom w:val="0"/>
                  <w:divBdr>
                    <w:top w:val="none" w:sz="0" w:space="0" w:color="auto"/>
                    <w:left w:val="none" w:sz="0" w:space="0" w:color="auto"/>
                    <w:bottom w:val="none" w:sz="0" w:space="0" w:color="auto"/>
                    <w:right w:val="none" w:sz="0" w:space="0" w:color="auto"/>
                  </w:divBdr>
                </w:div>
                <w:div w:id="335229561">
                  <w:marLeft w:val="640"/>
                  <w:marRight w:val="0"/>
                  <w:marTop w:val="0"/>
                  <w:marBottom w:val="0"/>
                  <w:divBdr>
                    <w:top w:val="none" w:sz="0" w:space="0" w:color="auto"/>
                    <w:left w:val="none" w:sz="0" w:space="0" w:color="auto"/>
                    <w:bottom w:val="none" w:sz="0" w:space="0" w:color="auto"/>
                    <w:right w:val="none" w:sz="0" w:space="0" w:color="auto"/>
                  </w:divBdr>
                </w:div>
                <w:div w:id="1721130063">
                  <w:marLeft w:val="640"/>
                  <w:marRight w:val="0"/>
                  <w:marTop w:val="0"/>
                  <w:marBottom w:val="0"/>
                  <w:divBdr>
                    <w:top w:val="none" w:sz="0" w:space="0" w:color="auto"/>
                    <w:left w:val="none" w:sz="0" w:space="0" w:color="auto"/>
                    <w:bottom w:val="none" w:sz="0" w:space="0" w:color="auto"/>
                    <w:right w:val="none" w:sz="0" w:space="0" w:color="auto"/>
                  </w:divBdr>
                </w:div>
                <w:div w:id="1551191592">
                  <w:marLeft w:val="640"/>
                  <w:marRight w:val="0"/>
                  <w:marTop w:val="0"/>
                  <w:marBottom w:val="0"/>
                  <w:divBdr>
                    <w:top w:val="none" w:sz="0" w:space="0" w:color="auto"/>
                    <w:left w:val="none" w:sz="0" w:space="0" w:color="auto"/>
                    <w:bottom w:val="none" w:sz="0" w:space="0" w:color="auto"/>
                    <w:right w:val="none" w:sz="0" w:space="0" w:color="auto"/>
                  </w:divBdr>
                </w:div>
                <w:div w:id="2097743568">
                  <w:marLeft w:val="640"/>
                  <w:marRight w:val="0"/>
                  <w:marTop w:val="0"/>
                  <w:marBottom w:val="0"/>
                  <w:divBdr>
                    <w:top w:val="none" w:sz="0" w:space="0" w:color="auto"/>
                    <w:left w:val="none" w:sz="0" w:space="0" w:color="auto"/>
                    <w:bottom w:val="none" w:sz="0" w:space="0" w:color="auto"/>
                    <w:right w:val="none" w:sz="0" w:space="0" w:color="auto"/>
                  </w:divBdr>
                </w:div>
                <w:div w:id="1581989961">
                  <w:marLeft w:val="640"/>
                  <w:marRight w:val="0"/>
                  <w:marTop w:val="0"/>
                  <w:marBottom w:val="0"/>
                  <w:divBdr>
                    <w:top w:val="none" w:sz="0" w:space="0" w:color="auto"/>
                    <w:left w:val="none" w:sz="0" w:space="0" w:color="auto"/>
                    <w:bottom w:val="none" w:sz="0" w:space="0" w:color="auto"/>
                    <w:right w:val="none" w:sz="0" w:space="0" w:color="auto"/>
                  </w:divBdr>
                </w:div>
                <w:div w:id="1577477949">
                  <w:marLeft w:val="640"/>
                  <w:marRight w:val="0"/>
                  <w:marTop w:val="0"/>
                  <w:marBottom w:val="0"/>
                  <w:divBdr>
                    <w:top w:val="none" w:sz="0" w:space="0" w:color="auto"/>
                    <w:left w:val="none" w:sz="0" w:space="0" w:color="auto"/>
                    <w:bottom w:val="none" w:sz="0" w:space="0" w:color="auto"/>
                    <w:right w:val="none" w:sz="0" w:space="0" w:color="auto"/>
                  </w:divBdr>
                </w:div>
                <w:div w:id="953514025">
                  <w:marLeft w:val="640"/>
                  <w:marRight w:val="0"/>
                  <w:marTop w:val="0"/>
                  <w:marBottom w:val="0"/>
                  <w:divBdr>
                    <w:top w:val="none" w:sz="0" w:space="0" w:color="auto"/>
                    <w:left w:val="none" w:sz="0" w:space="0" w:color="auto"/>
                    <w:bottom w:val="none" w:sz="0" w:space="0" w:color="auto"/>
                    <w:right w:val="none" w:sz="0" w:space="0" w:color="auto"/>
                  </w:divBdr>
                </w:div>
                <w:div w:id="1510676961">
                  <w:marLeft w:val="640"/>
                  <w:marRight w:val="0"/>
                  <w:marTop w:val="0"/>
                  <w:marBottom w:val="0"/>
                  <w:divBdr>
                    <w:top w:val="none" w:sz="0" w:space="0" w:color="auto"/>
                    <w:left w:val="none" w:sz="0" w:space="0" w:color="auto"/>
                    <w:bottom w:val="none" w:sz="0" w:space="0" w:color="auto"/>
                    <w:right w:val="none" w:sz="0" w:space="0" w:color="auto"/>
                  </w:divBdr>
                </w:div>
                <w:div w:id="1584605559">
                  <w:marLeft w:val="640"/>
                  <w:marRight w:val="0"/>
                  <w:marTop w:val="0"/>
                  <w:marBottom w:val="0"/>
                  <w:divBdr>
                    <w:top w:val="none" w:sz="0" w:space="0" w:color="auto"/>
                    <w:left w:val="none" w:sz="0" w:space="0" w:color="auto"/>
                    <w:bottom w:val="none" w:sz="0" w:space="0" w:color="auto"/>
                    <w:right w:val="none" w:sz="0" w:space="0" w:color="auto"/>
                  </w:divBdr>
                </w:div>
                <w:div w:id="1002467069">
                  <w:marLeft w:val="640"/>
                  <w:marRight w:val="0"/>
                  <w:marTop w:val="0"/>
                  <w:marBottom w:val="0"/>
                  <w:divBdr>
                    <w:top w:val="none" w:sz="0" w:space="0" w:color="auto"/>
                    <w:left w:val="none" w:sz="0" w:space="0" w:color="auto"/>
                    <w:bottom w:val="none" w:sz="0" w:space="0" w:color="auto"/>
                    <w:right w:val="none" w:sz="0" w:space="0" w:color="auto"/>
                  </w:divBdr>
                </w:div>
              </w:divsChild>
            </w:div>
            <w:div w:id="304050867">
              <w:marLeft w:val="0"/>
              <w:marRight w:val="0"/>
              <w:marTop w:val="0"/>
              <w:marBottom w:val="0"/>
              <w:divBdr>
                <w:top w:val="none" w:sz="0" w:space="0" w:color="auto"/>
                <w:left w:val="none" w:sz="0" w:space="0" w:color="auto"/>
                <w:bottom w:val="none" w:sz="0" w:space="0" w:color="auto"/>
                <w:right w:val="none" w:sz="0" w:space="0" w:color="auto"/>
              </w:divBdr>
              <w:divsChild>
                <w:div w:id="641082430">
                  <w:marLeft w:val="640"/>
                  <w:marRight w:val="0"/>
                  <w:marTop w:val="0"/>
                  <w:marBottom w:val="0"/>
                  <w:divBdr>
                    <w:top w:val="none" w:sz="0" w:space="0" w:color="auto"/>
                    <w:left w:val="none" w:sz="0" w:space="0" w:color="auto"/>
                    <w:bottom w:val="none" w:sz="0" w:space="0" w:color="auto"/>
                    <w:right w:val="none" w:sz="0" w:space="0" w:color="auto"/>
                  </w:divBdr>
                </w:div>
                <w:div w:id="2078630639">
                  <w:marLeft w:val="640"/>
                  <w:marRight w:val="0"/>
                  <w:marTop w:val="0"/>
                  <w:marBottom w:val="0"/>
                  <w:divBdr>
                    <w:top w:val="none" w:sz="0" w:space="0" w:color="auto"/>
                    <w:left w:val="none" w:sz="0" w:space="0" w:color="auto"/>
                    <w:bottom w:val="none" w:sz="0" w:space="0" w:color="auto"/>
                    <w:right w:val="none" w:sz="0" w:space="0" w:color="auto"/>
                  </w:divBdr>
                </w:div>
                <w:div w:id="594826349">
                  <w:marLeft w:val="640"/>
                  <w:marRight w:val="0"/>
                  <w:marTop w:val="0"/>
                  <w:marBottom w:val="0"/>
                  <w:divBdr>
                    <w:top w:val="none" w:sz="0" w:space="0" w:color="auto"/>
                    <w:left w:val="none" w:sz="0" w:space="0" w:color="auto"/>
                    <w:bottom w:val="none" w:sz="0" w:space="0" w:color="auto"/>
                    <w:right w:val="none" w:sz="0" w:space="0" w:color="auto"/>
                  </w:divBdr>
                </w:div>
                <w:div w:id="2070299610">
                  <w:marLeft w:val="640"/>
                  <w:marRight w:val="0"/>
                  <w:marTop w:val="0"/>
                  <w:marBottom w:val="0"/>
                  <w:divBdr>
                    <w:top w:val="none" w:sz="0" w:space="0" w:color="auto"/>
                    <w:left w:val="none" w:sz="0" w:space="0" w:color="auto"/>
                    <w:bottom w:val="none" w:sz="0" w:space="0" w:color="auto"/>
                    <w:right w:val="none" w:sz="0" w:space="0" w:color="auto"/>
                  </w:divBdr>
                </w:div>
                <w:div w:id="426195693">
                  <w:marLeft w:val="640"/>
                  <w:marRight w:val="0"/>
                  <w:marTop w:val="0"/>
                  <w:marBottom w:val="0"/>
                  <w:divBdr>
                    <w:top w:val="none" w:sz="0" w:space="0" w:color="auto"/>
                    <w:left w:val="none" w:sz="0" w:space="0" w:color="auto"/>
                    <w:bottom w:val="none" w:sz="0" w:space="0" w:color="auto"/>
                    <w:right w:val="none" w:sz="0" w:space="0" w:color="auto"/>
                  </w:divBdr>
                </w:div>
                <w:div w:id="989870823">
                  <w:marLeft w:val="640"/>
                  <w:marRight w:val="0"/>
                  <w:marTop w:val="0"/>
                  <w:marBottom w:val="0"/>
                  <w:divBdr>
                    <w:top w:val="none" w:sz="0" w:space="0" w:color="auto"/>
                    <w:left w:val="none" w:sz="0" w:space="0" w:color="auto"/>
                    <w:bottom w:val="none" w:sz="0" w:space="0" w:color="auto"/>
                    <w:right w:val="none" w:sz="0" w:space="0" w:color="auto"/>
                  </w:divBdr>
                </w:div>
                <w:div w:id="1067799255">
                  <w:marLeft w:val="640"/>
                  <w:marRight w:val="0"/>
                  <w:marTop w:val="0"/>
                  <w:marBottom w:val="0"/>
                  <w:divBdr>
                    <w:top w:val="none" w:sz="0" w:space="0" w:color="auto"/>
                    <w:left w:val="none" w:sz="0" w:space="0" w:color="auto"/>
                    <w:bottom w:val="none" w:sz="0" w:space="0" w:color="auto"/>
                    <w:right w:val="none" w:sz="0" w:space="0" w:color="auto"/>
                  </w:divBdr>
                </w:div>
                <w:div w:id="531260822">
                  <w:marLeft w:val="640"/>
                  <w:marRight w:val="0"/>
                  <w:marTop w:val="0"/>
                  <w:marBottom w:val="0"/>
                  <w:divBdr>
                    <w:top w:val="none" w:sz="0" w:space="0" w:color="auto"/>
                    <w:left w:val="none" w:sz="0" w:space="0" w:color="auto"/>
                    <w:bottom w:val="none" w:sz="0" w:space="0" w:color="auto"/>
                    <w:right w:val="none" w:sz="0" w:space="0" w:color="auto"/>
                  </w:divBdr>
                </w:div>
                <w:div w:id="1604339978">
                  <w:marLeft w:val="640"/>
                  <w:marRight w:val="0"/>
                  <w:marTop w:val="0"/>
                  <w:marBottom w:val="0"/>
                  <w:divBdr>
                    <w:top w:val="none" w:sz="0" w:space="0" w:color="auto"/>
                    <w:left w:val="none" w:sz="0" w:space="0" w:color="auto"/>
                    <w:bottom w:val="none" w:sz="0" w:space="0" w:color="auto"/>
                    <w:right w:val="none" w:sz="0" w:space="0" w:color="auto"/>
                  </w:divBdr>
                </w:div>
                <w:div w:id="723676945">
                  <w:marLeft w:val="640"/>
                  <w:marRight w:val="0"/>
                  <w:marTop w:val="0"/>
                  <w:marBottom w:val="0"/>
                  <w:divBdr>
                    <w:top w:val="none" w:sz="0" w:space="0" w:color="auto"/>
                    <w:left w:val="none" w:sz="0" w:space="0" w:color="auto"/>
                    <w:bottom w:val="none" w:sz="0" w:space="0" w:color="auto"/>
                    <w:right w:val="none" w:sz="0" w:space="0" w:color="auto"/>
                  </w:divBdr>
                </w:div>
                <w:div w:id="341324752">
                  <w:marLeft w:val="640"/>
                  <w:marRight w:val="0"/>
                  <w:marTop w:val="0"/>
                  <w:marBottom w:val="0"/>
                  <w:divBdr>
                    <w:top w:val="none" w:sz="0" w:space="0" w:color="auto"/>
                    <w:left w:val="none" w:sz="0" w:space="0" w:color="auto"/>
                    <w:bottom w:val="none" w:sz="0" w:space="0" w:color="auto"/>
                    <w:right w:val="none" w:sz="0" w:space="0" w:color="auto"/>
                  </w:divBdr>
                </w:div>
                <w:div w:id="1271934377">
                  <w:marLeft w:val="640"/>
                  <w:marRight w:val="0"/>
                  <w:marTop w:val="0"/>
                  <w:marBottom w:val="0"/>
                  <w:divBdr>
                    <w:top w:val="none" w:sz="0" w:space="0" w:color="auto"/>
                    <w:left w:val="none" w:sz="0" w:space="0" w:color="auto"/>
                    <w:bottom w:val="none" w:sz="0" w:space="0" w:color="auto"/>
                    <w:right w:val="none" w:sz="0" w:space="0" w:color="auto"/>
                  </w:divBdr>
                </w:div>
                <w:div w:id="954093384">
                  <w:marLeft w:val="640"/>
                  <w:marRight w:val="0"/>
                  <w:marTop w:val="0"/>
                  <w:marBottom w:val="0"/>
                  <w:divBdr>
                    <w:top w:val="none" w:sz="0" w:space="0" w:color="auto"/>
                    <w:left w:val="none" w:sz="0" w:space="0" w:color="auto"/>
                    <w:bottom w:val="none" w:sz="0" w:space="0" w:color="auto"/>
                    <w:right w:val="none" w:sz="0" w:space="0" w:color="auto"/>
                  </w:divBdr>
                </w:div>
              </w:divsChild>
            </w:div>
            <w:div w:id="1742405869">
              <w:marLeft w:val="0"/>
              <w:marRight w:val="0"/>
              <w:marTop w:val="0"/>
              <w:marBottom w:val="0"/>
              <w:divBdr>
                <w:top w:val="none" w:sz="0" w:space="0" w:color="auto"/>
                <w:left w:val="none" w:sz="0" w:space="0" w:color="auto"/>
                <w:bottom w:val="none" w:sz="0" w:space="0" w:color="auto"/>
                <w:right w:val="none" w:sz="0" w:space="0" w:color="auto"/>
              </w:divBdr>
              <w:divsChild>
                <w:div w:id="610013463">
                  <w:marLeft w:val="640"/>
                  <w:marRight w:val="0"/>
                  <w:marTop w:val="0"/>
                  <w:marBottom w:val="0"/>
                  <w:divBdr>
                    <w:top w:val="none" w:sz="0" w:space="0" w:color="auto"/>
                    <w:left w:val="none" w:sz="0" w:space="0" w:color="auto"/>
                    <w:bottom w:val="none" w:sz="0" w:space="0" w:color="auto"/>
                    <w:right w:val="none" w:sz="0" w:space="0" w:color="auto"/>
                  </w:divBdr>
                </w:div>
                <w:div w:id="900405279">
                  <w:marLeft w:val="640"/>
                  <w:marRight w:val="0"/>
                  <w:marTop w:val="0"/>
                  <w:marBottom w:val="0"/>
                  <w:divBdr>
                    <w:top w:val="none" w:sz="0" w:space="0" w:color="auto"/>
                    <w:left w:val="none" w:sz="0" w:space="0" w:color="auto"/>
                    <w:bottom w:val="none" w:sz="0" w:space="0" w:color="auto"/>
                    <w:right w:val="none" w:sz="0" w:space="0" w:color="auto"/>
                  </w:divBdr>
                </w:div>
                <w:div w:id="1527910074">
                  <w:marLeft w:val="640"/>
                  <w:marRight w:val="0"/>
                  <w:marTop w:val="0"/>
                  <w:marBottom w:val="0"/>
                  <w:divBdr>
                    <w:top w:val="none" w:sz="0" w:space="0" w:color="auto"/>
                    <w:left w:val="none" w:sz="0" w:space="0" w:color="auto"/>
                    <w:bottom w:val="none" w:sz="0" w:space="0" w:color="auto"/>
                    <w:right w:val="none" w:sz="0" w:space="0" w:color="auto"/>
                  </w:divBdr>
                </w:div>
                <w:div w:id="1884517968">
                  <w:marLeft w:val="640"/>
                  <w:marRight w:val="0"/>
                  <w:marTop w:val="0"/>
                  <w:marBottom w:val="0"/>
                  <w:divBdr>
                    <w:top w:val="none" w:sz="0" w:space="0" w:color="auto"/>
                    <w:left w:val="none" w:sz="0" w:space="0" w:color="auto"/>
                    <w:bottom w:val="none" w:sz="0" w:space="0" w:color="auto"/>
                    <w:right w:val="none" w:sz="0" w:space="0" w:color="auto"/>
                  </w:divBdr>
                </w:div>
                <w:div w:id="2131320150">
                  <w:marLeft w:val="640"/>
                  <w:marRight w:val="0"/>
                  <w:marTop w:val="0"/>
                  <w:marBottom w:val="0"/>
                  <w:divBdr>
                    <w:top w:val="none" w:sz="0" w:space="0" w:color="auto"/>
                    <w:left w:val="none" w:sz="0" w:space="0" w:color="auto"/>
                    <w:bottom w:val="none" w:sz="0" w:space="0" w:color="auto"/>
                    <w:right w:val="none" w:sz="0" w:space="0" w:color="auto"/>
                  </w:divBdr>
                </w:div>
                <w:div w:id="1060789896">
                  <w:marLeft w:val="640"/>
                  <w:marRight w:val="0"/>
                  <w:marTop w:val="0"/>
                  <w:marBottom w:val="0"/>
                  <w:divBdr>
                    <w:top w:val="none" w:sz="0" w:space="0" w:color="auto"/>
                    <w:left w:val="none" w:sz="0" w:space="0" w:color="auto"/>
                    <w:bottom w:val="none" w:sz="0" w:space="0" w:color="auto"/>
                    <w:right w:val="none" w:sz="0" w:space="0" w:color="auto"/>
                  </w:divBdr>
                </w:div>
                <w:div w:id="681130280">
                  <w:marLeft w:val="640"/>
                  <w:marRight w:val="0"/>
                  <w:marTop w:val="0"/>
                  <w:marBottom w:val="0"/>
                  <w:divBdr>
                    <w:top w:val="none" w:sz="0" w:space="0" w:color="auto"/>
                    <w:left w:val="none" w:sz="0" w:space="0" w:color="auto"/>
                    <w:bottom w:val="none" w:sz="0" w:space="0" w:color="auto"/>
                    <w:right w:val="none" w:sz="0" w:space="0" w:color="auto"/>
                  </w:divBdr>
                </w:div>
                <w:div w:id="1173572624">
                  <w:marLeft w:val="640"/>
                  <w:marRight w:val="0"/>
                  <w:marTop w:val="0"/>
                  <w:marBottom w:val="0"/>
                  <w:divBdr>
                    <w:top w:val="none" w:sz="0" w:space="0" w:color="auto"/>
                    <w:left w:val="none" w:sz="0" w:space="0" w:color="auto"/>
                    <w:bottom w:val="none" w:sz="0" w:space="0" w:color="auto"/>
                    <w:right w:val="none" w:sz="0" w:space="0" w:color="auto"/>
                  </w:divBdr>
                </w:div>
                <w:div w:id="255721780">
                  <w:marLeft w:val="640"/>
                  <w:marRight w:val="0"/>
                  <w:marTop w:val="0"/>
                  <w:marBottom w:val="0"/>
                  <w:divBdr>
                    <w:top w:val="none" w:sz="0" w:space="0" w:color="auto"/>
                    <w:left w:val="none" w:sz="0" w:space="0" w:color="auto"/>
                    <w:bottom w:val="none" w:sz="0" w:space="0" w:color="auto"/>
                    <w:right w:val="none" w:sz="0" w:space="0" w:color="auto"/>
                  </w:divBdr>
                </w:div>
                <w:div w:id="531455480">
                  <w:marLeft w:val="640"/>
                  <w:marRight w:val="0"/>
                  <w:marTop w:val="0"/>
                  <w:marBottom w:val="0"/>
                  <w:divBdr>
                    <w:top w:val="none" w:sz="0" w:space="0" w:color="auto"/>
                    <w:left w:val="none" w:sz="0" w:space="0" w:color="auto"/>
                    <w:bottom w:val="none" w:sz="0" w:space="0" w:color="auto"/>
                    <w:right w:val="none" w:sz="0" w:space="0" w:color="auto"/>
                  </w:divBdr>
                </w:div>
                <w:div w:id="585187721">
                  <w:marLeft w:val="640"/>
                  <w:marRight w:val="0"/>
                  <w:marTop w:val="0"/>
                  <w:marBottom w:val="0"/>
                  <w:divBdr>
                    <w:top w:val="none" w:sz="0" w:space="0" w:color="auto"/>
                    <w:left w:val="none" w:sz="0" w:space="0" w:color="auto"/>
                    <w:bottom w:val="none" w:sz="0" w:space="0" w:color="auto"/>
                    <w:right w:val="none" w:sz="0" w:space="0" w:color="auto"/>
                  </w:divBdr>
                </w:div>
                <w:div w:id="851261180">
                  <w:marLeft w:val="640"/>
                  <w:marRight w:val="0"/>
                  <w:marTop w:val="0"/>
                  <w:marBottom w:val="0"/>
                  <w:divBdr>
                    <w:top w:val="none" w:sz="0" w:space="0" w:color="auto"/>
                    <w:left w:val="none" w:sz="0" w:space="0" w:color="auto"/>
                    <w:bottom w:val="none" w:sz="0" w:space="0" w:color="auto"/>
                    <w:right w:val="none" w:sz="0" w:space="0" w:color="auto"/>
                  </w:divBdr>
                </w:div>
                <w:div w:id="2131626327">
                  <w:marLeft w:val="640"/>
                  <w:marRight w:val="0"/>
                  <w:marTop w:val="0"/>
                  <w:marBottom w:val="0"/>
                  <w:divBdr>
                    <w:top w:val="none" w:sz="0" w:space="0" w:color="auto"/>
                    <w:left w:val="none" w:sz="0" w:space="0" w:color="auto"/>
                    <w:bottom w:val="none" w:sz="0" w:space="0" w:color="auto"/>
                    <w:right w:val="none" w:sz="0" w:space="0" w:color="auto"/>
                  </w:divBdr>
                </w:div>
              </w:divsChild>
            </w:div>
            <w:div w:id="1590846376">
              <w:marLeft w:val="0"/>
              <w:marRight w:val="0"/>
              <w:marTop w:val="0"/>
              <w:marBottom w:val="0"/>
              <w:divBdr>
                <w:top w:val="none" w:sz="0" w:space="0" w:color="auto"/>
                <w:left w:val="none" w:sz="0" w:space="0" w:color="auto"/>
                <w:bottom w:val="none" w:sz="0" w:space="0" w:color="auto"/>
                <w:right w:val="none" w:sz="0" w:space="0" w:color="auto"/>
              </w:divBdr>
              <w:divsChild>
                <w:div w:id="973289953">
                  <w:marLeft w:val="640"/>
                  <w:marRight w:val="0"/>
                  <w:marTop w:val="0"/>
                  <w:marBottom w:val="0"/>
                  <w:divBdr>
                    <w:top w:val="none" w:sz="0" w:space="0" w:color="auto"/>
                    <w:left w:val="none" w:sz="0" w:space="0" w:color="auto"/>
                    <w:bottom w:val="none" w:sz="0" w:space="0" w:color="auto"/>
                    <w:right w:val="none" w:sz="0" w:space="0" w:color="auto"/>
                  </w:divBdr>
                </w:div>
                <w:div w:id="1965892101">
                  <w:marLeft w:val="640"/>
                  <w:marRight w:val="0"/>
                  <w:marTop w:val="0"/>
                  <w:marBottom w:val="0"/>
                  <w:divBdr>
                    <w:top w:val="none" w:sz="0" w:space="0" w:color="auto"/>
                    <w:left w:val="none" w:sz="0" w:space="0" w:color="auto"/>
                    <w:bottom w:val="none" w:sz="0" w:space="0" w:color="auto"/>
                    <w:right w:val="none" w:sz="0" w:space="0" w:color="auto"/>
                  </w:divBdr>
                </w:div>
                <w:div w:id="490096462">
                  <w:marLeft w:val="640"/>
                  <w:marRight w:val="0"/>
                  <w:marTop w:val="0"/>
                  <w:marBottom w:val="0"/>
                  <w:divBdr>
                    <w:top w:val="none" w:sz="0" w:space="0" w:color="auto"/>
                    <w:left w:val="none" w:sz="0" w:space="0" w:color="auto"/>
                    <w:bottom w:val="none" w:sz="0" w:space="0" w:color="auto"/>
                    <w:right w:val="none" w:sz="0" w:space="0" w:color="auto"/>
                  </w:divBdr>
                </w:div>
                <w:div w:id="354310611">
                  <w:marLeft w:val="640"/>
                  <w:marRight w:val="0"/>
                  <w:marTop w:val="0"/>
                  <w:marBottom w:val="0"/>
                  <w:divBdr>
                    <w:top w:val="none" w:sz="0" w:space="0" w:color="auto"/>
                    <w:left w:val="none" w:sz="0" w:space="0" w:color="auto"/>
                    <w:bottom w:val="none" w:sz="0" w:space="0" w:color="auto"/>
                    <w:right w:val="none" w:sz="0" w:space="0" w:color="auto"/>
                  </w:divBdr>
                </w:div>
                <w:div w:id="357510296">
                  <w:marLeft w:val="640"/>
                  <w:marRight w:val="0"/>
                  <w:marTop w:val="0"/>
                  <w:marBottom w:val="0"/>
                  <w:divBdr>
                    <w:top w:val="none" w:sz="0" w:space="0" w:color="auto"/>
                    <w:left w:val="none" w:sz="0" w:space="0" w:color="auto"/>
                    <w:bottom w:val="none" w:sz="0" w:space="0" w:color="auto"/>
                    <w:right w:val="none" w:sz="0" w:space="0" w:color="auto"/>
                  </w:divBdr>
                </w:div>
                <w:div w:id="1286817586">
                  <w:marLeft w:val="640"/>
                  <w:marRight w:val="0"/>
                  <w:marTop w:val="0"/>
                  <w:marBottom w:val="0"/>
                  <w:divBdr>
                    <w:top w:val="none" w:sz="0" w:space="0" w:color="auto"/>
                    <w:left w:val="none" w:sz="0" w:space="0" w:color="auto"/>
                    <w:bottom w:val="none" w:sz="0" w:space="0" w:color="auto"/>
                    <w:right w:val="none" w:sz="0" w:space="0" w:color="auto"/>
                  </w:divBdr>
                </w:div>
                <w:div w:id="1610578748">
                  <w:marLeft w:val="640"/>
                  <w:marRight w:val="0"/>
                  <w:marTop w:val="0"/>
                  <w:marBottom w:val="0"/>
                  <w:divBdr>
                    <w:top w:val="none" w:sz="0" w:space="0" w:color="auto"/>
                    <w:left w:val="none" w:sz="0" w:space="0" w:color="auto"/>
                    <w:bottom w:val="none" w:sz="0" w:space="0" w:color="auto"/>
                    <w:right w:val="none" w:sz="0" w:space="0" w:color="auto"/>
                  </w:divBdr>
                </w:div>
                <w:div w:id="1336376230">
                  <w:marLeft w:val="640"/>
                  <w:marRight w:val="0"/>
                  <w:marTop w:val="0"/>
                  <w:marBottom w:val="0"/>
                  <w:divBdr>
                    <w:top w:val="none" w:sz="0" w:space="0" w:color="auto"/>
                    <w:left w:val="none" w:sz="0" w:space="0" w:color="auto"/>
                    <w:bottom w:val="none" w:sz="0" w:space="0" w:color="auto"/>
                    <w:right w:val="none" w:sz="0" w:space="0" w:color="auto"/>
                  </w:divBdr>
                </w:div>
                <w:div w:id="918446953">
                  <w:marLeft w:val="640"/>
                  <w:marRight w:val="0"/>
                  <w:marTop w:val="0"/>
                  <w:marBottom w:val="0"/>
                  <w:divBdr>
                    <w:top w:val="none" w:sz="0" w:space="0" w:color="auto"/>
                    <w:left w:val="none" w:sz="0" w:space="0" w:color="auto"/>
                    <w:bottom w:val="none" w:sz="0" w:space="0" w:color="auto"/>
                    <w:right w:val="none" w:sz="0" w:space="0" w:color="auto"/>
                  </w:divBdr>
                </w:div>
                <w:div w:id="1561289156">
                  <w:marLeft w:val="640"/>
                  <w:marRight w:val="0"/>
                  <w:marTop w:val="0"/>
                  <w:marBottom w:val="0"/>
                  <w:divBdr>
                    <w:top w:val="none" w:sz="0" w:space="0" w:color="auto"/>
                    <w:left w:val="none" w:sz="0" w:space="0" w:color="auto"/>
                    <w:bottom w:val="none" w:sz="0" w:space="0" w:color="auto"/>
                    <w:right w:val="none" w:sz="0" w:space="0" w:color="auto"/>
                  </w:divBdr>
                </w:div>
                <w:div w:id="942613193">
                  <w:marLeft w:val="640"/>
                  <w:marRight w:val="0"/>
                  <w:marTop w:val="0"/>
                  <w:marBottom w:val="0"/>
                  <w:divBdr>
                    <w:top w:val="none" w:sz="0" w:space="0" w:color="auto"/>
                    <w:left w:val="none" w:sz="0" w:space="0" w:color="auto"/>
                    <w:bottom w:val="none" w:sz="0" w:space="0" w:color="auto"/>
                    <w:right w:val="none" w:sz="0" w:space="0" w:color="auto"/>
                  </w:divBdr>
                </w:div>
                <w:div w:id="48189490">
                  <w:marLeft w:val="640"/>
                  <w:marRight w:val="0"/>
                  <w:marTop w:val="0"/>
                  <w:marBottom w:val="0"/>
                  <w:divBdr>
                    <w:top w:val="none" w:sz="0" w:space="0" w:color="auto"/>
                    <w:left w:val="none" w:sz="0" w:space="0" w:color="auto"/>
                    <w:bottom w:val="none" w:sz="0" w:space="0" w:color="auto"/>
                    <w:right w:val="none" w:sz="0" w:space="0" w:color="auto"/>
                  </w:divBdr>
                </w:div>
                <w:div w:id="1057893138">
                  <w:marLeft w:val="640"/>
                  <w:marRight w:val="0"/>
                  <w:marTop w:val="0"/>
                  <w:marBottom w:val="0"/>
                  <w:divBdr>
                    <w:top w:val="none" w:sz="0" w:space="0" w:color="auto"/>
                    <w:left w:val="none" w:sz="0" w:space="0" w:color="auto"/>
                    <w:bottom w:val="none" w:sz="0" w:space="0" w:color="auto"/>
                    <w:right w:val="none" w:sz="0" w:space="0" w:color="auto"/>
                  </w:divBdr>
                </w:div>
              </w:divsChild>
            </w:div>
            <w:div w:id="376974774">
              <w:marLeft w:val="0"/>
              <w:marRight w:val="0"/>
              <w:marTop w:val="0"/>
              <w:marBottom w:val="0"/>
              <w:divBdr>
                <w:top w:val="none" w:sz="0" w:space="0" w:color="auto"/>
                <w:left w:val="none" w:sz="0" w:space="0" w:color="auto"/>
                <w:bottom w:val="none" w:sz="0" w:space="0" w:color="auto"/>
                <w:right w:val="none" w:sz="0" w:space="0" w:color="auto"/>
              </w:divBdr>
              <w:divsChild>
                <w:div w:id="1993171660">
                  <w:marLeft w:val="640"/>
                  <w:marRight w:val="0"/>
                  <w:marTop w:val="0"/>
                  <w:marBottom w:val="0"/>
                  <w:divBdr>
                    <w:top w:val="none" w:sz="0" w:space="0" w:color="auto"/>
                    <w:left w:val="none" w:sz="0" w:space="0" w:color="auto"/>
                    <w:bottom w:val="none" w:sz="0" w:space="0" w:color="auto"/>
                    <w:right w:val="none" w:sz="0" w:space="0" w:color="auto"/>
                  </w:divBdr>
                </w:div>
                <w:div w:id="1385787419">
                  <w:marLeft w:val="640"/>
                  <w:marRight w:val="0"/>
                  <w:marTop w:val="0"/>
                  <w:marBottom w:val="0"/>
                  <w:divBdr>
                    <w:top w:val="none" w:sz="0" w:space="0" w:color="auto"/>
                    <w:left w:val="none" w:sz="0" w:space="0" w:color="auto"/>
                    <w:bottom w:val="none" w:sz="0" w:space="0" w:color="auto"/>
                    <w:right w:val="none" w:sz="0" w:space="0" w:color="auto"/>
                  </w:divBdr>
                </w:div>
                <w:div w:id="1503930661">
                  <w:marLeft w:val="640"/>
                  <w:marRight w:val="0"/>
                  <w:marTop w:val="0"/>
                  <w:marBottom w:val="0"/>
                  <w:divBdr>
                    <w:top w:val="none" w:sz="0" w:space="0" w:color="auto"/>
                    <w:left w:val="none" w:sz="0" w:space="0" w:color="auto"/>
                    <w:bottom w:val="none" w:sz="0" w:space="0" w:color="auto"/>
                    <w:right w:val="none" w:sz="0" w:space="0" w:color="auto"/>
                  </w:divBdr>
                </w:div>
                <w:div w:id="364404714">
                  <w:marLeft w:val="640"/>
                  <w:marRight w:val="0"/>
                  <w:marTop w:val="0"/>
                  <w:marBottom w:val="0"/>
                  <w:divBdr>
                    <w:top w:val="none" w:sz="0" w:space="0" w:color="auto"/>
                    <w:left w:val="none" w:sz="0" w:space="0" w:color="auto"/>
                    <w:bottom w:val="none" w:sz="0" w:space="0" w:color="auto"/>
                    <w:right w:val="none" w:sz="0" w:space="0" w:color="auto"/>
                  </w:divBdr>
                </w:div>
                <w:div w:id="1153985808">
                  <w:marLeft w:val="640"/>
                  <w:marRight w:val="0"/>
                  <w:marTop w:val="0"/>
                  <w:marBottom w:val="0"/>
                  <w:divBdr>
                    <w:top w:val="none" w:sz="0" w:space="0" w:color="auto"/>
                    <w:left w:val="none" w:sz="0" w:space="0" w:color="auto"/>
                    <w:bottom w:val="none" w:sz="0" w:space="0" w:color="auto"/>
                    <w:right w:val="none" w:sz="0" w:space="0" w:color="auto"/>
                  </w:divBdr>
                </w:div>
                <w:div w:id="946929807">
                  <w:marLeft w:val="640"/>
                  <w:marRight w:val="0"/>
                  <w:marTop w:val="0"/>
                  <w:marBottom w:val="0"/>
                  <w:divBdr>
                    <w:top w:val="none" w:sz="0" w:space="0" w:color="auto"/>
                    <w:left w:val="none" w:sz="0" w:space="0" w:color="auto"/>
                    <w:bottom w:val="none" w:sz="0" w:space="0" w:color="auto"/>
                    <w:right w:val="none" w:sz="0" w:space="0" w:color="auto"/>
                  </w:divBdr>
                </w:div>
                <w:div w:id="1671761282">
                  <w:marLeft w:val="640"/>
                  <w:marRight w:val="0"/>
                  <w:marTop w:val="0"/>
                  <w:marBottom w:val="0"/>
                  <w:divBdr>
                    <w:top w:val="none" w:sz="0" w:space="0" w:color="auto"/>
                    <w:left w:val="none" w:sz="0" w:space="0" w:color="auto"/>
                    <w:bottom w:val="none" w:sz="0" w:space="0" w:color="auto"/>
                    <w:right w:val="none" w:sz="0" w:space="0" w:color="auto"/>
                  </w:divBdr>
                </w:div>
                <w:div w:id="1319382178">
                  <w:marLeft w:val="640"/>
                  <w:marRight w:val="0"/>
                  <w:marTop w:val="0"/>
                  <w:marBottom w:val="0"/>
                  <w:divBdr>
                    <w:top w:val="none" w:sz="0" w:space="0" w:color="auto"/>
                    <w:left w:val="none" w:sz="0" w:space="0" w:color="auto"/>
                    <w:bottom w:val="none" w:sz="0" w:space="0" w:color="auto"/>
                    <w:right w:val="none" w:sz="0" w:space="0" w:color="auto"/>
                  </w:divBdr>
                </w:div>
                <w:div w:id="1189484494">
                  <w:marLeft w:val="640"/>
                  <w:marRight w:val="0"/>
                  <w:marTop w:val="0"/>
                  <w:marBottom w:val="0"/>
                  <w:divBdr>
                    <w:top w:val="none" w:sz="0" w:space="0" w:color="auto"/>
                    <w:left w:val="none" w:sz="0" w:space="0" w:color="auto"/>
                    <w:bottom w:val="none" w:sz="0" w:space="0" w:color="auto"/>
                    <w:right w:val="none" w:sz="0" w:space="0" w:color="auto"/>
                  </w:divBdr>
                </w:div>
                <w:div w:id="1395474143">
                  <w:marLeft w:val="640"/>
                  <w:marRight w:val="0"/>
                  <w:marTop w:val="0"/>
                  <w:marBottom w:val="0"/>
                  <w:divBdr>
                    <w:top w:val="none" w:sz="0" w:space="0" w:color="auto"/>
                    <w:left w:val="none" w:sz="0" w:space="0" w:color="auto"/>
                    <w:bottom w:val="none" w:sz="0" w:space="0" w:color="auto"/>
                    <w:right w:val="none" w:sz="0" w:space="0" w:color="auto"/>
                  </w:divBdr>
                </w:div>
                <w:div w:id="2052538663">
                  <w:marLeft w:val="640"/>
                  <w:marRight w:val="0"/>
                  <w:marTop w:val="0"/>
                  <w:marBottom w:val="0"/>
                  <w:divBdr>
                    <w:top w:val="none" w:sz="0" w:space="0" w:color="auto"/>
                    <w:left w:val="none" w:sz="0" w:space="0" w:color="auto"/>
                    <w:bottom w:val="none" w:sz="0" w:space="0" w:color="auto"/>
                    <w:right w:val="none" w:sz="0" w:space="0" w:color="auto"/>
                  </w:divBdr>
                </w:div>
                <w:div w:id="15936125">
                  <w:marLeft w:val="640"/>
                  <w:marRight w:val="0"/>
                  <w:marTop w:val="0"/>
                  <w:marBottom w:val="0"/>
                  <w:divBdr>
                    <w:top w:val="none" w:sz="0" w:space="0" w:color="auto"/>
                    <w:left w:val="none" w:sz="0" w:space="0" w:color="auto"/>
                    <w:bottom w:val="none" w:sz="0" w:space="0" w:color="auto"/>
                    <w:right w:val="none" w:sz="0" w:space="0" w:color="auto"/>
                  </w:divBdr>
                </w:div>
                <w:div w:id="3181230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37321394">
          <w:marLeft w:val="640"/>
          <w:marRight w:val="0"/>
          <w:marTop w:val="0"/>
          <w:marBottom w:val="0"/>
          <w:divBdr>
            <w:top w:val="none" w:sz="0" w:space="0" w:color="auto"/>
            <w:left w:val="none" w:sz="0" w:space="0" w:color="auto"/>
            <w:bottom w:val="none" w:sz="0" w:space="0" w:color="auto"/>
            <w:right w:val="none" w:sz="0" w:space="0" w:color="auto"/>
          </w:divBdr>
        </w:div>
        <w:div w:id="712197467">
          <w:marLeft w:val="640"/>
          <w:marRight w:val="0"/>
          <w:marTop w:val="0"/>
          <w:marBottom w:val="0"/>
          <w:divBdr>
            <w:top w:val="none" w:sz="0" w:space="0" w:color="auto"/>
            <w:left w:val="none" w:sz="0" w:space="0" w:color="auto"/>
            <w:bottom w:val="none" w:sz="0" w:space="0" w:color="auto"/>
            <w:right w:val="none" w:sz="0" w:space="0" w:color="auto"/>
          </w:divBdr>
        </w:div>
        <w:div w:id="1605843531">
          <w:marLeft w:val="640"/>
          <w:marRight w:val="0"/>
          <w:marTop w:val="0"/>
          <w:marBottom w:val="0"/>
          <w:divBdr>
            <w:top w:val="none" w:sz="0" w:space="0" w:color="auto"/>
            <w:left w:val="none" w:sz="0" w:space="0" w:color="auto"/>
            <w:bottom w:val="none" w:sz="0" w:space="0" w:color="auto"/>
            <w:right w:val="none" w:sz="0" w:space="0" w:color="auto"/>
          </w:divBdr>
        </w:div>
        <w:div w:id="1708018265">
          <w:marLeft w:val="640"/>
          <w:marRight w:val="0"/>
          <w:marTop w:val="0"/>
          <w:marBottom w:val="0"/>
          <w:divBdr>
            <w:top w:val="none" w:sz="0" w:space="0" w:color="auto"/>
            <w:left w:val="none" w:sz="0" w:space="0" w:color="auto"/>
            <w:bottom w:val="none" w:sz="0" w:space="0" w:color="auto"/>
            <w:right w:val="none" w:sz="0" w:space="0" w:color="auto"/>
          </w:divBdr>
        </w:div>
        <w:div w:id="1699427598">
          <w:marLeft w:val="640"/>
          <w:marRight w:val="0"/>
          <w:marTop w:val="0"/>
          <w:marBottom w:val="0"/>
          <w:divBdr>
            <w:top w:val="none" w:sz="0" w:space="0" w:color="auto"/>
            <w:left w:val="none" w:sz="0" w:space="0" w:color="auto"/>
            <w:bottom w:val="none" w:sz="0" w:space="0" w:color="auto"/>
            <w:right w:val="none" w:sz="0" w:space="0" w:color="auto"/>
          </w:divBdr>
        </w:div>
        <w:div w:id="2017070912">
          <w:marLeft w:val="640"/>
          <w:marRight w:val="0"/>
          <w:marTop w:val="0"/>
          <w:marBottom w:val="0"/>
          <w:divBdr>
            <w:top w:val="none" w:sz="0" w:space="0" w:color="auto"/>
            <w:left w:val="none" w:sz="0" w:space="0" w:color="auto"/>
            <w:bottom w:val="none" w:sz="0" w:space="0" w:color="auto"/>
            <w:right w:val="none" w:sz="0" w:space="0" w:color="auto"/>
          </w:divBdr>
        </w:div>
        <w:div w:id="165823292">
          <w:marLeft w:val="640"/>
          <w:marRight w:val="0"/>
          <w:marTop w:val="0"/>
          <w:marBottom w:val="0"/>
          <w:divBdr>
            <w:top w:val="none" w:sz="0" w:space="0" w:color="auto"/>
            <w:left w:val="none" w:sz="0" w:space="0" w:color="auto"/>
            <w:bottom w:val="none" w:sz="0" w:space="0" w:color="auto"/>
            <w:right w:val="none" w:sz="0" w:space="0" w:color="auto"/>
          </w:divBdr>
        </w:div>
        <w:div w:id="1648238442">
          <w:marLeft w:val="640"/>
          <w:marRight w:val="0"/>
          <w:marTop w:val="0"/>
          <w:marBottom w:val="0"/>
          <w:divBdr>
            <w:top w:val="none" w:sz="0" w:space="0" w:color="auto"/>
            <w:left w:val="none" w:sz="0" w:space="0" w:color="auto"/>
            <w:bottom w:val="none" w:sz="0" w:space="0" w:color="auto"/>
            <w:right w:val="none" w:sz="0" w:space="0" w:color="auto"/>
          </w:divBdr>
        </w:div>
        <w:div w:id="1129470361">
          <w:marLeft w:val="640"/>
          <w:marRight w:val="0"/>
          <w:marTop w:val="0"/>
          <w:marBottom w:val="0"/>
          <w:divBdr>
            <w:top w:val="none" w:sz="0" w:space="0" w:color="auto"/>
            <w:left w:val="none" w:sz="0" w:space="0" w:color="auto"/>
            <w:bottom w:val="none" w:sz="0" w:space="0" w:color="auto"/>
            <w:right w:val="none" w:sz="0" w:space="0" w:color="auto"/>
          </w:divBdr>
        </w:div>
        <w:div w:id="1567841722">
          <w:marLeft w:val="640"/>
          <w:marRight w:val="0"/>
          <w:marTop w:val="0"/>
          <w:marBottom w:val="0"/>
          <w:divBdr>
            <w:top w:val="none" w:sz="0" w:space="0" w:color="auto"/>
            <w:left w:val="none" w:sz="0" w:space="0" w:color="auto"/>
            <w:bottom w:val="none" w:sz="0" w:space="0" w:color="auto"/>
            <w:right w:val="none" w:sz="0" w:space="0" w:color="auto"/>
          </w:divBdr>
        </w:div>
        <w:div w:id="1584728366">
          <w:marLeft w:val="640"/>
          <w:marRight w:val="0"/>
          <w:marTop w:val="0"/>
          <w:marBottom w:val="0"/>
          <w:divBdr>
            <w:top w:val="none" w:sz="0" w:space="0" w:color="auto"/>
            <w:left w:val="none" w:sz="0" w:space="0" w:color="auto"/>
            <w:bottom w:val="none" w:sz="0" w:space="0" w:color="auto"/>
            <w:right w:val="none" w:sz="0" w:space="0" w:color="auto"/>
          </w:divBdr>
        </w:div>
        <w:div w:id="936408016">
          <w:marLeft w:val="640"/>
          <w:marRight w:val="0"/>
          <w:marTop w:val="0"/>
          <w:marBottom w:val="0"/>
          <w:divBdr>
            <w:top w:val="none" w:sz="0" w:space="0" w:color="auto"/>
            <w:left w:val="none" w:sz="0" w:space="0" w:color="auto"/>
            <w:bottom w:val="none" w:sz="0" w:space="0" w:color="auto"/>
            <w:right w:val="none" w:sz="0" w:space="0" w:color="auto"/>
          </w:divBdr>
        </w:div>
        <w:div w:id="407843582">
          <w:marLeft w:val="640"/>
          <w:marRight w:val="0"/>
          <w:marTop w:val="0"/>
          <w:marBottom w:val="0"/>
          <w:divBdr>
            <w:top w:val="none" w:sz="0" w:space="0" w:color="auto"/>
            <w:left w:val="none" w:sz="0" w:space="0" w:color="auto"/>
            <w:bottom w:val="none" w:sz="0" w:space="0" w:color="auto"/>
            <w:right w:val="none" w:sz="0" w:space="0" w:color="auto"/>
          </w:divBdr>
        </w:div>
      </w:divsChild>
    </w:div>
    <w:div w:id="1084182102">
      <w:bodyDiv w:val="1"/>
      <w:marLeft w:val="0"/>
      <w:marRight w:val="0"/>
      <w:marTop w:val="0"/>
      <w:marBottom w:val="0"/>
      <w:divBdr>
        <w:top w:val="none" w:sz="0" w:space="0" w:color="auto"/>
        <w:left w:val="none" w:sz="0" w:space="0" w:color="auto"/>
        <w:bottom w:val="none" w:sz="0" w:space="0" w:color="auto"/>
        <w:right w:val="none" w:sz="0" w:space="0" w:color="auto"/>
      </w:divBdr>
      <w:divsChild>
        <w:div w:id="1138689825">
          <w:marLeft w:val="640"/>
          <w:marRight w:val="0"/>
          <w:marTop w:val="0"/>
          <w:marBottom w:val="0"/>
          <w:divBdr>
            <w:top w:val="none" w:sz="0" w:space="0" w:color="auto"/>
            <w:left w:val="none" w:sz="0" w:space="0" w:color="auto"/>
            <w:bottom w:val="none" w:sz="0" w:space="0" w:color="auto"/>
            <w:right w:val="none" w:sz="0" w:space="0" w:color="auto"/>
          </w:divBdr>
        </w:div>
        <w:div w:id="1972636125">
          <w:marLeft w:val="640"/>
          <w:marRight w:val="0"/>
          <w:marTop w:val="0"/>
          <w:marBottom w:val="0"/>
          <w:divBdr>
            <w:top w:val="none" w:sz="0" w:space="0" w:color="auto"/>
            <w:left w:val="none" w:sz="0" w:space="0" w:color="auto"/>
            <w:bottom w:val="none" w:sz="0" w:space="0" w:color="auto"/>
            <w:right w:val="none" w:sz="0" w:space="0" w:color="auto"/>
          </w:divBdr>
        </w:div>
        <w:div w:id="2014674455">
          <w:marLeft w:val="640"/>
          <w:marRight w:val="0"/>
          <w:marTop w:val="0"/>
          <w:marBottom w:val="0"/>
          <w:divBdr>
            <w:top w:val="none" w:sz="0" w:space="0" w:color="auto"/>
            <w:left w:val="none" w:sz="0" w:space="0" w:color="auto"/>
            <w:bottom w:val="none" w:sz="0" w:space="0" w:color="auto"/>
            <w:right w:val="none" w:sz="0" w:space="0" w:color="auto"/>
          </w:divBdr>
        </w:div>
        <w:div w:id="1559048116">
          <w:marLeft w:val="640"/>
          <w:marRight w:val="0"/>
          <w:marTop w:val="0"/>
          <w:marBottom w:val="0"/>
          <w:divBdr>
            <w:top w:val="none" w:sz="0" w:space="0" w:color="auto"/>
            <w:left w:val="none" w:sz="0" w:space="0" w:color="auto"/>
            <w:bottom w:val="none" w:sz="0" w:space="0" w:color="auto"/>
            <w:right w:val="none" w:sz="0" w:space="0" w:color="auto"/>
          </w:divBdr>
        </w:div>
        <w:div w:id="801928401">
          <w:marLeft w:val="640"/>
          <w:marRight w:val="0"/>
          <w:marTop w:val="0"/>
          <w:marBottom w:val="0"/>
          <w:divBdr>
            <w:top w:val="none" w:sz="0" w:space="0" w:color="auto"/>
            <w:left w:val="none" w:sz="0" w:space="0" w:color="auto"/>
            <w:bottom w:val="none" w:sz="0" w:space="0" w:color="auto"/>
            <w:right w:val="none" w:sz="0" w:space="0" w:color="auto"/>
          </w:divBdr>
        </w:div>
        <w:div w:id="262155980">
          <w:marLeft w:val="640"/>
          <w:marRight w:val="0"/>
          <w:marTop w:val="0"/>
          <w:marBottom w:val="0"/>
          <w:divBdr>
            <w:top w:val="none" w:sz="0" w:space="0" w:color="auto"/>
            <w:left w:val="none" w:sz="0" w:space="0" w:color="auto"/>
            <w:bottom w:val="none" w:sz="0" w:space="0" w:color="auto"/>
            <w:right w:val="none" w:sz="0" w:space="0" w:color="auto"/>
          </w:divBdr>
        </w:div>
        <w:div w:id="1306202609">
          <w:marLeft w:val="640"/>
          <w:marRight w:val="0"/>
          <w:marTop w:val="0"/>
          <w:marBottom w:val="0"/>
          <w:divBdr>
            <w:top w:val="none" w:sz="0" w:space="0" w:color="auto"/>
            <w:left w:val="none" w:sz="0" w:space="0" w:color="auto"/>
            <w:bottom w:val="none" w:sz="0" w:space="0" w:color="auto"/>
            <w:right w:val="none" w:sz="0" w:space="0" w:color="auto"/>
          </w:divBdr>
        </w:div>
        <w:div w:id="1268150239">
          <w:marLeft w:val="640"/>
          <w:marRight w:val="0"/>
          <w:marTop w:val="0"/>
          <w:marBottom w:val="0"/>
          <w:divBdr>
            <w:top w:val="none" w:sz="0" w:space="0" w:color="auto"/>
            <w:left w:val="none" w:sz="0" w:space="0" w:color="auto"/>
            <w:bottom w:val="none" w:sz="0" w:space="0" w:color="auto"/>
            <w:right w:val="none" w:sz="0" w:space="0" w:color="auto"/>
          </w:divBdr>
        </w:div>
        <w:div w:id="1743327876">
          <w:marLeft w:val="640"/>
          <w:marRight w:val="0"/>
          <w:marTop w:val="0"/>
          <w:marBottom w:val="0"/>
          <w:divBdr>
            <w:top w:val="none" w:sz="0" w:space="0" w:color="auto"/>
            <w:left w:val="none" w:sz="0" w:space="0" w:color="auto"/>
            <w:bottom w:val="none" w:sz="0" w:space="0" w:color="auto"/>
            <w:right w:val="none" w:sz="0" w:space="0" w:color="auto"/>
          </w:divBdr>
        </w:div>
        <w:div w:id="1319530616">
          <w:marLeft w:val="640"/>
          <w:marRight w:val="0"/>
          <w:marTop w:val="0"/>
          <w:marBottom w:val="0"/>
          <w:divBdr>
            <w:top w:val="none" w:sz="0" w:space="0" w:color="auto"/>
            <w:left w:val="none" w:sz="0" w:space="0" w:color="auto"/>
            <w:bottom w:val="none" w:sz="0" w:space="0" w:color="auto"/>
            <w:right w:val="none" w:sz="0" w:space="0" w:color="auto"/>
          </w:divBdr>
        </w:div>
        <w:div w:id="1215851968">
          <w:marLeft w:val="640"/>
          <w:marRight w:val="0"/>
          <w:marTop w:val="0"/>
          <w:marBottom w:val="0"/>
          <w:divBdr>
            <w:top w:val="none" w:sz="0" w:space="0" w:color="auto"/>
            <w:left w:val="none" w:sz="0" w:space="0" w:color="auto"/>
            <w:bottom w:val="none" w:sz="0" w:space="0" w:color="auto"/>
            <w:right w:val="none" w:sz="0" w:space="0" w:color="auto"/>
          </w:divBdr>
        </w:div>
        <w:div w:id="107548539">
          <w:marLeft w:val="640"/>
          <w:marRight w:val="0"/>
          <w:marTop w:val="0"/>
          <w:marBottom w:val="0"/>
          <w:divBdr>
            <w:top w:val="none" w:sz="0" w:space="0" w:color="auto"/>
            <w:left w:val="none" w:sz="0" w:space="0" w:color="auto"/>
            <w:bottom w:val="none" w:sz="0" w:space="0" w:color="auto"/>
            <w:right w:val="none" w:sz="0" w:space="0" w:color="auto"/>
          </w:divBdr>
        </w:div>
        <w:div w:id="1618289601">
          <w:marLeft w:val="640"/>
          <w:marRight w:val="0"/>
          <w:marTop w:val="0"/>
          <w:marBottom w:val="0"/>
          <w:divBdr>
            <w:top w:val="none" w:sz="0" w:space="0" w:color="auto"/>
            <w:left w:val="none" w:sz="0" w:space="0" w:color="auto"/>
            <w:bottom w:val="none" w:sz="0" w:space="0" w:color="auto"/>
            <w:right w:val="none" w:sz="0" w:space="0" w:color="auto"/>
          </w:divBdr>
        </w:div>
        <w:div w:id="894466799">
          <w:marLeft w:val="640"/>
          <w:marRight w:val="0"/>
          <w:marTop w:val="0"/>
          <w:marBottom w:val="0"/>
          <w:divBdr>
            <w:top w:val="none" w:sz="0" w:space="0" w:color="auto"/>
            <w:left w:val="none" w:sz="0" w:space="0" w:color="auto"/>
            <w:bottom w:val="none" w:sz="0" w:space="0" w:color="auto"/>
            <w:right w:val="none" w:sz="0" w:space="0" w:color="auto"/>
          </w:divBdr>
        </w:div>
      </w:divsChild>
    </w:div>
    <w:div w:id="1117913559">
      <w:bodyDiv w:val="1"/>
      <w:marLeft w:val="0"/>
      <w:marRight w:val="0"/>
      <w:marTop w:val="0"/>
      <w:marBottom w:val="0"/>
      <w:divBdr>
        <w:top w:val="none" w:sz="0" w:space="0" w:color="auto"/>
        <w:left w:val="none" w:sz="0" w:space="0" w:color="auto"/>
        <w:bottom w:val="none" w:sz="0" w:space="0" w:color="auto"/>
        <w:right w:val="none" w:sz="0" w:space="0" w:color="auto"/>
      </w:divBdr>
      <w:divsChild>
        <w:div w:id="1778063957">
          <w:marLeft w:val="640"/>
          <w:marRight w:val="0"/>
          <w:marTop w:val="0"/>
          <w:marBottom w:val="0"/>
          <w:divBdr>
            <w:top w:val="none" w:sz="0" w:space="0" w:color="auto"/>
            <w:left w:val="none" w:sz="0" w:space="0" w:color="auto"/>
            <w:bottom w:val="none" w:sz="0" w:space="0" w:color="auto"/>
            <w:right w:val="none" w:sz="0" w:space="0" w:color="auto"/>
          </w:divBdr>
        </w:div>
        <w:div w:id="1308974194">
          <w:marLeft w:val="640"/>
          <w:marRight w:val="0"/>
          <w:marTop w:val="0"/>
          <w:marBottom w:val="0"/>
          <w:divBdr>
            <w:top w:val="none" w:sz="0" w:space="0" w:color="auto"/>
            <w:left w:val="none" w:sz="0" w:space="0" w:color="auto"/>
            <w:bottom w:val="none" w:sz="0" w:space="0" w:color="auto"/>
            <w:right w:val="none" w:sz="0" w:space="0" w:color="auto"/>
          </w:divBdr>
        </w:div>
        <w:div w:id="580604217">
          <w:marLeft w:val="640"/>
          <w:marRight w:val="0"/>
          <w:marTop w:val="0"/>
          <w:marBottom w:val="0"/>
          <w:divBdr>
            <w:top w:val="none" w:sz="0" w:space="0" w:color="auto"/>
            <w:left w:val="none" w:sz="0" w:space="0" w:color="auto"/>
            <w:bottom w:val="none" w:sz="0" w:space="0" w:color="auto"/>
            <w:right w:val="none" w:sz="0" w:space="0" w:color="auto"/>
          </w:divBdr>
        </w:div>
        <w:div w:id="443161172">
          <w:marLeft w:val="640"/>
          <w:marRight w:val="0"/>
          <w:marTop w:val="0"/>
          <w:marBottom w:val="0"/>
          <w:divBdr>
            <w:top w:val="none" w:sz="0" w:space="0" w:color="auto"/>
            <w:left w:val="none" w:sz="0" w:space="0" w:color="auto"/>
            <w:bottom w:val="none" w:sz="0" w:space="0" w:color="auto"/>
            <w:right w:val="none" w:sz="0" w:space="0" w:color="auto"/>
          </w:divBdr>
        </w:div>
        <w:div w:id="508377132">
          <w:marLeft w:val="640"/>
          <w:marRight w:val="0"/>
          <w:marTop w:val="0"/>
          <w:marBottom w:val="0"/>
          <w:divBdr>
            <w:top w:val="none" w:sz="0" w:space="0" w:color="auto"/>
            <w:left w:val="none" w:sz="0" w:space="0" w:color="auto"/>
            <w:bottom w:val="none" w:sz="0" w:space="0" w:color="auto"/>
            <w:right w:val="none" w:sz="0" w:space="0" w:color="auto"/>
          </w:divBdr>
        </w:div>
        <w:div w:id="248389331">
          <w:marLeft w:val="640"/>
          <w:marRight w:val="0"/>
          <w:marTop w:val="0"/>
          <w:marBottom w:val="0"/>
          <w:divBdr>
            <w:top w:val="none" w:sz="0" w:space="0" w:color="auto"/>
            <w:left w:val="none" w:sz="0" w:space="0" w:color="auto"/>
            <w:bottom w:val="none" w:sz="0" w:space="0" w:color="auto"/>
            <w:right w:val="none" w:sz="0" w:space="0" w:color="auto"/>
          </w:divBdr>
        </w:div>
        <w:div w:id="519205540">
          <w:marLeft w:val="640"/>
          <w:marRight w:val="0"/>
          <w:marTop w:val="0"/>
          <w:marBottom w:val="0"/>
          <w:divBdr>
            <w:top w:val="none" w:sz="0" w:space="0" w:color="auto"/>
            <w:left w:val="none" w:sz="0" w:space="0" w:color="auto"/>
            <w:bottom w:val="none" w:sz="0" w:space="0" w:color="auto"/>
            <w:right w:val="none" w:sz="0" w:space="0" w:color="auto"/>
          </w:divBdr>
        </w:div>
        <w:div w:id="912543907">
          <w:marLeft w:val="640"/>
          <w:marRight w:val="0"/>
          <w:marTop w:val="0"/>
          <w:marBottom w:val="0"/>
          <w:divBdr>
            <w:top w:val="none" w:sz="0" w:space="0" w:color="auto"/>
            <w:left w:val="none" w:sz="0" w:space="0" w:color="auto"/>
            <w:bottom w:val="none" w:sz="0" w:space="0" w:color="auto"/>
            <w:right w:val="none" w:sz="0" w:space="0" w:color="auto"/>
          </w:divBdr>
        </w:div>
        <w:div w:id="506091985">
          <w:marLeft w:val="640"/>
          <w:marRight w:val="0"/>
          <w:marTop w:val="0"/>
          <w:marBottom w:val="0"/>
          <w:divBdr>
            <w:top w:val="none" w:sz="0" w:space="0" w:color="auto"/>
            <w:left w:val="none" w:sz="0" w:space="0" w:color="auto"/>
            <w:bottom w:val="none" w:sz="0" w:space="0" w:color="auto"/>
            <w:right w:val="none" w:sz="0" w:space="0" w:color="auto"/>
          </w:divBdr>
        </w:div>
        <w:div w:id="1349601512">
          <w:marLeft w:val="640"/>
          <w:marRight w:val="0"/>
          <w:marTop w:val="0"/>
          <w:marBottom w:val="0"/>
          <w:divBdr>
            <w:top w:val="none" w:sz="0" w:space="0" w:color="auto"/>
            <w:left w:val="none" w:sz="0" w:space="0" w:color="auto"/>
            <w:bottom w:val="none" w:sz="0" w:space="0" w:color="auto"/>
            <w:right w:val="none" w:sz="0" w:space="0" w:color="auto"/>
          </w:divBdr>
        </w:div>
        <w:div w:id="458568669">
          <w:marLeft w:val="640"/>
          <w:marRight w:val="0"/>
          <w:marTop w:val="0"/>
          <w:marBottom w:val="0"/>
          <w:divBdr>
            <w:top w:val="none" w:sz="0" w:space="0" w:color="auto"/>
            <w:left w:val="none" w:sz="0" w:space="0" w:color="auto"/>
            <w:bottom w:val="none" w:sz="0" w:space="0" w:color="auto"/>
            <w:right w:val="none" w:sz="0" w:space="0" w:color="auto"/>
          </w:divBdr>
        </w:div>
      </w:divsChild>
    </w:div>
    <w:div w:id="1199128250">
      <w:bodyDiv w:val="1"/>
      <w:marLeft w:val="0"/>
      <w:marRight w:val="0"/>
      <w:marTop w:val="0"/>
      <w:marBottom w:val="0"/>
      <w:divBdr>
        <w:top w:val="none" w:sz="0" w:space="0" w:color="auto"/>
        <w:left w:val="none" w:sz="0" w:space="0" w:color="auto"/>
        <w:bottom w:val="none" w:sz="0" w:space="0" w:color="auto"/>
        <w:right w:val="none" w:sz="0" w:space="0" w:color="auto"/>
      </w:divBdr>
    </w:div>
    <w:div w:id="1233468540">
      <w:bodyDiv w:val="1"/>
      <w:marLeft w:val="0"/>
      <w:marRight w:val="0"/>
      <w:marTop w:val="0"/>
      <w:marBottom w:val="0"/>
      <w:divBdr>
        <w:top w:val="none" w:sz="0" w:space="0" w:color="auto"/>
        <w:left w:val="none" w:sz="0" w:space="0" w:color="auto"/>
        <w:bottom w:val="none" w:sz="0" w:space="0" w:color="auto"/>
        <w:right w:val="none" w:sz="0" w:space="0" w:color="auto"/>
      </w:divBdr>
    </w:div>
    <w:div w:id="1239512247">
      <w:bodyDiv w:val="1"/>
      <w:marLeft w:val="0"/>
      <w:marRight w:val="0"/>
      <w:marTop w:val="0"/>
      <w:marBottom w:val="0"/>
      <w:divBdr>
        <w:top w:val="none" w:sz="0" w:space="0" w:color="auto"/>
        <w:left w:val="none" w:sz="0" w:space="0" w:color="auto"/>
        <w:bottom w:val="none" w:sz="0" w:space="0" w:color="auto"/>
        <w:right w:val="none" w:sz="0" w:space="0" w:color="auto"/>
      </w:divBdr>
      <w:divsChild>
        <w:div w:id="1429885752">
          <w:marLeft w:val="640"/>
          <w:marRight w:val="0"/>
          <w:marTop w:val="0"/>
          <w:marBottom w:val="0"/>
          <w:divBdr>
            <w:top w:val="none" w:sz="0" w:space="0" w:color="auto"/>
            <w:left w:val="none" w:sz="0" w:space="0" w:color="auto"/>
            <w:bottom w:val="none" w:sz="0" w:space="0" w:color="auto"/>
            <w:right w:val="none" w:sz="0" w:space="0" w:color="auto"/>
          </w:divBdr>
        </w:div>
        <w:div w:id="421725415">
          <w:marLeft w:val="640"/>
          <w:marRight w:val="0"/>
          <w:marTop w:val="0"/>
          <w:marBottom w:val="0"/>
          <w:divBdr>
            <w:top w:val="none" w:sz="0" w:space="0" w:color="auto"/>
            <w:left w:val="none" w:sz="0" w:space="0" w:color="auto"/>
            <w:bottom w:val="none" w:sz="0" w:space="0" w:color="auto"/>
            <w:right w:val="none" w:sz="0" w:space="0" w:color="auto"/>
          </w:divBdr>
        </w:div>
        <w:div w:id="284697795">
          <w:marLeft w:val="640"/>
          <w:marRight w:val="0"/>
          <w:marTop w:val="0"/>
          <w:marBottom w:val="0"/>
          <w:divBdr>
            <w:top w:val="none" w:sz="0" w:space="0" w:color="auto"/>
            <w:left w:val="none" w:sz="0" w:space="0" w:color="auto"/>
            <w:bottom w:val="none" w:sz="0" w:space="0" w:color="auto"/>
            <w:right w:val="none" w:sz="0" w:space="0" w:color="auto"/>
          </w:divBdr>
        </w:div>
        <w:div w:id="1884321362">
          <w:marLeft w:val="640"/>
          <w:marRight w:val="0"/>
          <w:marTop w:val="0"/>
          <w:marBottom w:val="0"/>
          <w:divBdr>
            <w:top w:val="none" w:sz="0" w:space="0" w:color="auto"/>
            <w:left w:val="none" w:sz="0" w:space="0" w:color="auto"/>
            <w:bottom w:val="none" w:sz="0" w:space="0" w:color="auto"/>
            <w:right w:val="none" w:sz="0" w:space="0" w:color="auto"/>
          </w:divBdr>
        </w:div>
        <w:div w:id="1387146270">
          <w:marLeft w:val="640"/>
          <w:marRight w:val="0"/>
          <w:marTop w:val="0"/>
          <w:marBottom w:val="0"/>
          <w:divBdr>
            <w:top w:val="none" w:sz="0" w:space="0" w:color="auto"/>
            <w:left w:val="none" w:sz="0" w:space="0" w:color="auto"/>
            <w:bottom w:val="none" w:sz="0" w:space="0" w:color="auto"/>
            <w:right w:val="none" w:sz="0" w:space="0" w:color="auto"/>
          </w:divBdr>
        </w:div>
        <w:div w:id="444890631">
          <w:marLeft w:val="640"/>
          <w:marRight w:val="0"/>
          <w:marTop w:val="0"/>
          <w:marBottom w:val="0"/>
          <w:divBdr>
            <w:top w:val="none" w:sz="0" w:space="0" w:color="auto"/>
            <w:left w:val="none" w:sz="0" w:space="0" w:color="auto"/>
            <w:bottom w:val="none" w:sz="0" w:space="0" w:color="auto"/>
            <w:right w:val="none" w:sz="0" w:space="0" w:color="auto"/>
          </w:divBdr>
        </w:div>
        <w:div w:id="304894639">
          <w:marLeft w:val="640"/>
          <w:marRight w:val="0"/>
          <w:marTop w:val="0"/>
          <w:marBottom w:val="0"/>
          <w:divBdr>
            <w:top w:val="none" w:sz="0" w:space="0" w:color="auto"/>
            <w:left w:val="none" w:sz="0" w:space="0" w:color="auto"/>
            <w:bottom w:val="none" w:sz="0" w:space="0" w:color="auto"/>
            <w:right w:val="none" w:sz="0" w:space="0" w:color="auto"/>
          </w:divBdr>
        </w:div>
        <w:div w:id="542327061">
          <w:marLeft w:val="640"/>
          <w:marRight w:val="0"/>
          <w:marTop w:val="0"/>
          <w:marBottom w:val="0"/>
          <w:divBdr>
            <w:top w:val="none" w:sz="0" w:space="0" w:color="auto"/>
            <w:left w:val="none" w:sz="0" w:space="0" w:color="auto"/>
            <w:bottom w:val="none" w:sz="0" w:space="0" w:color="auto"/>
            <w:right w:val="none" w:sz="0" w:space="0" w:color="auto"/>
          </w:divBdr>
        </w:div>
        <w:div w:id="1536582684">
          <w:marLeft w:val="640"/>
          <w:marRight w:val="0"/>
          <w:marTop w:val="0"/>
          <w:marBottom w:val="0"/>
          <w:divBdr>
            <w:top w:val="none" w:sz="0" w:space="0" w:color="auto"/>
            <w:left w:val="none" w:sz="0" w:space="0" w:color="auto"/>
            <w:bottom w:val="none" w:sz="0" w:space="0" w:color="auto"/>
            <w:right w:val="none" w:sz="0" w:space="0" w:color="auto"/>
          </w:divBdr>
        </w:div>
        <w:div w:id="1047339982">
          <w:marLeft w:val="640"/>
          <w:marRight w:val="0"/>
          <w:marTop w:val="0"/>
          <w:marBottom w:val="0"/>
          <w:divBdr>
            <w:top w:val="none" w:sz="0" w:space="0" w:color="auto"/>
            <w:left w:val="none" w:sz="0" w:space="0" w:color="auto"/>
            <w:bottom w:val="none" w:sz="0" w:space="0" w:color="auto"/>
            <w:right w:val="none" w:sz="0" w:space="0" w:color="auto"/>
          </w:divBdr>
        </w:div>
        <w:div w:id="604769302">
          <w:marLeft w:val="640"/>
          <w:marRight w:val="0"/>
          <w:marTop w:val="0"/>
          <w:marBottom w:val="0"/>
          <w:divBdr>
            <w:top w:val="none" w:sz="0" w:space="0" w:color="auto"/>
            <w:left w:val="none" w:sz="0" w:space="0" w:color="auto"/>
            <w:bottom w:val="none" w:sz="0" w:space="0" w:color="auto"/>
            <w:right w:val="none" w:sz="0" w:space="0" w:color="auto"/>
          </w:divBdr>
        </w:div>
        <w:div w:id="857231389">
          <w:marLeft w:val="640"/>
          <w:marRight w:val="0"/>
          <w:marTop w:val="0"/>
          <w:marBottom w:val="0"/>
          <w:divBdr>
            <w:top w:val="none" w:sz="0" w:space="0" w:color="auto"/>
            <w:left w:val="none" w:sz="0" w:space="0" w:color="auto"/>
            <w:bottom w:val="none" w:sz="0" w:space="0" w:color="auto"/>
            <w:right w:val="none" w:sz="0" w:space="0" w:color="auto"/>
          </w:divBdr>
        </w:div>
        <w:div w:id="70742845">
          <w:marLeft w:val="640"/>
          <w:marRight w:val="0"/>
          <w:marTop w:val="0"/>
          <w:marBottom w:val="0"/>
          <w:divBdr>
            <w:top w:val="none" w:sz="0" w:space="0" w:color="auto"/>
            <w:left w:val="none" w:sz="0" w:space="0" w:color="auto"/>
            <w:bottom w:val="none" w:sz="0" w:space="0" w:color="auto"/>
            <w:right w:val="none" w:sz="0" w:space="0" w:color="auto"/>
          </w:divBdr>
        </w:div>
        <w:div w:id="672805827">
          <w:marLeft w:val="640"/>
          <w:marRight w:val="0"/>
          <w:marTop w:val="0"/>
          <w:marBottom w:val="0"/>
          <w:divBdr>
            <w:top w:val="none" w:sz="0" w:space="0" w:color="auto"/>
            <w:left w:val="none" w:sz="0" w:space="0" w:color="auto"/>
            <w:bottom w:val="none" w:sz="0" w:space="0" w:color="auto"/>
            <w:right w:val="none" w:sz="0" w:space="0" w:color="auto"/>
          </w:divBdr>
        </w:div>
      </w:divsChild>
    </w:div>
    <w:div w:id="1292712598">
      <w:bodyDiv w:val="1"/>
      <w:marLeft w:val="0"/>
      <w:marRight w:val="0"/>
      <w:marTop w:val="0"/>
      <w:marBottom w:val="0"/>
      <w:divBdr>
        <w:top w:val="none" w:sz="0" w:space="0" w:color="auto"/>
        <w:left w:val="none" w:sz="0" w:space="0" w:color="auto"/>
        <w:bottom w:val="none" w:sz="0" w:space="0" w:color="auto"/>
        <w:right w:val="none" w:sz="0" w:space="0" w:color="auto"/>
      </w:divBdr>
      <w:divsChild>
        <w:div w:id="1713841852">
          <w:marLeft w:val="0"/>
          <w:marRight w:val="0"/>
          <w:marTop w:val="0"/>
          <w:marBottom w:val="0"/>
          <w:divBdr>
            <w:top w:val="none" w:sz="0" w:space="0" w:color="auto"/>
            <w:left w:val="none" w:sz="0" w:space="0" w:color="auto"/>
            <w:bottom w:val="none" w:sz="0" w:space="0" w:color="auto"/>
            <w:right w:val="none" w:sz="0" w:space="0" w:color="auto"/>
          </w:divBdr>
        </w:div>
        <w:div w:id="2140293779">
          <w:marLeft w:val="0"/>
          <w:marRight w:val="0"/>
          <w:marTop w:val="0"/>
          <w:marBottom w:val="0"/>
          <w:divBdr>
            <w:top w:val="none" w:sz="0" w:space="0" w:color="auto"/>
            <w:left w:val="none" w:sz="0" w:space="0" w:color="auto"/>
            <w:bottom w:val="none" w:sz="0" w:space="0" w:color="auto"/>
            <w:right w:val="none" w:sz="0" w:space="0" w:color="auto"/>
          </w:divBdr>
        </w:div>
        <w:div w:id="2032561085">
          <w:marLeft w:val="0"/>
          <w:marRight w:val="0"/>
          <w:marTop w:val="0"/>
          <w:marBottom w:val="0"/>
          <w:divBdr>
            <w:top w:val="none" w:sz="0" w:space="0" w:color="auto"/>
            <w:left w:val="none" w:sz="0" w:space="0" w:color="auto"/>
            <w:bottom w:val="none" w:sz="0" w:space="0" w:color="auto"/>
            <w:right w:val="none" w:sz="0" w:space="0" w:color="auto"/>
          </w:divBdr>
        </w:div>
      </w:divsChild>
    </w:div>
    <w:div w:id="1323385554">
      <w:bodyDiv w:val="1"/>
      <w:marLeft w:val="0"/>
      <w:marRight w:val="0"/>
      <w:marTop w:val="0"/>
      <w:marBottom w:val="0"/>
      <w:divBdr>
        <w:top w:val="none" w:sz="0" w:space="0" w:color="auto"/>
        <w:left w:val="none" w:sz="0" w:space="0" w:color="auto"/>
        <w:bottom w:val="none" w:sz="0" w:space="0" w:color="auto"/>
        <w:right w:val="none" w:sz="0" w:space="0" w:color="auto"/>
      </w:divBdr>
      <w:divsChild>
        <w:div w:id="107556218">
          <w:marLeft w:val="640"/>
          <w:marRight w:val="0"/>
          <w:marTop w:val="0"/>
          <w:marBottom w:val="0"/>
          <w:divBdr>
            <w:top w:val="none" w:sz="0" w:space="0" w:color="auto"/>
            <w:left w:val="none" w:sz="0" w:space="0" w:color="auto"/>
            <w:bottom w:val="none" w:sz="0" w:space="0" w:color="auto"/>
            <w:right w:val="none" w:sz="0" w:space="0" w:color="auto"/>
          </w:divBdr>
        </w:div>
        <w:div w:id="621887839">
          <w:marLeft w:val="640"/>
          <w:marRight w:val="0"/>
          <w:marTop w:val="0"/>
          <w:marBottom w:val="0"/>
          <w:divBdr>
            <w:top w:val="none" w:sz="0" w:space="0" w:color="auto"/>
            <w:left w:val="none" w:sz="0" w:space="0" w:color="auto"/>
            <w:bottom w:val="none" w:sz="0" w:space="0" w:color="auto"/>
            <w:right w:val="none" w:sz="0" w:space="0" w:color="auto"/>
          </w:divBdr>
        </w:div>
        <w:div w:id="1987585111">
          <w:marLeft w:val="640"/>
          <w:marRight w:val="0"/>
          <w:marTop w:val="0"/>
          <w:marBottom w:val="0"/>
          <w:divBdr>
            <w:top w:val="none" w:sz="0" w:space="0" w:color="auto"/>
            <w:left w:val="none" w:sz="0" w:space="0" w:color="auto"/>
            <w:bottom w:val="none" w:sz="0" w:space="0" w:color="auto"/>
            <w:right w:val="none" w:sz="0" w:space="0" w:color="auto"/>
          </w:divBdr>
        </w:div>
        <w:div w:id="906302428">
          <w:marLeft w:val="640"/>
          <w:marRight w:val="0"/>
          <w:marTop w:val="0"/>
          <w:marBottom w:val="0"/>
          <w:divBdr>
            <w:top w:val="none" w:sz="0" w:space="0" w:color="auto"/>
            <w:left w:val="none" w:sz="0" w:space="0" w:color="auto"/>
            <w:bottom w:val="none" w:sz="0" w:space="0" w:color="auto"/>
            <w:right w:val="none" w:sz="0" w:space="0" w:color="auto"/>
          </w:divBdr>
        </w:div>
        <w:div w:id="2011131718">
          <w:marLeft w:val="640"/>
          <w:marRight w:val="0"/>
          <w:marTop w:val="0"/>
          <w:marBottom w:val="0"/>
          <w:divBdr>
            <w:top w:val="none" w:sz="0" w:space="0" w:color="auto"/>
            <w:left w:val="none" w:sz="0" w:space="0" w:color="auto"/>
            <w:bottom w:val="none" w:sz="0" w:space="0" w:color="auto"/>
            <w:right w:val="none" w:sz="0" w:space="0" w:color="auto"/>
          </w:divBdr>
        </w:div>
        <w:div w:id="2040813183">
          <w:marLeft w:val="640"/>
          <w:marRight w:val="0"/>
          <w:marTop w:val="0"/>
          <w:marBottom w:val="0"/>
          <w:divBdr>
            <w:top w:val="none" w:sz="0" w:space="0" w:color="auto"/>
            <w:left w:val="none" w:sz="0" w:space="0" w:color="auto"/>
            <w:bottom w:val="none" w:sz="0" w:space="0" w:color="auto"/>
            <w:right w:val="none" w:sz="0" w:space="0" w:color="auto"/>
          </w:divBdr>
        </w:div>
        <w:div w:id="2011174078">
          <w:marLeft w:val="640"/>
          <w:marRight w:val="0"/>
          <w:marTop w:val="0"/>
          <w:marBottom w:val="0"/>
          <w:divBdr>
            <w:top w:val="none" w:sz="0" w:space="0" w:color="auto"/>
            <w:left w:val="none" w:sz="0" w:space="0" w:color="auto"/>
            <w:bottom w:val="none" w:sz="0" w:space="0" w:color="auto"/>
            <w:right w:val="none" w:sz="0" w:space="0" w:color="auto"/>
          </w:divBdr>
        </w:div>
        <w:div w:id="1473251111">
          <w:marLeft w:val="640"/>
          <w:marRight w:val="0"/>
          <w:marTop w:val="0"/>
          <w:marBottom w:val="0"/>
          <w:divBdr>
            <w:top w:val="none" w:sz="0" w:space="0" w:color="auto"/>
            <w:left w:val="none" w:sz="0" w:space="0" w:color="auto"/>
            <w:bottom w:val="none" w:sz="0" w:space="0" w:color="auto"/>
            <w:right w:val="none" w:sz="0" w:space="0" w:color="auto"/>
          </w:divBdr>
        </w:div>
        <w:div w:id="1516268243">
          <w:marLeft w:val="640"/>
          <w:marRight w:val="0"/>
          <w:marTop w:val="0"/>
          <w:marBottom w:val="0"/>
          <w:divBdr>
            <w:top w:val="none" w:sz="0" w:space="0" w:color="auto"/>
            <w:left w:val="none" w:sz="0" w:space="0" w:color="auto"/>
            <w:bottom w:val="none" w:sz="0" w:space="0" w:color="auto"/>
            <w:right w:val="none" w:sz="0" w:space="0" w:color="auto"/>
          </w:divBdr>
        </w:div>
        <w:div w:id="966858704">
          <w:marLeft w:val="640"/>
          <w:marRight w:val="0"/>
          <w:marTop w:val="0"/>
          <w:marBottom w:val="0"/>
          <w:divBdr>
            <w:top w:val="none" w:sz="0" w:space="0" w:color="auto"/>
            <w:left w:val="none" w:sz="0" w:space="0" w:color="auto"/>
            <w:bottom w:val="none" w:sz="0" w:space="0" w:color="auto"/>
            <w:right w:val="none" w:sz="0" w:space="0" w:color="auto"/>
          </w:divBdr>
        </w:div>
        <w:div w:id="145509512">
          <w:marLeft w:val="640"/>
          <w:marRight w:val="0"/>
          <w:marTop w:val="0"/>
          <w:marBottom w:val="0"/>
          <w:divBdr>
            <w:top w:val="none" w:sz="0" w:space="0" w:color="auto"/>
            <w:left w:val="none" w:sz="0" w:space="0" w:color="auto"/>
            <w:bottom w:val="none" w:sz="0" w:space="0" w:color="auto"/>
            <w:right w:val="none" w:sz="0" w:space="0" w:color="auto"/>
          </w:divBdr>
        </w:div>
        <w:div w:id="463816138">
          <w:marLeft w:val="640"/>
          <w:marRight w:val="0"/>
          <w:marTop w:val="0"/>
          <w:marBottom w:val="0"/>
          <w:divBdr>
            <w:top w:val="none" w:sz="0" w:space="0" w:color="auto"/>
            <w:left w:val="none" w:sz="0" w:space="0" w:color="auto"/>
            <w:bottom w:val="none" w:sz="0" w:space="0" w:color="auto"/>
            <w:right w:val="none" w:sz="0" w:space="0" w:color="auto"/>
          </w:divBdr>
        </w:div>
        <w:div w:id="1616788022">
          <w:marLeft w:val="640"/>
          <w:marRight w:val="0"/>
          <w:marTop w:val="0"/>
          <w:marBottom w:val="0"/>
          <w:divBdr>
            <w:top w:val="none" w:sz="0" w:space="0" w:color="auto"/>
            <w:left w:val="none" w:sz="0" w:space="0" w:color="auto"/>
            <w:bottom w:val="none" w:sz="0" w:space="0" w:color="auto"/>
            <w:right w:val="none" w:sz="0" w:space="0" w:color="auto"/>
          </w:divBdr>
        </w:div>
      </w:divsChild>
    </w:div>
    <w:div w:id="1440103184">
      <w:bodyDiv w:val="1"/>
      <w:marLeft w:val="0"/>
      <w:marRight w:val="0"/>
      <w:marTop w:val="0"/>
      <w:marBottom w:val="0"/>
      <w:divBdr>
        <w:top w:val="none" w:sz="0" w:space="0" w:color="auto"/>
        <w:left w:val="none" w:sz="0" w:space="0" w:color="auto"/>
        <w:bottom w:val="none" w:sz="0" w:space="0" w:color="auto"/>
        <w:right w:val="none" w:sz="0" w:space="0" w:color="auto"/>
      </w:divBdr>
      <w:divsChild>
        <w:div w:id="1553149244">
          <w:marLeft w:val="640"/>
          <w:marRight w:val="0"/>
          <w:marTop w:val="0"/>
          <w:marBottom w:val="0"/>
          <w:divBdr>
            <w:top w:val="none" w:sz="0" w:space="0" w:color="auto"/>
            <w:left w:val="none" w:sz="0" w:space="0" w:color="auto"/>
            <w:bottom w:val="none" w:sz="0" w:space="0" w:color="auto"/>
            <w:right w:val="none" w:sz="0" w:space="0" w:color="auto"/>
          </w:divBdr>
        </w:div>
        <w:div w:id="1547140684">
          <w:marLeft w:val="640"/>
          <w:marRight w:val="0"/>
          <w:marTop w:val="0"/>
          <w:marBottom w:val="0"/>
          <w:divBdr>
            <w:top w:val="none" w:sz="0" w:space="0" w:color="auto"/>
            <w:left w:val="none" w:sz="0" w:space="0" w:color="auto"/>
            <w:bottom w:val="none" w:sz="0" w:space="0" w:color="auto"/>
            <w:right w:val="none" w:sz="0" w:space="0" w:color="auto"/>
          </w:divBdr>
        </w:div>
        <w:div w:id="1778330152">
          <w:marLeft w:val="640"/>
          <w:marRight w:val="0"/>
          <w:marTop w:val="0"/>
          <w:marBottom w:val="0"/>
          <w:divBdr>
            <w:top w:val="none" w:sz="0" w:space="0" w:color="auto"/>
            <w:left w:val="none" w:sz="0" w:space="0" w:color="auto"/>
            <w:bottom w:val="none" w:sz="0" w:space="0" w:color="auto"/>
            <w:right w:val="none" w:sz="0" w:space="0" w:color="auto"/>
          </w:divBdr>
        </w:div>
        <w:div w:id="1124348418">
          <w:marLeft w:val="640"/>
          <w:marRight w:val="0"/>
          <w:marTop w:val="0"/>
          <w:marBottom w:val="0"/>
          <w:divBdr>
            <w:top w:val="none" w:sz="0" w:space="0" w:color="auto"/>
            <w:left w:val="none" w:sz="0" w:space="0" w:color="auto"/>
            <w:bottom w:val="none" w:sz="0" w:space="0" w:color="auto"/>
            <w:right w:val="none" w:sz="0" w:space="0" w:color="auto"/>
          </w:divBdr>
        </w:div>
        <w:div w:id="484901079">
          <w:marLeft w:val="640"/>
          <w:marRight w:val="0"/>
          <w:marTop w:val="0"/>
          <w:marBottom w:val="0"/>
          <w:divBdr>
            <w:top w:val="none" w:sz="0" w:space="0" w:color="auto"/>
            <w:left w:val="none" w:sz="0" w:space="0" w:color="auto"/>
            <w:bottom w:val="none" w:sz="0" w:space="0" w:color="auto"/>
            <w:right w:val="none" w:sz="0" w:space="0" w:color="auto"/>
          </w:divBdr>
        </w:div>
        <w:div w:id="815488987">
          <w:marLeft w:val="640"/>
          <w:marRight w:val="0"/>
          <w:marTop w:val="0"/>
          <w:marBottom w:val="0"/>
          <w:divBdr>
            <w:top w:val="none" w:sz="0" w:space="0" w:color="auto"/>
            <w:left w:val="none" w:sz="0" w:space="0" w:color="auto"/>
            <w:bottom w:val="none" w:sz="0" w:space="0" w:color="auto"/>
            <w:right w:val="none" w:sz="0" w:space="0" w:color="auto"/>
          </w:divBdr>
        </w:div>
        <w:div w:id="1855922009">
          <w:marLeft w:val="640"/>
          <w:marRight w:val="0"/>
          <w:marTop w:val="0"/>
          <w:marBottom w:val="0"/>
          <w:divBdr>
            <w:top w:val="none" w:sz="0" w:space="0" w:color="auto"/>
            <w:left w:val="none" w:sz="0" w:space="0" w:color="auto"/>
            <w:bottom w:val="none" w:sz="0" w:space="0" w:color="auto"/>
            <w:right w:val="none" w:sz="0" w:space="0" w:color="auto"/>
          </w:divBdr>
        </w:div>
        <w:div w:id="778136645">
          <w:marLeft w:val="640"/>
          <w:marRight w:val="0"/>
          <w:marTop w:val="0"/>
          <w:marBottom w:val="0"/>
          <w:divBdr>
            <w:top w:val="none" w:sz="0" w:space="0" w:color="auto"/>
            <w:left w:val="none" w:sz="0" w:space="0" w:color="auto"/>
            <w:bottom w:val="none" w:sz="0" w:space="0" w:color="auto"/>
            <w:right w:val="none" w:sz="0" w:space="0" w:color="auto"/>
          </w:divBdr>
        </w:div>
        <w:div w:id="875848981">
          <w:marLeft w:val="640"/>
          <w:marRight w:val="0"/>
          <w:marTop w:val="0"/>
          <w:marBottom w:val="0"/>
          <w:divBdr>
            <w:top w:val="none" w:sz="0" w:space="0" w:color="auto"/>
            <w:left w:val="none" w:sz="0" w:space="0" w:color="auto"/>
            <w:bottom w:val="none" w:sz="0" w:space="0" w:color="auto"/>
            <w:right w:val="none" w:sz="0" w:space="0" w:color="auto"/>
          </w:divBdr>
        </w:div>
        <w:div w:id="108160676">
          <w:marLeft w:val="640"/>
          <w:marRight w:val="0"/>
          <w:marTop w:val="0"/>
          <w:marBottom w:val="0"/>
          <w:divBdr>
            <w:top w:val="none" w:sz="0" w:space="0" w:color="auto"/>
            <w:left w:val="none" w:sz="0" w:space="0" w:color="auto"/>
            <w:bottom w:val="none" w:sz="0" w:space="0" w:color="auto"/>
            <w:right w:val="none" w:sz="0" w:space="0" w:color="auto"/>
          </w:divBdr>
        </w:div>
        <w:div w:id="1164472380">
          <w:marLeft w:val="640"/>
          <w:marRight w:val="0"/>
          <w:marTop w:val="0"/>
          <w:marBottom w:val="0"/>
          <w:divBdr>
            <w:top w:val="none" w:sz="0" w:space="0" w:color="auto"/>
            <w:left w:val="none" w:sz="0" w:space="0" w:color="auto"/>
            <w:bottom w:val="none" w:sz="0" w:space="0" w:color="auto"/>
            <w:right w:val="none" w:sz="0" w:space="0" w:color="auto"/>
          </w:divBdr>
        </w:div>
      </w:divsChild>
    </w:div>
    <w:div w:id="1474180731">
      <w:bodyDiv w:val="1"/>
      <w:marLeft w:val="0"/>
      <w:marRight w:val="0"/>
      <w:marTop w:val="0"/>
      <w:marBottom w:val="0"/>
      <w:divBdr>
        <w:top w:val="none" w:sz="0" w:space="0" w:color="auto"/>
        <w:left w:val="none" w:sz="0" w:space="0" w:color="auto"/>
        <w:bottom w:val="none" w:sz="0" w:space="0" w:color="auto"/>
        <w:right w:val="none" w:sz="0" w:space="0" w:color="auto"/>
      </w:divBdr>
      <w:divsChild>
        <w:div w:id="1556818573">
          <w:marLeft w:val="640"/>
          <w:marRight w:val="0"/>
          <w:marTop w:val="0"/>
          <w:marBottom w:val="0"/>
          <w:divBdr>
            <w:top w:val="none" w:sz="0" w:space="0" w:color="auto"/>
            <w:left w:val="none" w:sz="0" w:space="0" w:color="auto"/>
            <w:bottom w:val="none" w:sz="0" w:space="0" w:color="auto"/>
            <w:right w:val="none" w:sz="0" w:space="0" w:color="auto"/>
          </w:divBdr>
        </w:div>
        <w:div w:id="1728840546">
          <w:marLeft w:val="640"/>
          <w:marRight w:val="0"/>
          <w:marTop w:val="0"/>
          <w:marBottom w:val="0"/>
          <w:divBdr>
            <w:top w:val="none" w:sz="0" w:space="0" w:color="auto"/>
            <w:left w:val="none" w:sz="0" w:space="0" w:color="auto"/>
            <w:bottom w:val="none" w:sz="0" w:space="0" w:color="auto"/>
            <w:right w:val="none" w:sz="0" w:space="0" w:color="auto"/>
          </w:divBdr>
        </w:div>
        <w:div w:id="1350448720">
          <w:marLeft w:val="640"/>
          <w:marRight w:val="0"/>
          <w:marTop w:val="0"/>
          <w:marBottom w:val="0"/>
          <w:divBdr>
            <w:top w:val="none" w:sz="0" w:space="0" w:color="auto"/>
            <w:left w:val="none" w:sz="0" w:space="0" w:color="auto"/>
            <w:bottom w:val="none" w:sz="0" w:space="0" w:color="auto"/>
            <w:right w:val="none" w:sz="0" w:space="0" w:color="auto"/>
          </w:divBdr>
        </w:div>
        <w:div w:id="1016420590">
          <w:marLeft w:val="640"/>
          <w:marRight w:val="0"/>
          <w:marTop w:val="0"/>
          <w:marBottom w:val="0"/>
          <w:divBdr>
            <w:top w:val="none" w:sz="0" w:space="0" w:color="auto"/>
            <w:left w:val="none" w:sz="0" w:space="0" w:color="auto"/>
            <w:bottom w:val="none" w:sz="0" w:space="0" w:color="auto"/>
            <w:right w:val="none" w:sz="0" w:space="0" w:color="auto"/>
          </w:divBdr>
        </w:div>
        <w:div w:id="968391176">
          <w:marLeft w:val="640"/>
          <w:marRight w:val="0"/>
          <w:marTop w:val="0"/>
          <w:marBottom w:val="0"/>
          <w:divBdr>
            <w:top w:val="none" w:sz="0" w:space="0" w:color="auto"/>
            <w:left w:val="none" w:sz="0" w:space="0" w:color="auto"/>
            <w:bottom w:val="none" w:sz="0" w:space="0" w:color="auto"/>
            <w:right w:val="none" w:sz="0" w:space="0" w:color="auto"/>
          </w:divBdr>
        </w:div>
        <w:div w:id="625163985">
          <w:marLeft w:val="640"/>
          <w:marRight w:val="0"/>
          <w:marTop w:val="0"/>
          <w:marBottom w:val="0"/>
          <w:divBdr>
            <w:top w:val="none" w:sz="0" w:space="0" w:color="auto"/>
            <w:left w:val="none" w:sz="0" w:space="0" w:color="auto"/>
            <w:bottom w:val="none" w:sz="0" w:space="0" w:color="auto"/>
            <w:right w:val="none" w:sz="0" w:space="0" w:color="auto"/>
          </w:divBdr>
        </w:div>
        <w:div w:id="2101022297">
          <w:marLeft w:val="640"/>
          <w:marRight w:val="0"/>
          <w:marTop w:val="0"/>
          <w:marBottom w:val="0"/>
          <w:divBdr>
            <w:top w:val="none" w:sz="0" w:space="0" w:color="auto"/>
            <w:left w:val="none" w:sz="0" w:space="0" w:color="auto"/>
            <w:bottom w:val="none" w:sz="0" w:space="0" w:color="auto"/>
            <w:right w:val="none" w:sz="0" w:space="0" w:color="auto"/>
          </w:divBdr>
        </w:div>
        <w:div w:id="2085831757">
          <w:marLeft w:val="640"/>
          <w:marRight w:val="0"/>
          <w:marTop w:val="0"/>
          <w:marBottom w:val="0"/>
          <w:divBdr>
            <w:top w:val="none" w:sz="0" w:space="0" w:color="auto"/>
            <w:left w:val="none" w:sz="0" w:space="0" w:color="auto"/>
            <w:bottom w:val="none" w:sz="0" w:space="0" w:color="auto"/>
            <w:right w:val="none" w:sz="0" w:space="0" w:color="auto"/>
          </w:divBdr>
        </w:div>
        <w:div w:id="1253275408">
          <w:marLeft w:val="640"/>
          <w:marRight w:val="0"/>
          <w:marTop w:val="0"/>
          <w:marBottom w:val="0"/>
          <w:divBdr>
            <w:top w:val="none" w:sz="0" w:space="0" w:color="auto"/>
            <w:left w:val="none" w:sz="0" w:space="0" w:color="auto"/>
            <w:bottom w:val="none" w:sz="0" w:space="0" w:color="auto"/>
            <w:right w:val="none" w:sz="0" w:space="0" w:color="auto"/>
          </w:divBdr>
        </w:div>
        <w:div w:id="1379937809">
          <w:marLeft w:val="640"/>
          <w:marRight w:val="0"/>
          <w:marTop w:val="0"/>
          <w:marBottom w:val="0"/>
          <w:divBdr>
            <w:top w:val="none" w:sz="0" w:space="0" w:color="auto"/>
            <w:left w:val="none" w:sz="0" w:space="0" w:color="auto"/>
            <w:bottom w:val="none" w:sz="0" w:space="0" w:color="auto"/>
            <w:right w:val="none" w:sz="0" w:space="0" w:color="auto"/>
          </w:divBdr>
        </w:div>
        <w:div w:id="1528640408">
          <w:marLeft w:val="640"/>
          <w:marRight w:val="0"/>
          <w:marTop w:val="0"/>
          <w:marBottom w:val="0"/>
          <w:divBdr>
            <w:top w:val="none" w:sz="0" w:space="0" w:color="auto"/>
            <w:left w:val="none" w:sz="0" w:space="0" w:color="auto"/>
            <w:bottom w:val="none" w:sz="0" w:space="0" w:color="auto"/>
            <w:right w:val="none" w:sz="0" w:space="0" w:color="auto"/>
          </w:divBdr>
        </w:div>
      </w:divsChild>
    </w:div>
    <w:div w:id="1505705986">
      <w:bodyDiv w:val="1"/>
      <w:marLeft w:val="0"/>
      <w:marRight w:val="0"/>
      <w:marTop w:val="0"/>
      <w:marBottom w:val="0"/>
      <w:divBdr>
        <w:top w:val="none" w:sz="0" w:space="0" w:color="auto"/>
        <w:left w:val="none" w:sz="0" w:space="0" w:color="auto"/>
        <w:bottom w:val="none" w:sz="0" w:space="0" w:color="auto"/>
        <w:right w:val="none" w:sz="0" w:space="0" w:color="auto"/>
      </w:divBdr>
    </w:div>
    <w:div w:id="1628969271">
      <w:bodyDiv w:val="1"/>
      <w:marLeft w:val="0"/>
      <w:marRight w:val="0"/>
      <w:marTop w:val="0"/>
      <w:marBottom w:val="0"/>
      <w:divBdr>
        <w:top w:val="none" w:sz="0" w:space="0" w:color="auto"/>
        <w:left w:val="none" w:sz="0" w:space="0" w:color="auto"/>
        <w:bottom w:val="none" w:sz="0" w:space="0" w:color="auto"/>
        <w:right w:val="none" w:sz="0" w:space="0" w:color="auto"/>
      </w:divBdr>
      <w:divsChild>
        <w:div w:id="84037220">
          <w:marLeft w:val="640"/>
          <w:marRight w:val="0"/>
          <w:marTop w:val="0"/>
          <w:marBottom w:val="0"/>
          <w:divBdr>
            <w:top w:val="none" w:sz="0" w:space="0" w:color="auto"/>
            <w:left w:val="none" w:sz="0" w:space="0" w:color="auto"/>
            <w:bottom w:val="none" w:sz="0" w:space="0" w:color="auto"/>
            <w:right w:val="none" w:sz="0" w:space="0" w:color="auto"/>
          </w:divBdr>
        </w:div>
        <w:div w:id="1824396912">
          <w:marLeft w:val="640"/>
          <w:marRight w:val="0"/>
          <w:marTop w:val="0"/>
          <w:marBottom w:val="0"/>
          <w:divBdr>
            <w:top w:val="none" w:sz="0" w:space="0" w:color="auto"/>
            <w:left w:val="none" w:sz="0" w:space="0" w:color="auto"/>
            <w:bottom w:val="none" w:sz="0" w:space="0" w:color="auto"/>
            <w:right w:val="none" w:sz="0" w:space="0" w:color="auto"/>
          </w:divBdr>
        </w:div>
        <w:div w:id="1661883487">
          <w:marLeft w:val="640"/>
          <w:marRight w:val="0"/>
          <w:marTop w:val="0"/>
          <w:marBottom w:val="0"/>
          <w:divBdr>
            <w:top w:val="none" w:sz="0" w:space="0" w:color="auto"/>
            <w:left w:val="none" w:sz="0" w:space="0" w:color="auto"/>
            <w:bottom w:val="none" w:sz="0" w:space="0" w:color="auto"/>
            <w:right w:val="none" w:sz="0" w:space="0" w:color="auto"/>
          </w:divBdr>
        </w:div>
        <w:div w:id="1598713107">
          <w:marLeft w:val="640"/>
          <w:marRight w:val="0"/>
          <w:marTop w:val="0"/>
          <w:marBottom w:val="0"/>
          <w:divBdr>
            <w:top w:val="none" w:sz="0" w:space="0" w:color="auto"/>
            <w:left w:val="none" w:sz="0" w:space="0" w:color="auto"/>
            <w:bottom w:val="none" w:sz="0" w:space="0" w:color="auto"/>
            <w:right w:val="none" w:sz="0" w:space="0" w:color="auto"/>
          </w:divBdr>
        </w:div>
        <w:div w:id="370152667">
          <w:marLeft w:val="640"/>
          <w:marRight w:val="0"/>
          <w:marTop w:val="0"/>
          <w:marBottom w:val="0"/>
          <w:divBdr>
            <w:top w:val="none" w:sz="0" w:space="0" w:color="auto"/>
            <w:left w:val="none" w:sz="0" w:space="0" w:color="auto"/>
            <w:bottom w:val="none" w:sz="0" w:space="0" w:color="auto"/>
            <w:right w:val="none" w:sz="0" w:space="0" w:color="auto"/>
          </w:divBdr>
        </w:div>
        <w:div w:id="881556751">
          <w:marLeft w:val="640"/>
          <w:marRight w:val="0"/>
          <w:marTop w:val="0"/>
          <w:marBottom w:val="0"/>
          <w:divBdr>
            <w:top w:val="none" w:sz="0" w:space="0" w:color="auto"/>
            <w:left w:val="none" w:sz="0" w:space="0" w:color="auto"/>
            <w:bottom w:val="none" w:sz="0" w:space="0" w:color="auto"/>
            <w:right w:val="none" w:sz="0" w:space="0" w:color="auto"/>
          </w:divBdr>
        </w:div>
        <w:div w:id="1320958054">
          <w:marLeft w:val="640"/>
          <w:marRight w:val="0"/>
          <w:marTop w:val="0"/>
          <w:marBottom w:val="0"/>
          <w:divBdr>
            <w:top w:val="none" w:sz="0" w:space="0" w:color="auto"/>
            <w:left w:val="none" w:sz="0" w:space="0" w:color="auto"/>
            <w:bottom w:val="none" w:sz="0" w:space="0" w:color="auto"/>
            <w:right w:val="none" w:sz="0" w:space="0" w:color="auto"/>
          </w:divBdr>
        </w:div>
        <w:div w:id="885024852">
          <w:marLeft w:val="640"/>
          <w:marRight w:val="0"/>
          <w:marTop w:val="0"/>
          <w:marBottom w:val="0"/>
          <w:divBdr>
            <w:top w:val="none" w:sz="0" w:space="0" w:color="auto"/>
            <w:left w:val="none" w:sz="0" w:space="0" w:color="auto"/>
            <w:bottom w:val="none" w:sz="0" w:space="0" w:color="auto"/>
            <w:right w:val="none" w:sz="0" w:space="0" w:color="auto"/>
          </w:divBdr>
        </w:div>
        <w:div w:id="13462252">
          <w:marLeft w:val="640"/>
          <w:marRight w:val="0"/>
          <w:marTop w:val="0"/>
          <w:marBottom w:val="0"/>
          <w:divBdr>
            <w:top w:val="none" w:sz="0" w:space="0" w:color="auto"/>
            <w:left w:val="none" w:sz="0" w:space="0" w:color="auto"/>
            <w:bottom w:val="none" w:sz="0" w:space="0" w:color="auto"/>
            <w:right w:val="none" w:sz="0" w:space="0" w:color="auto"/>
          </w:divBdr>
        </w:div>
        <w:div w:id="1990355360">
          <w:marLeft w:val="640"/>
          <w:marRight w:val="0"/>
          <w:marTop w:val="0"/>
          <w:marBottom w:val="0"/>
          <w:divBdr>
            <w:top w:val="none" w:sz="0" w:space="0" w:color="auto"/>
            <w:left w:val="none" w:sz="0" w:space="0" w:color="auto"/>
            <w:bottom w:val="none" w:sz="0" w:space="0" w:color="auto"/>
            <w:right w:val="none" w:sz="0" w:space="0" w:color="auto"/>
          </w:divBdr>
        </w:div>
        <w:div w:id="1065369704">
          <w:marLeft w:val="640"/>
          <w:marRight w:val="0"/>
          <w:marTop w:val="0"/>
          <w:marBottom w:val="0"/>
          <w:divBdr>
            <w:top w:val="none" w:sz="0" w:space="0" w:color="auto"/>
            <w:left w:val="none" w:sz="0" w:space="0" w:color="auto"/>
            <w:bottom w:val="none" w:sz="0" w:space="0" w:color="auto"/>
            <w:right w:val="none" w:sz="0" w:space="0" w:color="auto"/>
          </w:divBdr>
        </w:div>
        <w:div w:id="2013875391">
          <w:marLeft w:val="640"/>
          <w:marRight w:val="0"/>
          <w:marTop w:val="0"/>
          <w:marBottom w:val="0"/>
          <w:divBdr>
            <w:top w:val="none" w:sz="0" w:space="0" w:color="auto"/>
            <w:left w:val="none" w:sz="0" w:space="0" w:color="auto"/>
            <w:bottom w:val="none" w:sz="0" w:space="0" w:color="auto"/>
            <w:right w:val="none" w:sz="0" w:space="0" w:color="auto"/>
          </w:divBdr>
        </w:div>
        <w:div w:id="1275743814">
          <w:marLeft w:val="640"/>
          <w:marRight w:val="0"/>
          <w:marTop w:val="0"/>
          <w:marBottom w:val="0"/>
          <w:divBdr>
            <w:top w:val="none" w:sz="0" w:space="0" w:color="auto"/>
            <w:left w:val="none" w:sz="0" w:space="0" w:color="auto"/>
            <w:bottom w:val="none" w:sz="0" w:space="0" w:color="auto"/>
            <w:right w:val="none" w:sz="0" w:space="0" w:color="auto"/>
          </w:divBdr>
        </w:div>
      </w:divsChild>
    </w:div>
    <w:div w:id="1633294194">
      <w:bodyDiv w:val="1"/>
      <w:marLeft w:val="0"/>
      <w:marRight w:val="0"/>
      <w:marTop w:val="0"/>
      <w:marBottom w:val="0"/>
      <w:divBdr>
        <w:top w:val="none" w:sz="0" w:space="0" w:color="auto"/>
        <w:left w:val="none" w:sz="0" w:space="0" w:color="auto"/>
        <w:bottom w:val="none" w:sz="0" w:space="0" w:color="auto"/>
        <w:right w:val="none" w:sz="0" w:space="0" w:color="auto"/>
      </w:divBdr>
      <w:divsChild>
        <w:div w:id="1362779863">
          <w:marLeft w:val="640"/>
          <w:marRight w:val="0"/>
          <w:marTop w:val="0"/>
          <w:marBottom w:val="0"/>
          <w:divBdr>
            <w:top w:val="none" w:sz="0" w:space="0" w:color="auto"/>
            <w:left w:val="none" w:sz="0" w:space="0" w:color="auto"/>
            <w:bottom w:val="none" w:sz="0" w:space="0" w:color="auto"/>
            <w:right w:val="none" w:sz="0" w:space="0" w:color="auto"/>
          </w:divBdr>
        </w:div>
        <w:div w:id="1931545250">
          <w:marLeft w:val="640"/>
          <w:marRight w:val="0"/>
          <w:marTop w:val="0"/>
          <w:marBottom w:val="0"/>
          <w:divBdr>
            <w:top w:val="none" w:sz="0" w:space="0" w:color="auto"/>
            <w:left w:val="none" w:sz="0" w:space="0" w:color="auto"/>
            <w:bottom w:val="none" w:sz="0" w:space="0" w:color="auto"/>
            <w:right w:val="none" w:sz="0" w:space="0" w:color="auto"/>
          </w:divBdr>
        </w:div>
        <w:div w:id="2047169801">
          <w:marLeft w:val="640"/>
          <w:marRight w:val="0"/>
          <w:marTop w:val="0"/>
          <w:marBottom w:val="0"/>
          <w:divBdr>
            <w:top w:val="none" w:sz="0" w:space="0" w:color="auto"/>
            <w:left w:val="none" w:sz="0" w:space="0" w:color="auto"/>
            <w:bottom w:val="none" w:sz="0" w:space="0" w:color="auto"/>
            <w:right w:val="none" w:sz="0" w:space="0" w:color="auto"/>
          </w:divBdr>
        </w:div>
        <w:div w:id="1800614075">
          <w:marLeft w:val="640"/>
          <w:marRight w:val="0"/>
          <w:marTop w:val="0"/>
          <w:marBottom w:val="0"/>
          <w:divBdr>
            <w:top w:val="none" w:sz="0" w:space="0" w:color="auto"/>
            <w:left w:val="none" w:sz="0" w:space="0" w:color="auto"/>
            <w:bottom w:val="none" w:sz="0" w:space="0" w:color="auto"/>
            <w:right w:val="none" w:sz="0" w:space="0" w:color="auto"/>
          </w:divBdr>
        </w:div>
        <w:div w:id="2051496520">
          <w:marLeft w:val="640"/>
          <w:marRight w:val="0"/>
          <w:marTop w:val="0"/>
          <w:marBottom w:val="0"/>
          <w:divBdr>
            <w:top w:val="none" w:sz="0" w:space="0" w:color="auto"/>
            <w:left w:val="none" w:sz="0" w:space="0" w:color="auto"/>
            <w:bottom w:val="none" w:sz="0" w:space="0" w:color="auto"/>
            <w:right w:val="none" w:sz="0" w:space="0" w:color="auto"/>
          </w:divBdr>
        </w:div>
        <w:div w:id="723718381">
          <w:marLeft w:val="640"/>
          <w:marRight w:val="0"/>
          <w:marTop w:val="0"/>
          <w:marBottom w:val="0"/>
          <w:divBdr>
            <w:top w:val="none" w:sz="0" w:space="0" w:color="auto"/>
            <w:left w:val="none" w:sz="0" w:space="0" w:color="auto"/>
            <w:bottom w:val="none" w:sz="0" w:space="0" w:color="auto"/>
            <w:right w:val="none" w:sz="0" w:space="0" w:color="auto"/>
          </w:divBdr>
        </w:div>
        <w:div w:id="1863280009">
          <w:marLeft w:val="640"/>
          <w:marRight w:val="0"/>
          <w:marTop w:val="0"/>
          <w:marBottom w:val="0"/>
          <w:divBdr>
            <w:top w:val="none" w:sz="0" w:space="0" w:color="auto"/>
            <w:left w:val="none" w:sz="0" w:space="0" w:color="auto"/>
            <w:bottom w:val="none" w:sz="0" w:space="0" w:color="auto"/>
            <w:right w:val="none" w:sz="0" w:space="0" w:color="auto"/>
          </w:divBdr>
        </w:div>
        <w:div w:id="1431776424">
          <w:marLeft w:val="640"/>
          <w:marRight w:val="0"/>
          <w:marTop w:val="0"/>
          <w:marBottom w:val="0"/>
          <w:divBdr>
            <w:top w:val="none" w:sz="0" w:space="0" w:color="auto"/>
            <w:left w:val="none" w:sz="0" w:space="0" w:color="auto"/>
            <w:bottom w:val="none" w:sz="0" w:space="0" w:color="auto"/>
            <w:right w:val="none" w:sz="0" w:space="0" w:color="auto"/>
          </w:divBdr>
        </w:div>
        <w:div w:id="785734986">
          <w:marLeft w:val="640"/>
          <w:marRight w:val="0"/>
          <w:marTop w:val="0"/>
          <w:marBottom w:val="0"/>
          <w:divBdr>
            <w:top w:val="none" w:sz="0" w:space="0" w:color="auto"/>
            <w:left w:val="none" w:sz="0" w:space="0" w:color="auto"/>
            <w:bottom w:val="none" w:sz="0" w:space="0" w:color="auto"/>
            <w:right w:val="none" w:sz="0" w:space="0" w:color="auto"/>
          </w:divBdr>
        </w:div>
        <w:div w:id="107431881">
          <w:marLeft w:val="640"/>
          <w:marRight w:val="0"/>
          <w:marTop w:val="0"/>
          <w:marBottom w:val="0"/>
          <w:divBdr>
            <w:top w:val="none" w:sz="0" w:space="0" w:color="auto"/>
            <w:left w:val="none" w:sz="0" w:space="0" w:color="auto"/>
            <w:bottom w:val="none" w:sz="0" w:space="0" w:color="auto"/>
            <w:right w:val="none" w:sz="0" w:space="0" w:color="auto"/>
          </w:divBdr>
        </w:div>
        <w:div w:id="21708811">
          <w:marLeft w:val="640"/>
          <w:marRight w:val="0"/>
          <w:marTop w:val="0"/>
          <w:marBottom w:val="0"/>
          <w:divBdr>
            <w:top w:val="none" w:sz="0" w:space="0" w:color="auto"/>
            <w:left w:val="none" w:sz="0" w:space="0" w:color="auto"/>
            <w:bottom w:val="none" w:sz="0" w:space="0" w:color="auto"/>
            <w:right w:val="none" w:sz="0" w:space="0" w:color="auto"/>
          </w:divBdr>
        </w:div>
        <w:div w:id="285816480">
          <w:marLeft w:val="640"/>
          <w:marRight w:val="0"/>
          <w:marTop w:val="0"/>
          <w:marBottom w:val="0"/>
          <w:divBdr>
            <w:top w:val="none" w:sz="0" w:space="0" w:color="auto"/>
            <w:left w:val="none" w:sz="0" w:space="0" w:color="auto"/>
            <w:bottom w:val="none" w:sz="0" w:space="0" w:color="auto"/>
            <w:right w:val="none" w:sz="0" w:space="0" w:color="auto"/>
          </w:divBdr>
        </w:div>
        <w:div w:id="987442231">
          <w:marLeft w:val="640"/>
          <w:marRight w:val="0"/>
          <w:marTop w:val="0"/>
          <w:marBottom w:val="0"/>
          <w:divBdr>
            <w:top w:val="none" w:sz="0" w:space="0" w:color="auto"/>
            <w:left w:val="none" w:sz="0" w:space="0" w:color="auto"/>
            <w:bottom w:val="none" w:sz="0" w:space="0" w:color="auto"/>
            <w:right w:val="none" w:sz="0" w:space="0" w:color="auto"/>
          </w:divBdr>
        </w:div>
        <w:div w:id="1027099752">
          <w:marLeft w:val="640"/>
          <w:marRight w:val="0"/>
          <w:marTop w:val="0"/>
          <w:marBottom w:val="0"/>
          <w:divBdr>
            <w:top w:val="none" w:sz="0" w:space="0" w:color="auto"/>
            <w:left w:val="none" w:sz="0" w:space="0" w:color="auto"/>
            <w:bottom w:val="none" w:sz="0" w:space="0" w:color="auto"/>
            <w:right w:val="none" w:sz="0" w:space="0" w:color="auto"/>
          </w:divBdr>
        </w:div>
      </w:divsChild>
    </w:div>
    <w:div w:id="1684236657">
      <w:bodyDiv w:val="1"/>
      <w:marLeft w:val="0"/>
      <w:marRight w:val="0"/>
      <w:marTop w:val="0"/>
      <w:marBottom w:val="0"/>
      <w:divBdr>
        <w:top w:val="none" w:sz="0" w:space="0" w:color="auto"/>
        <w:left w:val="none" w:sz="0" w:space="0" w:color="auto"/>
        <w:bottom w:val="none" w:sz="0" w:space="0" w:color="auto"/>
        <w:right w:val="none" w:sz="0" w:space="0" w:color="auto"/>
      </w:divBdr>
    </w:div>
    <w:div w:id="1877429982">
      <w:bodyDiv w:val="1"/>
      <w:marLeft w:val="0"/>
      <w:marRight w:val="0"/>
      <w:marTop w:val="0"/>
      <w:marBottom w:val="0"/>
      <w:divBdr>
        <w:top w:val="none" w:sz="0" w:space="0" w:color="auto"/>
        <w:left w:val="none" w:sz="0" w:space="0" w:color="auto"/>
        <w:bottom w:val="none" w:sz="0" w:space="0" w:color="auto"/>
        <w:right w:val="none" w:sz="0" w:space="0" w:color="auto"/>
      </w:divBdr>
      <w:divsChild>
        <w:div w:id="1832326746">
          <w:marLeft w:val="640"/>
          <w:marRight w:val="0"/>
          <w:marTop w:val="0"/>
          <w:marBottom w:val="0"/>
          <w:divBdr>
            <w:top w:val="none" w:sz="0" w:space="0" w:color="auto"/>
            <w:left w:val="none" w:sz="0" w:space="0" w:color="auto"/>
            <w:bottom w:val="none" w:sz="0" w:space="0" w:color="auto"/>
            <w:right w:val="none" w:sz="0" w:space="0" w:color="auto"/>
          </w:divBdr>
        </w:div>
        <w:div w:id="2087727320">
          <w:marLeft w:val="640"/>
          <w:marRight w:val="0"/>
          <w:marTop w:val="0"/>
          <w:marBottom w:val="0"/>
          <w:divBdr>
            <w:top w:val="none" w:sz="0" w:space="0" w:color="auto"/>
            <w:left w:val="none" w:sz="0" w:space="0" w:color="auto"/>
            <w:bottom w:val="none" w:sz="0" w:space="0" w:color="auto"/>
            <w:right w:val="none" w:sz="0" w:space="0" w:color="auto"/>
          </w:divBdr>
        </w:div>
        <w:div w:id="1871530707">
          <w:marLeft w:val="640"/>
          <w:marRight w:val="0"/>
          <w:marTop w:val="0"/>
          <w:marBottom w:val="0"/>
          <w:divBdr>
            <w:top w:val="none" w:sz="0" w:space="0" w:color="auto"/>
            <w:left w:val="none" w:sz="0" w:space="0" w:color="auto"/>
            <w:bottom w:val="none" w:sz="0" w:space="0" w:color="auto"/>
            <w:right w:val="none" w:sz="0" w:space="0" w:color="auto"/>
          </w:divBdr>
        </w:div>
        <w:div w:id="784469262">
          <w:marLeft w:val="640"/>
          <w:marRight w:val="0"/>
          <w:marTop w:val="0"/>
          <w:marBottom w:val="0"/>
          <w:divBdr>
            <w:top w:val="none" w:sz="0" w:space="0" w:color="auto"/>
            <w:left w:val="none" w:sz="0" w:space="0" w:color="auto"/>
            <w:bottom w:val="none" w:sz="0" w:space="0" w:color="auto"/>
            <w:right w:val="none" w:sz="0" w:space="0" w:color="auto"/>
          </w:divBdr>
        </w:div>
        <w:div w:id="1405837440">
          <w:marLeft w:val="640"/>
          <w:marRight w:val="0"/>
          <w:marTop w:val="0"/>
          <w:marBottom w:val="0"/>
          <w:divBdr>
            <w:top w:val="none" w:sz="0" w:space="0" w:color="auto"/>
            <w:left w:val="none" w:sz="0" w:space="0" w:color="auto"/>
            <w:bottom w:val="none" w:sz="0" w:space="0" w:color="auto"/>
            <w:right w:val="none" w:sz="0" w:space="0" w:color="auto"/>
          </w:divBdr>
        </w:div>
        <w:div w:id="915436308">
          <w:marLeft w:val="640"/>
          <w:marRight w:val="0"/>
          <w:marTop w:val="0"/>
          <w:marBottom w:val="0"/>
          <w:divBdr>
            <w:top w:val="none" w:sz="0" w:space="0" w:color="auto"/>
            <w:left w:val="none" w:sz="0" w:space="0" w:color="auto"/>
            <w:bottom w:val="none" w:sz="0" w:space="0" w:color="auto"/>
            <w:right w:val="none" w:sz="0" w:space="0" w:color="auto"/>
          </w:divBdr>
        </w:div>
        <w:div w:id="1713531176">
          <w:marLeft w:val="640"/>
          <w:marRight w:val="0"/>
          <w:marTop w:val="0"/>
          <w:marBottom w:val="0"/>
          <w:divBdr>
            <w:top w:val="none" w:sz="0" w:space="0" w:color="auto"/>
            <w:left w:val="none" w:sz="0" w:space="0" w:color="auto"/>
            <w:bottom w:val="none" w:sz="0" w:space="0" w:color="auto"/>
            <w:right w:val="none" w:sz="0" w:space="0" w:color="auto"/>
          </w:divBdr>
        </w:div>
        <w:div w:id="999966205">
          <w:marLeft w:val="640"/>
          <w:marRight w:val="0"/>
          <w:marTop w:val="0"/>
          <w:marBottom w:val="0"/>
          <w:divBdr>
            <w:top w:val="none" w:sz="0" w:space="0" w:color="auto"/>
            <w:left w:val="none" w:sz="0" w:space="0" w:color="auto"/>
            <w:bottom w:val="none" w:sz="0" w:space="0" w:color="auto"/>
            <w:right w:val="none" w:sz="0" w:space="0" w:color="auto"/>
          </w:divBdr>
        </w:div>
        <w:div w:id="447555180">
          <w:marLeft w:val="640"/>
          <w:marRight w:val="0"/>
          <w:marTop w:val="0"/>
          <w:marBottom w:val="0"/>
          <w:divBdr>
            <w:top w:val="none" w:sz="0" w:space="0" w:color="auto"/>
            <w:left w:val="none" w:sz="0" w:space="0" w:color="auto"/>
            <w:bottom w:val="none" w:sz="0" w:space="0" w:color="auto"/>
            <w:right w:val="none" w:sz="0" w:space="0" w:color="auto"/>
          </w:divBdr>
        </w:div>
        <w:div w:id="58871786">
          <w:marLeft w:val="640"/>
          <w:marRight w:val="0"/>
          <w:marTop w:val="0"/>
          <w:marBottom w:val="0"/>
          <w:divBdr>
            <w:top w:val="none" w:sz="0" w:space="0" w:color="auto"/>
            <w:left w:val="none" w:sz="0" w:space="0" w:color="auto"/>
            <w:bottom w:val="none" w:sz="0" w:space="0" w:color="auto"/>
            <w:right w:val="none" w:sz="0" w:space="0" w:color="auto"/>
          </w:divBdr>
        </w:div>
        <w:div w:id="1915624864">
          <w:marLeft w:val="640"/>
          <w:marRight w:val="0"/>
          <w:marTop w:val="0"/>
          <w:marBottom w:val="0"/>
          <w:divBdr>
            <w:top w:val="none" w:sz="0" w:space="0" w:color="auto"/>
            <w:left w:val="none" w:sz="0" w:space="0" w:color="auto"/>
            <w:bottom w:val="none" w:sz="0" w:space="0" w:color="auto"/>
            <w:right w:val="none" w:sz="0" w:space="0" w:color="auto"/>
          </w:divBdr>
        </w:div>
        <w:div w:id="607547139">
          <w:marLeft w:val="640"/>
          <w:marRight w:val="0"/>
          <w:marTop w:val="0"/>
          <w:marBottom w:val="0"/>
          <w:divBdr>
            <w:top w:val="none" w:sz="0" w:space="0" w:color="auto"/>
            <w:left w:val="none" w:sz="0" w:space="0" w:color="auto"/>
            <w:bottom w:val="none" w:sz="0" w:space="0" w:color="auto"/>
            <w:right w:val="none" w:sz="0" w:space="0" w:color="auto"/>
          </w:divBdr>
        </w:div>
      </w:divsChild>
    </w:div>
    <w:div w:id="1891965068">
      <w:bodyDiv w:val="1"/>
      <w:marLeft w:val="0"/>
      <w:marRight w:val="0"/>
      <w:marTop w:val="0"/>
      <w:marBottom w:val="0"/>
      <w:divBdr>
        <w:top w:val="none" w:sz="0" w:space="0" w:color="auto"/>
        <w:left w:val="none" w:sz="0" w:space="0" w:color="auto"/>
        <w:bottom w:val="none" w:sz="0" w:space="0" w:color="auto"/>
        <w:right w:val="none" w:sz="0" w:space="0" w:color="auto"/>
      </w:divBdr>
      <w:divsChild>
        <w:div w:id="1198355140">
          <w:marLeft w:val="640"/>
          <w:marRight w:val="0"/>
          <w:marTop w:val="0"/>
          <w:marBottom w:val="0"/>
          <w:divBdr>
            <w:top w:val="none" w:sz="0" w:space="0" w:color="auto"/>
            <w:left w:val="none" w:sz="0" w:space="0" w:color="auto"/>
            <w:bottom w:val="none" w:sz="0" w:space="0" w:color="auto"/>
            <w:right w:val="none" w:sz="0" w:space="0" w:color="auto"/>
          </w:divBdr>
        </w:div>
        <w:div w:id="1784183269">
          <w:marLeft w:val="640"/>
          <w:marRight w:val="0"/>
          <w:marTop w:val="0"/>
          <w:marBottom w:val="0"/>
          <w:divBdr>
            <w:top w:val="none" w:sz="0" w:space="0" w:color="auto"/>
            <w:left w:val="none" w:sz="0" w:space="0" w:color="auto"/>
            <w:bottom w:val="none" w:sz="0" w:space="0" w:color="auto"/>
            <w:right w:val="none" w:sz="0" w:space="0" w:color="auto"/>
          </w:divBdr>
        </w:div>
        <w:div w:id="1964386977">
          <w:marLeft w:val="640"/>
          <w:marRight w:val="0"/>
          <w:marTop w:val="0"/>
          <w:marBottom w:val="0"/>
          <w:divBdr>
            <w:top w:val="none" w:sz="0" w:space="0" w:color="auto"/>
            <w:left w:val="none" w:sz="0" w:space="0" w:color="auto"/>
            <w:bottom w:val="none" w:sz="0" w:space="0" w:color="auto"/>
            <w:right w:val="none" w:sz="0" w:space="0" w:color="auto"/>
          </w:divBdr>
        </w:div>
        <w:div w:id="1743138392">
          <w:marLeft w:val="640"/>
          <w:marRight w:val="0"/>
          <w:marTop w:val="0"/>
          <w:marBottom w:val="0"/>
          <w:divBdr>
            <w:top w:val="none" w:sz="0" w:space="0" w:color="auto"/>
            <w:left w:val="none" w:sz="0" w:space="0" w:color="auto"/>
            <w:bottom w:val="none" w:sz="0" w:space="0" w:color="auto"/>
            <w:right w:val="none" w:sz="0" w:space="0" w:color="auto"/>
          </w:divBdr>
        </w:div>
        <w:div w:id="2122144293">
          <w:marLeft w:val="640"/>
          <w:marRight w:val="0"/>
          <w:marTop w:val="0"/>
          <w:marBottom w:val="0"/>
          <w:divBdr>
            <w:top w:val="none" w:sz="0" w:space="0" w:color="auto"/>
            <w:left w:val="none" w:sz="0" w:space="0" w:color="auto"/>
            <w:bottom w:val="none" w:sz="0" w:space="0" w:color="auto"/>
            <w:right w:val="none" w:sz="0" w:space="0" w:color="auto"/>
          </w:divBdr>
        </w:div>
        <w:div w:id="1827357500">
          <w:marLeft w:val="640"/>
          <w:marRight w:val="0"/>
          <w:marTop w:val="0"/>
          <w:marBottom w:val="0"/>
          <w:divBdr>
            <w:top w:val="none" w:sz="0" w:space="0" w:color="auto"/>
            <w:left w:val="none" w:sz="0" w:space="0" w:color="auto"/>
            <w:bottom w:val="none" w:sz="0" w:space="0" w:color="auto"/>
            <w:right w:val="none" w:sz="0" w:space="0" w:color="auto"/>
          </w:divBdr>
        </w:div>
        <w:div w:id="1881093167">
          <w:marLeft w:val="640"/>
          <w:marRight w:val="0"/>
          <w:marTop w:val="0"/>
          <w:marBottom w:val="0"/>
          <w:divBdr>
            <w:top w:val="none" w:sz="0" w:space="0" w:color="auto"/>
            <w:left w:val="none" w:sz="0" w:space="0" w:color="auto"/>
            <w:bottom w:val="none" w:sz="0" w:space="0" w:color="auto"/>
            <w:right w:val="none" w:sz="0" w:space="0" w:color="auto"/>
          </w:divBdr>
        </w:div>
        <w:div w:id="324086649">
          <w:marLeft w:val="640"/>
          <w:marRight w:val="0"/>
          <w:marTop w:val="0"/>
          <w:marBottom w:val="0"/>
          <w:divBdr>
            <w:top w:val="none" w:sz="0" w:space="0" w:color="auto"/>
            <w:left w:val="none" w:sz="0" w:space="0" w:color="auto"/>
            <w:bottom w:val="none" w:sz="0" w:space="0" w:color="auto"/>
            <w:right w:val="none" w:sz="0" w:space="0" w:color="auto"/>
          </w:divBdr>
        </w:div>
        <w:div w:id="1592549413">
          <w:marLeft w:val="640"/>
          <w:marRight w:val="0"/>
          <w:marTop w:val="0"/>
          <w:marBottom w:val="0"/>
          <w:divBdr>
            <w:top w:val="none" w:sz="0" w:space="0" w:color="auto"/>
            <w:left w:val="none" w:sz="0" w:space="0" w:color="auto"/>
            <w:bottom w:val="none" w:sz="0" w:space="0" w:color="auto"/>
            <w:right w:val="none" w:sz="0" w:space="0" w:color="auto"/>
          </w:divBdr>
        </w:div>
        <w:div w:id="2146778884">
          <w:marLeft w:val="640"/>
          <w:marRight w:val="0"/>
          <w:marTop w:val="0"/>
          <w:marBottom w:val="0"/>
          <w:divBdr>
            <w:top w:val="none" w:sz="0" w:space="0" w:color="auto"/>
            <w:left w:val="none" w:sz="0" w:space="0" w:color="auto"/>
            <w:bottom w:val="none" w:sz="0" w:space="0" w:color="auto"/>
            <w:right w:val="none" w:sz="0" w:space="0" w:color="auto"/>
          </w:divBdr>
        </w:div>
        <w:div w:id="635917308">
          <w:marLeft w:val="640"/>
          <w:marRight w:val="0"/>
          <w:marTop w:val="0"/>
          <w:marBottom w:val="0"/>
          <w:divBdr>
            <w:top w:val="none" w:sz="0" w:space="0" w:color="auto"/>
            <w:left w:val="none" w:sz="0" w:space="0" w:color="auto"/>
            <w:bottom w:val="none" w:sz="0" w:space="0" w:color="auto"/>
            <w:right w:val="none" w:sz="0" w:space="0" w:color="auto"/>
          </w:divBdr>
        </w:div>
        <w:div w:id="2050690826">
          <w:marLeft w:val="640"/>
          <w:marRight w:val="0"/>
          <w:marTop w:val="0"/>
          <w:marBottom w:val="0"/>
          <w:divBdr>
            <w:top w:val="none" w:sz="0" w:space="0" w:color="auto"/>
            <w:left w:val="none" w:sz="0" w:space="0" w:color="auto"/>
            <w:bottom w:val="none" w:sz="0" w:space="0" w:color="auto"/>
            <w:right w:val="none" w:sz="0" w:space="0" w:color="auto"/>
          </w:divBdr>
        </w:div>
        <w:div w:id="7561192">
          <w:marLeft w:val="640"/>
          <w:marRight w:val="0"/>
          <w:marTop w:val="0"/>
          <w:marBottom w:val="0"/>
          <w:divBdr>
            <w:top w:val="none" w:sz="0" w:space="0" w:color="auto"/>
            <w:left w:val="none" w:sz="0" w:space="0" w:color="auto"/>
            <w:bottom w:val="none" w:sz="0" w:space="0" w:color="auto"/>
            <w:right w:val="none" w:sz="0" w:space="0" w:color="auto"/>
          </w:divBdr>
        </w:div>
      </w:divsChild>
    </w:div>
    <w:div w:id="1894542348">
      <w:bodyDiv w:val="1"/>
      <w:marLeft w:val="0"/>
      <w:marRight w:val="0"/>
      <w:marTop w:val="0"/>
      <w:marBottom w:val="0"/>
      <w:divBdr>
        <w:top w:val="none" w:sz="0" w:space="0" w:color="auto"/>
        <w:left w:val="none" w:sz="0" w:space="0" w:color="auto"/>
        <w:bottom w:val="none" w:sz="0" w:space="0" w:color="auto"/>
        <w:right w:val="none" w:sz="0" w:space="0" w:color="auto"/>
      </w:divBdr>
      <w:divsChild>
        <w:div w:id="1811558205">
          <w:marLeft w:val="640"/>
          <w:marRight w:val="0"/>
          <w:marTop w:val="0"/>
          <w:marBottom w:val="0"/>
          <w:divBdr>
            <w:top w:val="none" w:sz="0" w:space="0" w:color="auto"/>
            <w:left w:val="none" w:sz="0" w:space="0" w:color="auto"/>
            <w:bottom w:val="none" w:sz="0" w:space="0" w:color="auto"/>
            <w:right w:val="none" w:sz="0" w:space="0" w:color="auto"/>
          </w:divBdr>
        </w:div>
        <w:div w:id="1377045196">
          <w:marLeft w:val="640"/>
          <w:marRight w:val="0"/>
          <w:marTop w:val="0"/>
          <w:marBottom w:val="0"/>
          <w:divBdr>
            <w:top w:val="none" w:sz="0" w:space="0" w:color="auto"/>
            <w:left w:val="none" w:sz="0" w:space="0" w:color="auto"/>
            <w:bottom w:val="none" w:sz="0" w:space="0" w:color="auto"/>
            <w:right w:val="none" w:sz="0" w:space="0" w:color="auto"/>
          </w:divBdr>
        </w:div>
        <w:div w:id="1370179735">
          <w:marLeft w:val="640"/>
          <w:marRight w:val="0"/>
          <w:marTop w:val="0"/>
          <w:marBottom w:val="0"/>
          <w:divBdr>
            <w:top w:val="none" w:sz="0" w:space="0" w:color="auto"/>
            <w:left w:val="none" w:sz="0" w:space="0" w:color="auto"/>
            <w:bottom w:val="none" w:sz="0" w:space="0" w:color="auto"/>
            <w:right w:val="none" w:sz="0" w:space="0" w:color="auto"/>
          </w:divBdr>
        </w:div>
        <w:div w:id="1879076327">
          <w:marLeft w:val="640"/>
          <w:marRight w:val="0"/>
          <w:marTop w:val="0"/>
          <w:marBottom w:val="0"/>
          <w:divBdr>
            <w:top w:val="none" w:sz="0" w:space="0" w:color="auto"/>
            <w:left w:val="none" w:sz="0" w:space="0" w:color="auto"/>
            <w:bottom w:val="none" w:sz="0" w:space="0" w:color="auto"/>
            <w:right w:val="none" w:sz="0" w:space="0" w:color="auto"/>
          </w:divBdr>
        </w:div>
        <w:div w:id="1609002270">
          <w:marLeft w:val="640"/>
          <w:marRight w:val="0"/>
          <w:marTop w:val="0"/>
          <w:marBottom w:val="0"/>
          <w:divBdr>
            <w:top w:val="none" w:sz="0" w:space="0" w:color="auto"/>
            <w:left w:val="none" w:sz="0" w:space="0" w:color="auto"/>
            <w:bottom w:val="none" w:sz="0" w:space="0" w:color="auto"/>
            <w:right w:val="none" w:sz="0" w:space="0" w:color="auto"/>
          </w:divBdr>
        </w:div>
        <w:div w:id="1032801129">
          <w:marLeft w:val="640"/>
          <w:marRight w:val="0"/>
          <w:marTop w:val="0"/>
          <w:marBottom w:val="0"/>
          <w:divBdr>
            <w:top w:val="none" w:sz="0" w:space="0" w:color="auto"/>
            <w:left w:val="none" w:sz="0" w:space="0" w:color="auto"/>
            <w:bottom w:val="none" w:sz="0" w:space="0" w:color="auto"/>
            <w:right w:val="none" w:sz="0" w:space="0" w:color="auto"/>
          </w:divBdr>
        </w:div>
        <w:div w:id="560216859">
          <w:marLeft w:val="640"/>
          <w:marRight w:val="0"/>
          <w:marTop w:val="0"/>
          <w:marBottom w:val="0"/>
          <w:divBdr>
            <w:top w:val="none" w:sz="0" w:space="0" w:color="auto"/>
            <w:left w:val="none" w:sz="0" w:space="0" w:color="auto"/>
            <w:bottom w:val="none" w:sz="0" w:space="0" w:color="auto"/>
            <w:right w:val="none" w:sz="0" w:space="0" w:color="auto"/>
          </w:divBdr>
        </w:div>
        <w:div w:id="555241724">
          <w:marLeft w:val="640"/>
          <w:marRight w:val="0"/>
          <w:marTop w:val="0"/>
          <w:marBottom w:val="0"/>
          <w:divBdr>
            <w:top w:val="none" w:sz="0" w:space="0" w:color="auto"/>
            <w:left w:val="none" w:sz="0" w:space="0" w:color="auto"/>
            <w:bottom w:val="none" w:sz="0" w:space="0" w:color="auto"/>
            <w:right w:val="none" w:sz="0" w:space="0" w:color="auto"/>
          </w:divBdr>
        </w:div>
        <w:div w:id="1904365888">
          <w:marLeft w:val="640"/>
          <w:marRight w:val="0"/>
          <w:marTop w:val="0"/>
          <w:marBottom w:val="0"/>
          <w:divBdr>
            <w:top w:val="none" w:sz="0" w:space="0" w:color="auto"/>
            <w:left w:val="none" w:sz="0" w:space="0" w:color="auto"/>
            <w:bottom w:val="none" w:sz="0" w:space="0" w:color="auto"/>
            <w:right w:val="none" w:sz="0" w:space="0" w:color="auto"/>
          </w:divBdr>
        </w:div>
        <w:div w:id="720130523">
          <w:marLeft w:val="640"/>
          <w:marRight w:val="0"/>
          <w:marTop w:val="0"/>
          <w:marBottom w:val="0"/>
          <w:divBdr>
            <w:top w:val="none" w:sz="0" w:space="0" w:color="auto"/>
            <w:left w:val="none" w:sz="0" w:space="0" w:color="auto"/>
            <w:bottom w:val="none" w:sz="0" w:space="0" w:color="auto"/>
            <w:right w:val="none" w:sz="0" w:space="0" w:color="auto"/>
          </w:divBdr>
        </w:div>
        <w:div w:id="1496216227">
          <w:marLeft w:val="640"/>
          <w:marRight w:val="0"/>
          <w:marTop w:val="0"/>
          <w:marBottom w:val="0"/>
          <w:divBdr>
            <w:top w:val="none" w:sz="0" w:space="0" w:color="auto"/>
            <w:left w:val="none" w:sz="0" w:space="0" w:color="auto"/>
            <w:bottom w:val="none" w:sz="0" w:space="0" w:color="auto"/>
            <w:right w:val="none" w:sz="0" w:space="0" w:color="auto"/>
          </w:divBdr>
        </w:div>
        <w:div w:id="1999534159">
          <w:marLeft w:val="640"/>
          <w:marRight w:val="0"/>
          <w:marTop w:val="0"/>
          <w:marBottom w:val="0"/>
          <w:divBdr>
            <w:top w:val="none" w:sz="0" w:space="0" w:color="auto"/>
            <w:left w:val="none" w:sz="0" w:space="0" w:color="auto"/>
            <w:bottom w:val="none" w:sz="0" w:space="0" w:color="auto"/>
            <w:right w:val="none" w:sz="0" w:space="0" w:color="auto"/>
          </w:divBdr>
        </w:div>
        <w:div w:id="351494007">
          <w:marLeft w:val="640"/>
          <w:marRight w:val="0"/>
          <w:marTop w:val="0"/>
          <w:marBottom w:val="0"/>
          <w:divBdr>
            <w:top w:val="none" w:sz="0" w:space="0" w:color="auto"/>
            <w:left w:val="none" w:sz="0" w:space="0" w:color="auto"/>
            <w:bottom w:val="none" w:sz="0" w:space="0" w:color="auto"/>
            <w:right w:val="none" w:sz="0" w:space="0" w:color="auto"/>
          </w:divBdr>
        </w:div>
      </w:divsChild>
    </w:div>
    <w:div w:id="1906840289">
      <w:bodyDiv w:val="1"/>
      <w:marLeft w:val="0"/>
      <w:marRight w:val="0"/>
      <w:marTop w:val="0"/>
      <w:marBottom w:val="0"/>
      <w:divBdr>
        <w:top w:val="none" w:sz="0" w:space="0" w:color="auto"/>
        <w:left w:val="none" w:sz="0" w:space="0" w:color="auto"/>
        <w:bottom w:val="none" w:sz="0" w:space="0" w:color="auto"/>
        <w:right w:val="none" w:sz="0" w:space="0" w:color="auto"/>
      </w:divBdr>
      <w:divsChild>
        <w:div w:id="1057509236">
          <w:marLeft w:val="0"/>
          <w:marRight w:val="0"/>
          <w:marTop w:val="0"/>
          <w:marBottom w:val="0"/>
          <w:divBdr>
            <w:top w:val="none" w:sz="0" w:space="0" w:color="auto"/>
            <w:left w:val="none" w:sz="0" w:space="0" w:color="auto"/>
            <w:bottom w:val="none" w:sz="0" w:space="0" w:color="auto"/>
            <w:right w:val="none" w:sz="0" w:space="0" w:color="auto"/>
          </w:divBdr>
        </w:div>
        <w:div w:id="814836763">
          <w:marLeft w:val="0"/>
          <w:marRight w:val="0"/>
          <w:marTop w:val="0"/>
          <w:marBottom w:val="0"/>
          <w:divBdr>
            <w:top w:val="none" w:sz="0" w:space="0" w:color="auto"/>
            <w:left w:val="none" w:sz="0" w:space="0" w:color="auto"/>
            <w:bottom w:val="none" w:sz="0" w:space="0" w:color="auto"/>
            <w:right w:val="none" w:sz="0" w:space="0" w:color="auto"/>
          </w:divBdr>
        </w:div>
        <w:div w:id="1700742599">
          <w:marLeft w:val="0"/>
          <w:marRight w:val="0"/>
          <w:marTop w:val="0"/>
          <w:marBottom w:val="0"/>
          <w:divBdr>
            <w:top w:val="none" w:sz="0" w:space="0" w:color="auto"/>
            <w:left w:val="none" w:sz="0" w:space="0" w:color="auto"/>
            <w:bottom w:val="none" w:sz="0" w:space="0" w:color="auto"/>
            <w:right w:val="none" w:sz="0" w:space="0" w:color="auto"/>
          </w:divBdr>
        </w:div>
      </w:divsChild>
    </w:div>
    <w:div w:id="2010017475">
      <w:bodyDiv w:val="1"/>
      <w:marLeft w:val="0"/>
      <w:marRight w:val="0"/>
      <w:marTop w:val="0"/>
      <w:marBottom w:val="0"/>
      <w:divBdr>
        <w:top w:val="none" w:sz="0" w:space="0" w:color="auto"/>
        <w:left w:val="none" w:sz="0" w:space="0" w:color="auto"/>
        <w:bottom w:val="none" w:sz="0" w:space="0" w:color="auto"/>
        <w:right w:val="none" w:sz="0" w:space="0" w:color="auto"/>
      </w:divBdr>
      <w:divsChild>
        <w:div w:id="1315448993">
          <w:marLeft w:val="0"/>
          <w:marRight w:val="0"/>
          <w:marTop w:val="0"/>
          <w:marBottom w:val="0"/>
          <w:divBdr>
            <w:top w:val="none" w:sz="0" w:space="0" w:color="auto"/>
            <w:left w:val="none" w:sz="0" w:space="0" w:color="auto"/>
            <w:bottom w:val="none" w:sz="0" w:space="0" w:color="auto"/>
            <w:right w:val="none" w:sz="0" w:space="0" w:color="auto"/>
          </w:divBdr>
        </w:div>
        <w:div w:id="938755647">
          <w:marLeft w:val="0"/>
          <w:marRight w:val="0"/>
          <w:marTop w:val="0"/>
          <w:marBottom w:val="0"/>
          <w:divBdr>
            <w:top w:val="none" w:sz="0" w:space="0" w:color="auto"/>
            <w:left w:val="none" w:sz="0" w:space="0" w:color="auto"/>
            <w:bottom w:val="none" w:sz="0" w:space="0" w:color="auto"/>
            <w:right w:val="none" w:sz="0" w:space="0" w:color="auto"/>
          </w:divBdr>
        </w:div>
        <w:div w:id="2123110388">
          <w:marLeft w:val="0"/>
          <w:marRight w:val="0"/>
          <w:marTop w:val="0"/>
          <w:marBottom w:val="0"/>
          <w:divBdr>
            <w:top w:val="none" w:sz="0" w:space="0" w:color="auto"/>
            <w:left w:val="none" w:sz="0" w:space="0" w:color="auto"/>
            <w:bottom w:val="none" w:sz="0" w:space="0" w:color="auto"/>
            <w:right w:val="none" w:sz="0" w:space="0" w:color="auto"/>
          </w:divBdr>
        </w:div>
      </w:divsChild>
    </w:div>
    <w:div w:id="2015835117">
      <w:bodyDiv w:val="1"/>
      <w:marLeft w:val="0"/>
      <w:marRight w:val="0"/>
      <w:marTop w:val="0"/>
      <w:marBottom w:val="0"/>
      <w:divBdr>
        <w:top w:val="none" w:sz="0" w:space="0" w:color="auto"/>
        <w:left w:val="none" w:sz="0" w:space="0" w:color="auto"/>
        <w:bottom w:val="none" w:sz="0" w:space="0" w:color="auto"/>
        <w:right w:val="none" w:sz="0" w:space="0" w:color="auto"/>
      </w:divBdr>
      <w:divsChild>
        <w:div w:id="1356616398">
          <w:marLeft w:val="640"/>
          <w:marRight w:val="0"/>
          <w:marTop w:val="0"/>
          <w:marBottom w:val="0"/>
          <w:divBdr>
            <w:top w:val="none" w:sz="0" w:space="0" w:color="auto"/>
            <w:left w:val="none" w:sz="0" w:space="0" w:color="auto"/>
            <w:bottom w:val="none" w:sz="0" w:space="0" w:color="auto"/>
            <w:right w:val="none" w:sz="0" w:space="0" w:color="auto"/>
          </w:divBdr>
        </w:div>
        <w:div w:id="1430198484">
          <w:marLeft w:val="640"/>
          <w:marRight w:val="0"/>
          <w:marTop w:val="0"/>
          <w:marBottom w:val="0"/>
          <w:divBdr>
            <w:top w:val="none" w:sz="0" w:space="0" w:color="auto"/>
            <w:left w:val="none" w:sz="0" w:space="0" w:color="auto"/>
            <w:bottom w:val="none" w:sz="0" w:space="0" w:color="auto"/>
            <w:right w:val="none" w:sz="0" w:space="0" w:color="auto"/>
          </w:divBdr>
        </w:div>
        <w:div w:id="123818990">
          <w:marLeft w:val="640"/>
          <w:marRight w:val="0"/>
          <w:marTop w:val="0"/>
          <w:marBottom w:val="0"/>
          <w:divBdr>
            <w:top w:val="none" w:sz="0" w:space="0" w:color="auto"/>
            <w:left w:val="none" w:sz="0" w:space="0" w:color="auto"/>
            <w:bottom w:val="none" w:sz="0" w:space="0" w:color="auto"/>
            <w:right w:val="none" w:sz="0" w:space="0" w:color="auto"/>
          </w:divBdr>
        </w:div>
        <w:div w:id="2088382450">
          <w:marLeft w:val="640"/>
          <w:marRight w:val="0"/>
          <w:marTop w:val="0"/>
          <w:marBottom w:val="0"/>
          <w:divBdr>
            <w:top w:val="none" w:sz="0" w:space="0" w:color="auto"/>
            <w:left w:val="none" w:sz="0" w:space="0" w:color="auto"/>
            <w:bottom w:val="none" w:sz="0" w:space="0" w:color="auto"/>
            <w:right w:val="none" w:sz="0" w:space="0" w:color="auto"/>
          </w:divBdr>
        </w:div>
        <w:div w:id="2114543949">
          <w:marLeft w:val="640"/>
          <w:marRight w:val="0"/>
          <w:marTop w:val="0"/>
          <w:marBottom w:val="0"/>
          <w:divBdr>
            <w:top w:val="none" w:sz="0" w:space="0" w:color="auto"/>
            <w:left w:val="none" w:sz="0" w:space="0" w:color="auto"/>
            <w:bottom w:val="none" w:sz="0" w:space="0" w:color="auto"/>
            <w:right w:val="none" w:sz="0" w:space="0" w:color="auto"/>
          </w:divBdr>
        </w:div>
        <w:div w:id="1666125334">
          <w:marLeft w:val="640"/>
          <w:marRight w:val="0"/>
          <w:marTop w:val="0"/>
          <w:marBottom w:val="0"/>
          <w:divBdr>
            <w:top w:val="none" w:sz="0" w:space="0" w:color="auto"/>
            <w:left w:val="none" w:sz="0" w:space="0" w:color="auto"/>
            <w:bottom w:val="none" w:sz="0" w:space="0" w:color="auto"/>
            <w:right w:val="none" w:sz="0" w:space="0" w:color="auto"/>
          </w:divBdr>
        </w:div>
        <w:div w:id="2317088">
          <w:marLeft w:val="640"/>
          <w:marRight w:val="0"/>
          <w:marTop w:val="0"/>
          <w:marBottom w:val="0"/>
          <w:divBdr>
            <w:top w:val="none" w:sz="0" w:space="0" w:color="auto"/>
            <w:left w:val="none" w:sz="0" w:space="0" w:color="auto"/>
            <w:bottom w:val="none" w:sz="0" w:space="0" w:color="auto"/>
            <w:right w:val="none" w:sz="0" w:space="0" w:color="auto"/>
          </w:divBdr>
        </w:div>
        <w:div w:id="28459886">
          <w:marLeft w:val="640"/>
          <w:marRight w:val="0"/>
          <w:marTop w:val="0"/>
          <w:marBottom w:val="0"/>
          <w:divBdr>
            <w:top w:val="none" w:sz="0" w:space="0" w:color="auto"/>
            <w:left w:val="none" w:sz="0" w:space="0" w:color="auto"/>
            <w:bottom w:val="none" w:sz="0" w:space="0" w:color="auto"/>
            <w:right w:val="none" w:sz="0" w:space="0" w:color="auto"/>
          </w:divBdr>
        </w:div>
        <w:div w:id="1781027244">
          <w:marLeft w:val="640"/>
          <w:marRight w:val="0"/>
          <w:marTop w:val="0"/>
          <w:marBottom w:val="0"/>
          <w:divBdr>
            <w:top w:val="none" w:sz="0" w:space="0" w:color="auto"/>
            <w:left w:val="none" w:sz="0" w:space="0" w:color="auto"/>
            <w:bottom w:val="none" w:sz="0" w:space="0" w:color="auto"/>
            <w:right w:val="none" w:sz="0" w:space="0" w:color="auto"/>
          </w:divBdr>
        </w:div>
        <w:div w:id="1366830784">
          <w:marLeft w:val="640"/>
          <w:marRight w:val="0"/>
          <w:marTop w:val="0"/>
          <w:marBottom w:val="0"/>
          <w:divBdr>
            <w:top w:val="none" w:sz="0" w:space="0" w:color="auto"/>
            <w:left w:val="none" w:sz="0" w:space="0" w:color="auto"/>
            <w:bottom w:val="none" w:sz="0" w:space="0" w:color="auto"/>
            <w:right w:val="none" w:sz="0" w:space="0" w:color="auto"/>
          </w:divBdr>
        </w:div>
        <w:div w:id="109707327">
          <w:marLeft w:val="640"/>
          <w:marRight w:val="0"/>
          <w:marTop w:val="0"/>
          <w:marBottom w:val="0"/>
          <w:divBdr>
            <w:top w:val="none" w:sz="0" w:space="0" w:color="auto"/>
            <w:left w:val="none" w:sz="0" w:space="0" w:color="auto"/>
            <w:bottom w:val="none" w:sz="0" w:space="0" w:color="auto"/>
            <w:right w:val="none" w:sz="0" w:space="0" w:color="auto"/>
          </w:divBdr>
        </w:div>
        <w:div w:id="1960720170">
          <w:marLeft w:val="640"/>
          <w:marRight w:val="0"/>
          <w:marTop w:val="0"/>
          <w:marBottom w:val="0"/>
          <w:divBdr>
            <w:top w:val="none" w:sz="0" w:space="0" w:color="auto"/>
            <w:left w:val="none" w:sz="0" w:space="0" w:color="auto"/>
            <w:bottom w:val="none" w:sz="0" w:space="0" w:color="auto"/>
            <w:right w:val="none" w:sz="0" w:space="0" w:color="auto"/>
          </w:divBdr>
        </w:div>
        <w:div w:id="1407800410">
          <w:marLeft w:val="640"/>
          <w:marRight w:val="0"/>
          <w:marTop w:val="0"/>
          <w:marBottom w:val="0"/>
          <w:divBdr>
            <w:top w:val="none" w:sz="0" w:space="0" w:color="auto"/>
            <w:left w:val="none" w:sz="0" w:space="0" w:color="auto"/>
            <w:bottom w:val="none" w:sz="0" w:space="0" w:color="auto"/>
            <w:right w:val="none" w:sz="0" w:space="0" w:color="auto"/>
          </w:divBdr>
        </w:div>
        <w:div w:id="621616156">
          <w:marLeft w:val="640"/>
          <w:marRight w:val="0"/>
          <w:marTop w:val="0"/>
          <w:marBottom w:val="0"/>
          <w:divBdr>
            <w:top w:val="none" w:sz="0" w:space="0" w:color="auto"/>
            <w:left w:val="none" w:sz="0" w:space="0" w:color="auto"/>
            <w:bottom w:val="none" w:sz="0" w:space="0" w:color="auto"/>
            <w:right w:val="none" w:sz="0" w:space="0" w:color="auto"/>
          </w:divBdr>
        </w:div>
      </w:divsChild>
    </w:div>
    <w:div w:id="2024700170">
      <w:bodyDiv w:val="1"/>
      <w:marLeft w:val="0"/>
      <w:marRight w:val="0"/>
      <w:marTop w:val="0"/>
      <w:marBottom w:val="0"/>
      <w:divBdr>
        <w:top w:val="none" w:sz="0" w:space="0" w:color="auto"/>
        <w:left w:val="none" w:sz="0" w:space="0" w:color="auto"/>
        <w:bottom w:val="none" w:sz="0" w:space="0" w:color="auto"/>
        <w:right w:val="none" w:sz="0" w:space="0" w:color="auto"/>
      </w:divBdr>
      <w:divsChild>
        <w:div w:id="2070567646">
          <w:marLeft w:val="0"/>
          <w:marRight w:val="0"/>
          <w:marTop w:val="0"/>
          <w:marBottom w:val="0"/>
          <w:divBdr>
            <w:top w:val="none" w:sz="0" w:space="0" w:color="auto"/>
            <w:left w:val="none" w:sz="0" w:space="0" w:color="auto"/>
            <w:bottom w:val="none" w:sz="0" w:space="0" w:color="auto"/>
            <w:right w:val="none" w:sz="0" w:space="0" w:color="auto"/>
          </w:divBdr>
        </w:div>
        <w:div w:id="490294592">
          <w:marLeft w:val="0"/>
          <w:marRight w:val="0"/>
          <w:marTop w:val="0"/>
          <w:marBottom w:val="0"/>
          <w:divBdr>
            <w:top w:val="none" w:sz="0" w:space="0" w:color="auto"/>
            <w:left w:val="none" w:sz="0" w:space="0" w:color="auto"/>
            <w:bottom w:val="none" w:sz="0" w:space="0" w:color="auto"/>
            <w:right w:val="none" w:sz="0" w:space="0" w:color="auto"/>
          </w:divBdr>
        </w:div>
        <w:div w:id="7617555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da0b43fa02c94dc0"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729919-366B-4CAD-9518-80507C35A8B5}"/>
      </w:docPartPr>
      <w:docPartBody>
        <w:p w:rsidR="00065341" w:rsidRDefault="00263F7A">
          <w:r w:rsidRPr="009102CE">
            <w:rPr>
              <w:rStyle w:val="Textodelmarcadordeposicin"/>
            </w:rPr>
            <w:t>Haga clic o pulse aquí para escribir texto.</w:t>
          </w:r>
        </w:p>
      </w:docPartBody>
    </w:docPart>
    <w:docPart>
      <w:docPartPr>
        <w:name w:val="B4F6AFBDCEF74CB08CD8A3331D01AC97"/>
        <w:category>
          <w:name w:val="General"/>
          <w:gallery w:val="placeholder"/>
        </w:category>
        <w:types>
          <w:type w:val="bbPlcHdr"/>
        </w:types>
        <w:behaviors>
          <w:behavior w:val="content"/>
        </w:behaviors>
        <w:guid w:val="{5213A211-84BC-4007-A9F1-198FBF7801AF}"/>
      </w:docPartPr>
      <w:docPartBody>
        <w:p w:rsidR="7237674A" w:rsidRDefault="00DE1E75">
          <w:r w:rsidRPr="0D9215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7A"/>
    <w:rsid w:val="00065341"/>
    <w:rsid w:val="001B3B47"/>
    <w:rsid w:val="00263F7A"/>
    <w:rsid w:val="00716063"/>
    <w:rsid w:val="007F4831"/>
    <w:rsid w:val="00DD2910"/>
    <w:rsid w:val="00DE1E75"/>
    <w:rsid w:val="00DF254E"/>
    <w:rsid w:val="00E70F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653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A6105B-5138-493D-8E7C-1CD06EB5B980}">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5fadab6e-000c-4ae3-91cb-5f478e40c2c0&quot;,&quot;properties&quot;:{&quot;noteIndex&quot;:0},&quot;isEdited&quot;:false,&quot;manualOverride&quot;:{&quot;isManuallyOverridden&quot;:false,&quot;citeprocText&quot;:&quot;[1]&quot;,&quot;manualOverrideText&quot;:&quot;&quot;},&quot;citationTag&quot;:&quot;MENDELEY_CITATION_v3_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&quot;,&quot;citationItems&quot;:[{&quot;id&quot;:&quot;81d5f6aa-5d13-3c01-81c6-36cf9afbde88&quot;,&quot;itemData&quot;:{&quot;type&quot;:&quot;article-journal&quot;,&quot;id&quot;:&quot;81d5f6aa-5d13-3c01-81c6-36cf9afbde88&quot;,&quot;title&quot;:&quot;Psychological Consequences in Patients With Amputation of a Limb. An Interpretative-Phenomenological Analysis&quot;,&quot;author&quot;:[{&quot;family&quot;:&quot;Roșca&quot;,&quot;given&quot;:&quot;Andra Cătălina&quot;,&quot;parse-names&quot;:false,&quot;dropping-particle&quot;:&quot;&quot;,&quot;non-dropping-particle&quot;:&quot;&quot;},{&quot;family&quot;:&quot;Baciu&quot;,&quot;given&quot;:&quot;Cosmin Constantin&quot;,&quot;parse-names&quot;:false,&quot;dropping-particle&quot;:&quot;&quot;,&quot;non-dropping-particle&quot;:&quot;&quot;},{&quot;family&quot;:&quot;Burtăverde&quot;,&quot;given&quot;:&quot;Vlad&quot;,&quot;parse-names&quot;:false,&quot;dropping-particle&quot;:&quot;&quot;,&quot;non-dropping-particle&quot;:&quot;&quot;},{&quot;family&quot;:&quot;Mateizer&quot;,&quot;given&quot;:&quot;Alexandru&quot;,&quot;parse-names&quot;:false,&quot;dropping-particle&quot;:&quot;&quot;,&quot;non-dropping-particle&quot;:&quot;&quot;}],&quot;container-title&quot;:&quot;Frontiers in Psychology&quot;,&quot;container-title-short&quot;:&quot;Front Psychol&quot;,&quot;DOI&quot;:&quot;10.3389/fpsyg.2021.537493&quot;,&quot;ISSN&quot;:&quot;16641078&quot;,&quot;issued&quot;:{&quot;date-parts&quot;:[[2021]]},&quot;abstract&quot;:&quot;The study aimed to identify the psychological changes that result from the amputation of a limb and the ways in which patients coordinate their daily lives. The study uses an interpretative phenomenological analysis (IPA) aimed at understanding individual experiences in seven patients who have suffered limb amputation. The method used consisted of individual, semi-structured interviews, conducted approximately 4 months after surgery, to patients at home or in hospital, at the time of their regular checkup. The interviews were audio recorded, transcribed and, following the qualitative analysis performed, six common themes were identified: emotional impact, negative affects, tendency toward isolation, role constraints and limitations, phantom limb, and emotional balancing. A specific theme for patients who have suffered amputations is phantom limb pain, which has received special attention from researchers. The last topic relates to the tendency toward emotional balancing and psychological calibration to return to normal life.&quot;,&quot;volume&quot;:&quot;12&quot;},&quot;isTemporary&quot;:false}]},{&quot;citationID&quot;:&quot;MENDELEY_CITATION_9ae34c06-984e-4206-8fad-b562eb4242fb&quot;,&quot;properties&quot;:{&quot;noteIndex&quot;:0},&quot;isEdited&quot;:false,&quot;manualOverride&quot;:{&quot;isManuallyOverridden&quot;:false,&quot;citeprocText&quot;:&quot;[2], [3], [4]&quot;,&quot;manualOverrideText&quot;:&quot;&quot;},&quot;citationTag&quot;:&quot;MENDELEY_CITATION_v3_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&quot;,&quot;citationItems&quot;:[{&quot;id&quot;:&quot;27217790-6dd4-3b9f-a4a0-168533cd3310&quot;,&quot;itemData&quot;:{&quot;type&quot;:&quot;webpage&quot;,&quot;id&quot;:&quot;27217790-6dd4-3b9f-a4a0-168533cd3310&quot;,&quot;title&quot;:&quot;Myoelectric Hand System 8E70&quot;,&quot;author&quot;:[{&quot;family&quot;:&quot;Ottobock&quot;,&quot;given&quot;:&quot;&quot;,&quot;parse-names&quot;:false,&quot;dropping-particle&quot;:&quot;&quot;,&quot;non-dropping-particle&quot;:&quot;&quot;}],&quot;container-title&quot;:&quot;2025&quot;,&quot;accessed&quot;:{&quot;date-parts&quot;:[[2025,4,13]]},&quot;URL&quot;:&quot;https://www.ottobock.com/en-us/product/8E70&quot;,&quot;container-title-short&quot;:&quot;&quot;},&quot;isTemporary&quot;:false},{&quot;id&quot;:&quot;78b1f6c5-656a-39a7-9f64-b939ee8c41b5&quot;,&quot;itemData&quot;:{&quot;type&quot;:&quot;webpage&quot;,&quot;id&quot;:&quot;78b1f6c5-656a-39a7-9f64-b939ee8c41b5&quot;,&quot;title&quot;:&quot;Hero Arm Overview&quot;,&quot;author&quot;:[{&quot;family&quot;:&quot;Open Bionics&quot;,&quot;given&quot;:&quot;&quot;,&quot;parse-names&quot;:false,&quot;dropping-particle&quot;:&quot;&quot;,&quot;non-dropping-particle&quot;:&quot;&quot;}],&quot;container-title&quot;:&quot;Open Bionics&quot;,&quot;accessed&quot;:{&quot;date-parts&quot;:[[2025,4,13]]},&quot;URL&quot;:&quot;https://openbionics.com/en/hero-arm-overview/&quot;,&quot;container-title-short&quot;:&quot;&quot;},&quot;isTemporary&quot;:false},{&quot;id&quot;:&quot;13df4f10-8782-3574-be49-8e3c78f0be63&quot;,&quot;itemData&quot;:{&quot;type&quot;:&quot;webpage&quot;,&quot;id&quot;:&quot;13df4f10-8782-3574-be49-8e3c78f0be63&quot;,&quot;title&quot;:&quot;Prótesis A3D&quot;,&quot;author&quot;:[{&quot;family&quot;:&quot;Prótesis Avanzadas Colombia&quot;,&quot;given&quot;:&quot;&quot;,&quot;parse-names&quot;:false,&quot;dropping-particle&quot;:&quot;&quot;,&quot;non-dropping-particle&quot;:&quot;&quot;}],&quot;container-title&quot;:&quot;Prótesis Avanzadas Colombia&quot;,&quot;accessed&quot;:{&quot;date-parts&quot;:[[2025,4,13]]},&quot;URL&quot;:&quot;https://www.protesisavanzadas.co/pr%C3%B3tesis-a3d&quot;,&quot;container-title-short&quot;:&quot;&quot;},&quot;isTemporary&quot;:false}]},{&quot;citationID&quot;:&quot;MENDELEY_CITATION_4ef4e642-3dbf-429f-9659-d2593f37a7d0&quot;,&quot;properties&quot;:{&quot;noteIndex&quot;:0},&quot;isEdited&quot;:false,&quot;manualOverride&quot;:{&quot;isManuallyOverridden&quot;:false,&quot;citeprocText&quot;:&quot;[5], [6], [7]&quot;,&quot;manualOverrideText&quot;:&quot;&quot;},&quot;citationTag&quot;:&quot;MENDELEY_CITATION_v3_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&quot;,&quot;citationItems&quot;:[{&quot;id&quot;:&quot;15734a44-5d73-32da-92b2-401e84a416bf&quot;,&quot;itemData&quot;:{&quot;type&quot;:&quot;webpage&quot;,&quot;id&quot;:&quot;15734a44-5d73-32da-92b2-401e84a416bf&quot;,&quot;title&quot;:&quot;Hackberry - Open-source 3D printable bionic hand&quot;,&quot;author&quot;:[{&quot;family&quot;:&quot;exiii Inc.&quot;,&quot;given&quot;:&quot;&quot;,&quot;parse-names&quot;:false,&quot;dropping-particle&quot;:&quot;&quot;,&quot;non-dropping-particle&quot;:&quot;&quot;}],&quot;container-title&quot;:&quot;exiii Inc.&quot;,&quot;accessed&quot;:{&quot;date-parts&quot;:[[2025,4,13]]},&quot;URL&quot;:&quot;https://www.exiii-hackberry.com/&quot;,&quot;container-title-short&quot;:&quot;&quot;},&quot;isTemporary&quot;:false},{&quot;id&quot;:&quot;833e54d8-2ed5-3e78-bd2c-fdf639aad34a&quot;,&quot;itemData&quot;:{&quot;type&quot;:&quot;webpage&quot;,&quot;id&quot;:&quot;833e54d8-2ed5-3e78-bd2c-fdf639aad34a&quot;,&quot;title&quot;:&quot;OpenBionics – Open-source robotic and bionic devices&quot;,&quot;author&quot;:[{&quot;family&quot;:&quot;OpenBionics&quot;,&quot;given&quot;:&quot;&quot;,&quot;parse-names&quot;:false,&quot;dropping-particle&quot;:&quot;&quot;,&quot;non-dropping-particle&quot;:&quot;&quot;}],&quot;container-title&quot;:&quot;OpenBionics&quot;,&quot;accessed&quot;:{&quot;date-parts&quot;:[[2025,4,13]]},&quot;URL&quot;:&quot;https://openbionics.org/&quot;,&quot;container-title-short&quot;:&quot;&quot;},&quot;isTemporary&quot;:false},{&quot;id&quot;:&quot;f7b6258c-7efd-3eaa-a769-12919483f515&quot;,&quot;itemData&quot;:{&quot;type&quot;:&quot;webpage&quot;,&quot;id&quot;:&quot;f7b6258c-7efd-3eaa-a769-12919483f515&quot;,&quot;title&quot;:&quot;Enabling The Future – A Global Network Of Passionate Volunteers Using 3D Printing To Give The World A Helping Hand&quot;,&quot;author&quot;:[{&quot;family&quot;:&quot;Enabling The Future&quot;,&quot;given&quot;:&quot;&quot;,&quot;parse-names&quot;:false,&quot;dropping-particle&quot;:&quot;&quot;,&quot;non-dropping-particle&quot;:&quot;&quot;}],&quot;container-title&quot;:&quot;Enabling The Future&quot;,&quot;accessed&quot;:{&quot;date-parts&quot;:[[2025,4,13]]},&quot;URL&quot;:&quot;https://enablingthefuture.org/&quot;,&quot;container-title-short&quot;:&quot;&quot;},&quot;isTemporary&quot;:false}]},{&quot;citationID&quot;:&quot;MENDELEY_CITATION_949909b9-4fe1-4aca-8010-ec19ac62917f&quot;,&quot;properties&quot;:{&quot;noteIndex&quot;:0},&quot;isEdited&quot;:false,&quot;manualOverride&quot;:{&quot;isManuallyOverridden&quot;:false,&quot;citeprocText&quot;:&quot;[8]&quot;,&quot;manualOverrideText&quot;:&quot;&quot;},&quot;citationTag&quot;:&quot;MENDELEY_CITATION_v3_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&quot;,&quot;citationItems&quot;:[{&quot;id&quot;:&quot;c5406eab-0ce3-37cb-b091-3b75e47795ec&quot;,&quot;itemData&quot;:{&quot;type&quot;:&quot;thesis&quot;,&quot;id&quot;:&quot;c5406eab-0ce3-37cb-b091-3b75e47795ec&quot;,&quot;title&quot;:&quot;Adaptación de la Prótesis de Mano Basada en Soft-Robotics PrExHand para la Evaluación con Usuarios no Patológicos en Pruebas Funcionales&quot;,&quot;author&quot;:[{&quot;family&quot;:&quot;Suárez García&quot;,&quot;given&quot;:&quot;Marcela&quot;,&quot;parse-names&quot;:false,&quot;dropping-particle&quot;:&quot;&quot;,&quot;non-dropping-particle&quot;:&quot;&quot;}],&quot;accessed&quot;:{&quot;date-parts&quot;:[[2025,4,13]]},&quot;DOI&quot;:&quot;10.48713/10336_31566&quot;,&quot;URL&quot;:&quot;https://repository.urosario.edu.co/handle/10336/31566&quot;,&quot;issued&quot;:{&quot;date-parts&quot;:[[2021]]},&quot;publisher&quot;:&quot;Escuela Colombiana de Ingeniería Julio Garavito&quot;,&quot;container-title-short&quot;:&quot;&quot;},&quot;isTemporary&quot;:false}]},{&quot;citationID&quot;:&quot;MENDELEY_CITATION_76f09e80-0daa-445f-a630-f0883fd6e3fe&quot;,&quot;properties&quot;:{&quot;noteIndex&quot;:0},&quot;isEdited&quot;:false,&quot;manualOverride&quot;:{&quot;isManuallyOverridden&quot;:false,&quot;citeprocText&quot;:&quot;[9]&quot;,&quot;manualOverrideText&quot;:&quot;&quot;},&quot;citationTag&quot;:&quot;MENDELEY_CITATION_v3_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&quot;,&quot;citationItems&quot;:[{&quot;id&quot;:&quot;47ba0d6e-db54-359a-8260-8d99037b1cdb&quot;,&quot;itemData&quot;:{&quot;type&quot;:&quot;article-journal&quot;,&quot;id&quot;:&quot;47ba0d6e-db54-359a-8260-8d99037b1cdb&quot;,&quot;title&quot;:&quot;Comparison of six electromyography acquisition setups on hand movement classification tasks&quot;,&quot;author&quot;:[{&quot;family&quot;:&quot;Pizzolato&quot;,&quot;given&quot;:&quot;Stefano&quot;,&quot;parse-names&quot;:false,&quot;dropping-particle&quot;:&quot;&quot;,&quot;non-dropping-particle&quot;:&quot;&quot;},{&quot;family&quot;:&quot;Tagliapietra&quot;,&quot;given&quot;:&quot;Luca&quot;,&quot;parse-names&quot;:false,&quot;dropping-particle&quot;:&quot;&quot;,&quot;non-dropping-particle&quot;:&quot;&quot;},{&quot;family&quot;:&quot;Cognolato&quot;,&quot;given&quot;:&quot;Matteo&quot;,&quot;parse-names&quot;:false,&quot;dropping-particle&quot;:&quot;&quot;,&quot;non-dropping-particle&quot;:&quot;&quot;},{&quot;family&quot;:&quot;Reggiani&quot;,&quot;given&quot;:&quot;Monica&quot;,&quot;parse-names&quot;:false,&quot;dropping-particle&quot;:&quot;&quot;,&quot;non-dropping-particle&quot;:&quot;&quot;},{&quot;family&quot;:&quot;Müller&quot;,&quot;given&quot;:&quot;Henning&quot;,&quot;parse-names&quot;:false,&quot;dropping-particle&quot;:&quot;&quot;,&quot;non-dropping-particle&quot;:&quot;&quot;},{&quot;family&quot;:&quot;Atzori&quot;,&quot;given&quot;:&quot;Manfredo&quot;,&quot;parse-names&quot;:false,&quot;dropping-particle&quot;:&quot;&quot;,&quot;non-dropping-particle&quot;:&quot;&quot;}],&quot;container-title&quot;:&quot;PLOS ONE&quot;,&quot;container-title-short&quot;:&quot;PLoS One&quot;,&quot;accessed&quot;:{&quot;date-parts&quot;:[[2025,4,14]]},&quot;editor&quot;:[{&quot;family&quot;:&quot;Zhang&quot;,&quot;given&quot;:&quot;Dingguo&quot;,&quot;parse-names&quot;:false,&quot;dropping-particle&quot;:&quot;&quot;,&quot;non-dropping-particle&quot;:&quot;&quot;}],&quot;DOI&quot;:&quot;10.1371/journal.pone.0186132&quot;,&quot;ISSN&quot;:&quot;1932-6203&quot;,&quot;URL&quot;:&quot;https://dx.plos.org/10.1371/journal.pone.0186132&quot;,&quot;issued&quot;:{&quot;date-parts&quot;:[[2017,10,12]]},&quot;page&quot;:&quot;e0186132&quot;,&quot;abstract&quot;:&quot;Hand prostheses controlled by surface electromyography are promising due to the non-invasive approach and the control capabilities offered by machine learning. Nevertheless, dexterous prostheses are still scarcely spread due to control difficulties, low robustness and often prohibitive costs. Several sEMG acquisition setups are now available, ranging in terms of costs between a few hundred and several thousand dollars. The objective of this paper is the relative comparison of six acquisition setups on an identical hand movement classification task, in order to help the researchers to choose the proper acquisition setup for their requirements. The acquisition setups are based on four different sEMG electrodes (including Otto Bock, Delsys Trigno, Cometa Wave + Dormo ECG and two Thalmic Myo armbands) and they were used to record more than 50 hand movements from intact subjects with a standardized acquisition protocol. The relative performance of the six sEMG acquisition setups is compared on 41 identical hand movements with a standardized feature extraction and data analysis pipeline aimed at performing hand movement classification. Comparable classification results are obtained with three acquisition setups including the Delsys Trigno, the Cometa Wave and the affordable setup composed of two Myo armbands. The results suggest that practical sEMG tests can be performed even when costs are relevant (e.g. in small laboratories, developing countries or use by children). All the presented datasets can be used for offline tests and their quality can easily be compared as the data sets are publicly available.&quot;,&quot;publisher&quot;:&quot;Public Library of Science&quot;,&quot;issue&quot;:&quot;10&quot;,&quot;volume&quot;:&quot;12&quot;},&quot;isTemporary&quot;:false}]},{&quot;citationID&quot;:&quot;MENDELEY_CITATION_ee57d2db-4e97-4463-b96e-c24a320a829b&quot;,&quot;properties&quot;:{&quot;noteIndex&quot;:0},&quot;isEdited&quot;:false,&quot;manualOverride&quot;:{&quot;isManuallyOverridden&quot;:false,&quot;citeprocText&quot;:&quot;[10]&quot;,&quot;manualOverrideText&quot;:&quot;&quot;},&quot;citationTag&quot;:&quot;MENDELEY_CITATION_v3_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&quot;,&quot;citationItems&quot;:[{&quot;id&quot;:&quot;cc90a64e-f752-3cb6-bfa8-9fdc77adbbec&quot;,&quot;itemData&quot;:{&quot;type&quot;:&quot;article-journal&quot;,&quot;id&quot;:&quot;cc90a64e-f752-3cb6-bfa8-9fdc77adbbec&quot;,&quot;title&quot;:&quot;Surface EMG-Based Inter-Session Gesture Recognition Enhanced by Deep Domain Adaptation&quot;,&quot;author&quot;:[{&quot;family&quot;:&quot;Du&quot;,&quot;given&quot;:&quot;Yu&quot;,&quot;parse-names&quot;:false,&quot;dropping-particle&quot;:&quot;&quot;,&quot;non-dropping-particle&quot;:&quot;&quot;},{&quot;family&quot;:&quot;Jin&quot;,&quot;given&quot;:&quot;Wenguang&quot;,&quot;parse-names&quot;:false,&quot;dropping-particle&quot;:&quot;&quot;,&quot;non-dropping-particle&quot;:&quot;&quot;},{&quot;family&quot;:&quot;Wei&quot;,&quot;given&quot;:&quot;Wentao&quot;,&quot;parse-names&quot;:false,&quot;dropping-particle&quot;:&quot;&quot;,&quot;non-dropping-particle&quot;:&quot;&quot;},{&quot;family&quot;:&quot;Hu&quot;,&quot;given&quot;:&quot;Yu&quot;,&quot;parse-names&quot;:false,&quot;dropping-particle&quot;:&quot;&quot;,&quot;non-dropping-particle&quot;:&quot;&quot;},{&quot;family&quot;:&quot;Geng&quot;,&quot;given&quot;:&quot;Weidong&quot;,&quot;parse-names&quot;:false,&quot;dropping-particle&quot;:&quot;&quot;,&quot;non-dropping-particle&quot;:&quot;&quot;}],&quot;container-title&quot;:&quot;Sensors&quot;,&quot;DOI&quot;:&quot;10.3390/s17030458&quot;,&quot;ISSN&quot;:&quot;1424-8220&quot;,&quot;URL&quot;:&quot;https://www.mdpi.com/1424-8220/17/3/458&quot;,&quot;issued&quot;:{&quot;date-parts&quot;:[[2017]]},&quot;abstract&quot;:&quot;High-density surface electromyography (HD-sEMG) is to record muscles’ electrical activity from a restricted area of the skin by using two dimensional arrays of closely spaced electrodes. This technique allows the analysis and modelling of sEMG signals in both the temporal and spatial domains, leading to new possibilities for studying next-generation muscle-computer interfaces (MCIs). sEMG-based gesture recognition has usually been investigated in an intra-session scenario, and the absence of a standard benchmark database limits the use of HD-sEMG in real-world MCI. To address these problems, we present a benchmark database of HD-sEMG recordings of hand gestures performed by 23 participants, based on an 8 × 16 electrode array, and propose a deep-learning-based domain adaptation framework to enhance sEMG-based inter-session gesture recognition. Experiments on NinaPro, CSL-HDEMG and our CapgMyo dataset validate that our approach outperforms state-of-the-arts methods on intra-session and effectively improved inter-session gesture recognition.&quot;,&quot;issue&quot;:&quot;3&quot;,&quot;volume&quot;:&quot;17&quot;,&quot;container-title-short&quot;:&quot;&quot;},&quot;isTemporary&quot;:false}]},{&quot;citationID&quot;:&quot;MENDELEY_CITATION_70a0f818-8e00-4031-a375-5ea2c5862d09&quot;,&quot;properties&quot;:{&quot;noteIndex&quot;:0},&quot;isEdited&quot;:false,&quot;manualOverride&quot;:{&quot;isManuallyOverridden&quot;:false,&quot;citeprocText&quot;:&quot;[11]&quot;,&quot;manualOverrideText&quot;:&quot;&quot;},&quot;citationTag&quot;:&quot;MENDELEY_CITATION_v3_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&quot;,&quot;citationItems&quot;:[{&quot;id&quot;:&quot;7731a935-a503-3393-a62e-17b25e38d8e2&quot;,&quot;itemData&quot;:{&quot;type&quot;:&quot;article&quot;,&quot;id&quot;:&quot;7731a935-a503-3393-a62e-17b25e38d8e2&quot;,&quot;title&quot;:&quot;EMGBench: Benchmarking Out-of-Distribution Generalization and Adaptation for Electromyography&quot;,&quot;author&quot;:[{&quot;family&quot;:&quot;Yang&quot;,&quot;given&quot;:&quot;Jehan&quot;,&quot;parse-names&quot;:false,&quot;dropping-particle&quot;:&quot;&quot;,&quot;non-dropping-particle&quot;:&quot;&quot;},{&quot;family&quot;:&quot;Soh&quot;,&quot;given&quot;:&quot;Maxwell&quot;,&quot;parse-names&quot;:false,&quot;dropping-particle&quot;:&quot;&quot;,&quot;non-dropping-particle&quot;:&quot;&quot;},{&quot;family&quot;:&quot;Lieu&quot;,&quot;given&quot;:&quot;Vivianna&quot;,&quot;parse-names&quot;:false,&quot;dropping-particle&quot;:&quot;&quot;,&quot;non-dropping-particle&quot;:&quot;&quot;},{&quot;family&quot;:&quot;Weber&quot;,&quot;given&quot;:&quot;Douglas J&quot;,&quot;parse-names&quot;:false,&quot;dropping-particle&quot;:&quot;&quot;,&quot;non-dropping-particle&quot;:&quot;&quot;},{&quot;family&quot;:&quot;Erickson&quot;,&quot;given&quot;:&quot;Zackory&quot;,&quot;parse-names&quot;:false,&quot;dropping-particle&quot;:&quot;&quot;,&quot;non-dropping-particle&quot;:&quot;&quot;}],&quot;URL&quot;:&quot;https://arxiv.org/abs/2410.23625&quot;,&quot;issued&quot;:{&quot;date-parts&quot;:[[2024]]},&quot;container-title-short&quot;:&quot;&quot;},&quot;isTemporary&quot;:false}]},{&quot;citationID&quot;:&quot;MENDELEY_CITATION_071c2852-eea5-4038-88cc-127b75a26c73&quot;,&quot;properties&quot;:{&quot;noteIndex&quot;:0},&quot;isEdited&quot;:false,&quot;manualOverride&quot;:{&quot;isManuallyOverridden&quot;:false,&quot;citeprocText&quot;:&quot;[12]&quot;,&quot;manualOverrideText&quot;:&quot;&quot;},&quot;citationTag&quot;:&quot;MENDELEY_CITATION_v3_eyJjaXRhdGlvbklEIjoiTUVOREVMRVlfQ0lUQVRJT05fMDcxYzI4NTItZWVhNS00MDM4LTg4Y2MtMTI3Yjc1YTI2Yzcz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quot;,&quot;citationItems&quot;:[{&quot;id&quot;:&quot;3031fba4-c3c8-33b9-bdd5-1470dc68ba86&quot;,&quot;itemData&quot;:{&quot;type&quot;:&quot;article-journal&quot;,&quot;id&quot;:&quot;3031fba4-c3c8-33b9-bdd5-1470dc68ba86&quot;,&quot;title&quot;:&quot;Surface Electromyography Signal Processing and Classification Techniques&quot;,&quot;author&quot;:[{&quot;family&quot;:&quot;Chowdhury&quot;,&quot;given&quot;:&quot;Rubana H&quot;,&quot;parse-names&quot;:false,&quot;dropping-particle&quot;:&quot;&quot;,&quot;non-dropping-particle&quot;:&quot;&quot;},{&quot;family&quot;:&quot;Reaz&quot;,&quot;given&quot;:&quot;Mamun B I&quot;,&quot;parse-names&quot;:false,&quot;dropping-particle&quot;:&quot;&quot;,&quot;non-dropping-particle&quot;:&quot;&quot;},{&quot;family&quot;:&quot;Ali&quot;,&quot;given&quot;:&quot;Mohd Alauddin Bin Mohd&quot;,&quot;parse-names&quot;:false,&quot;dropping-particle&quot;:&quot;&quot;,&quot;non-dropping-particle&quot;:&quot;&quot;},{&quot;family&quot;:&quot;Bakar&quot;,&quot;given&quot;:&quot;Ashrif A A&quot;,&quot;parse-names&quot;:false,&quot;dropping-particle&quot;:&quot;&quot;,&quot;non-dropping-particle&quot;:&quot;&quot;},{&quot;family&quot;:&quot;Chellappan&quot;,&quot;given&quot;:&quot;Kalaivani&quot;,&quot;parse-names&quot;:false,&quot;dropping-particle&quot;:&quot;&quot;,&quot;non-dropping-particle&quot;:&quot;&quot;},{&quot;family&quot;:&quot;Chang&quot;,&quot;given&quot;:&quot;Tae G&quot;,&quot;parse-names&quot;:false,&quot;dropping-particle&quot;:&quot;&quot;,&quot;non-dropping-particle&quot;:&quot;&quot;}],&quot;container-title&quot;:&quot;Sensors&quot;,&quot;DOI&quot;:&quot;10.3390/s130912431&quot;,&quot;ISSN&quot;:&quot;1424-8220&quot;,&quot;URL&quot;:&quot;https://www.mdpi.com/1424-8220/13/9/12431&quot;,&quot;issued&quot;:{&quot;date-parts&quot;:[[2013]]},&quot;page&quot;:&quot;12431-12466&quot;,&quot;abstract&quot;:&quo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quot;,&quot;issue&quot;:&quot;9&quot;,&quot;volume&quot;:&quot;13&quot;,&quot;container-title-short&quot;:&quot;&quot;},&quot;isTemporary&quot;:false}]},{&quot;citationID&quot;:&quot;MENDELEY_CITATION_bef57477-19d2-4fa3-9b2f-784ce82d4e14&quot;,&quot;properties&quot;:{&quot;noteIndex&quot;:0},&quot;isEdited&quot;:false,&quot;manualOverride&quot;:{&quot;isManuallyOverridden&quot;:false,&quot;citeprocText&quot;:&quot;[12]&quot;,&quot;manualOverrideText&quot;:&quot;&quot;},&quot;citationTag&quot;:&quot;MENDELEY_CITATION_v3_eyJjaXRhdGlvbklEIjoiTUVOREVMRVlfQ0lUQVRJT05fYmVmNTc0NzctMTlkMi00ZmEzLTliMmYtNzg0Y2U4MmQ0ZTE0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quot;,&quot;citationItems&quot;:[{&quot;id&quot;:&quot;3031fba4-c3c8-33b9-bdd5-1470dc68ba86&quot;,&quot;itemData&quot;:{&quot;type&quot;:&quot;article-journal&quot;,&quot;id&quot;:&quot;3031fba4-c3c8-33b9-bdd5-1470dc68ba86&quot;,&quot;title&quot;:&quot;Surface Electromyography Signal Processing and Classification Techniques&quot;,&quot;author&quot;:[{&quot;family&quot;:&quot;Chowdhury&quot;,&quot;given&quot;:&quot;Rubana H&quot;,&quot;parse-names&quot;:false,&quot;dropping-particle&quot;:&quot;&quot;,&quot;non-dropping-particle&quot;:&quot;&quot;},{&quot;family&quot;:&quot;Reaz&quot;,&quot;given&quot;:&quot;Mamun B I&quot;,&quot;parse-names&quot;:false,&quot;dropping-particle&quot;:&quot;&quot;,&quot;non-dropping-particle&quot;:&quot;&quot;},{&quot;family&quot;:&quot;Ali&quot;,&quot;given&quot;:&quot;Mohd Alauddin Bin Mohd&quot;,&quot;parse-names&quot;:false,&quot;dropping-particle&quot;:&quot;&quot;,&quot;non-dropping-particle&quot;:&quot;&quot;},{&quot;family&quot;:&quot;Bakar&quot;,&quot;given&quot;:&quot;Ashrif A A&quot;,&quot;parse-names&quot;:false,&quot;dropping-particle&quot;:&quot;&quot;,&quot;non-dropping-particle&quot;:&quot;&quot;},{&quot;family&quot;:&quot;Chellappan&quot;,&quot;given&quot;:&quot;Kalaivani&quot;,&quot;parse-names&quot;:false,&quot;dropping-particle&quot;:&quot;&quot;,&quot;non-dropping-particle&quot;:&quot;&quot;},{&quot;family&quot;:&quot;Chang&quot;,&quot;given&quot;:&quot;Tae G&quot;,&quot;parse-names&quot;:false,&quot;dropping-particle&quot;:&quot;&quot;,&quot;non-dropping-particle&quot;:&quot;&quot;}],&quot;container-title&quot;:&quot;Sensors&quot;,&quot;DOI&quot;:&quot;10.3390/s130912431&quot;,&quot;ISSN&quot;:&quot;1424-8220&quot;,&quot;URL&quot;:&quot;https://www.mdpi.com/1424-8220/13/9/12431&quot;,&quot;issued&quot;:{&quot;date-parts&quot;:[[2013]]},&quot;page&quot;:&quot;12431-12466&quot;,&quot;abstract&quot;:&quo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quot;,&quot;issue&quot;:&quot;9&quot;,&quot;volume&quot;:&quot;13&quot;,&quot;container-title-short&quot;:&quot;&quot;},&quot;isTemporary&quot;:false}]},{&quot;citationID&quot;:&quot;MENDELEY_CITATION_e9ec267e-45fc-402a-9694-daa165756f34&quot;,&quot;properties&quot;:{&quot;noteIndex&quot;:0},&quot;isEdited&quot;:false,&quot;manualOverride&quot;:{&quot;isManuallyOverridden&quot;:false,&quot;citeprocText&quot;:&quot;[12]&quot;,&quot;manualOverrideText&quot;:&quot;&quot;},&quot;citationTag&quot;:&quot;MENDELEY_CITATION_v3_eyJjaXRhdGlvbklEIjoiTUVOREVMRVlfQ0lUQVRJT05fZTllYzI2N2UtNDVmYy00MDJhLTk2OTQtZGFhMTY1NzU2ZjM0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quot;,&quot;citationItems&quot;:[{&quot;id&quot;:&quot;3031fba4-c3c8-33b9-bdd5-1470dc68ba86&quot;,&quot;itemData&quot;:{&quot;type&quot;:&quot;article-journal&quot;,&quot;id&quot;:&quot;3031fba4-c3c8-33b9-bdd5-1470dc68ba86&quot;,&quot;title&quot;:&quot;Surface Electromyography Signal Processing and Classification Techniques&quot;,&quot;author&quot;:[{&quot;family&quot;:&quot;Chowdhury&quot;,&quot;given&quot;:&quot;Rubana H&quot;,&quot;parse-names&quot;:false,&quot;dropping-particle&quot;:&quot;&quot;,&quot;non-dropping-particle&quot;:&quot;&quot;},{&quot;family&quot;:&quot;Reaz&quot;,&quot;given&quot;:&quot;Mamun B I&quot;,&quot;parse-names&quot;:false,&quot;dropping-particle&quot;:&quot;&quot;,&quot;non-dropping-particle&quot;:&quot;&quot;},{&quot;family&quot;:&quot;Ali&quot;,&quot;given&quot;:&quot;Mohd Alauddin Bin Mohd&quot;,&quot;parse-names&quot;:false,&quot;dropping-particle&quot;:&quot;&quot;,&quot;non-dropping-particle&quot;:&quot;&quot;},{&quot;family&quot;:&quot;Bakar&quot;,&quot;given&quot;:&quot;Ashrif A A&quot;,&quot;parse-names&quot;:false,&quot;dropping-particle&quot;:&quot;&quot;,&quot;non-dropping-particle&quot;:&quot;&quot;},{&quot;family&quot;:&quot;Chellappan&quot;,&quot;given&quot;:&quot;Kalaivani&quot;,&quot;parse-names&quot;:false,&quot;dropping-particle&quot;:&quot;&quot;,&quot;non-dropping-particle&quot;:&quot;&quot;},{&quot;family&quot;:&quot;Chang&quot;,&quot;given&quot;:&quot;Tae G&quot;,&quot;parse-names&quot;:false,&quot;dropping-particle&quot;:&quot;&quot;,&quot;non-dropping-particle&quot;:&quot;&quot;}],&quot;container-title&quot;:&quot;Sensors&quot;,&quot;DOI&quot;:&quot;10.3390/s130912431&quot;,&quot;ISSN&quot;:&quot;1424-8220&quot;,&quot;URL&quot;:&quot;https://www.mdpi.com/1424-8220/13/9/12431&quot;,&quot;issued&quot;:{&quot;date-parts&quot;:[[2013]]},&quot;page&quot;:&quot;12431-12466&quot;,&quot;abstract&quot;:&quo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quot;,&quot;issue&quot;:&quot;9&quot;,&quot;volume&quot;:&quot;13&quot;,&quot;container-title-short&quot;:&quot;&quot;},&quot;isTemporary&quot;:false}]},{&quot;citationID&quot;:&quot;MENDELEY_CITATION_f536a36d-5dea-4c23-b954-cfa8e6b13c2f&quot;,&quot;properties&quot;:{&quot;noteIndex&quot;:0},&quot;isEdited&quot;:false,&quot;manualOverride&quot;:{&quot;isManuallyOverridden&quot;:false,&quot;citeprocText&quot;:&quot;[13]&quot;,&quot;manualOverrideText&quot;:&quot;&quot;},&quot;citationTag&quot;:&quot;MENDELEY_CITATION_v3_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&quot;,&quot;citationItems&quot;:[{&quot;id&quot;:&quot;9e35893a-e7ae-3f93-9f90-7f8cdb7b6c5c&quot;,&quot;itemData&quot;:{&quot;type&quot;:&quot;webpage&quot;,&quot;id&quot;:&quot;9e35893a-e7ae-3f93-9f90-7f8cdb7b6c5c&quot;,&quot;title&quot;:&quot;DB1 Guidelines&quot;,&quot;author&quot;:[{&quot;family&quot;:&quot;Ninapro Project Team&quot;,&quot;given&quot;:&quot;&quot;,&quot;parse-names&quot;:false,&quot;dropping-particle&quot;:&quot;&quot;,&quot;non-dropping-particle&quot;:&quot;&quot;}],&quot;container-title&quot;:&quot;Ninapro Project – HEVS&quot;,&quot;accessed&quot;:{&quot;date-parts&quot;:[[2025,4,13]]},&quot;URL&quot;:&quot;https://ninapro.hevs.ch/instructions/DB1.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Ame23</b:Tag>
    <b:SourceType>InternetSite</b:SourceType>
    <b:Guid>{E60F33EC-0482-4188-86A1-4AE5D1770DD5}</b:Guid>
    <b:Title>Colonoscopy</b:Title>
    <b:Year>2023</b:Year>
    <b:Month>10</b:Month>
    <b:Day>3</b:Day>
    <b:InternetSiteTitle>Cancer.org</b:InternetSiteTitle>
    <b:URL>https://www.cancer.org/cancer/diagnosis-staging/tests/endoscopy/colonoscopy.html</b:URL>
    <b:Author>
      <b:Author>
        <b:Corporate>American Cancer Society</b:Corporate>
      </b:Author>
    </b:Author>
    <b:RefOrder>1</b:RefOrder>
  </b:Source>
  <b:Source>
    <b:SourceType>Journal Article</b:SourceType>
    <b:Title>Colorectal cancer statistics, 2023</b:Title>
    <b:Year>2023</b:Year>
    <b:Author>
      <b:Author>
        <b:NameList>
          <b:Person>
            <b:First>Rebecca L</b:First>
            <b:Last>Siegel Mph</b:Last>
          </b:Person>
          <b:Person>
            <b:First>Nikita</b:First>
            <b:Last>Sandeep</b:Last>
          </b:Person>
          <b:Person>
            <b:First>Wagle</b:First>
            <b:Last>Mbbs</b:Last>
          </b:Person>
          <b:Person>
            <b:First>Andrea</b:First>
            <b:Last>Cercek</b:Last>
          </b:Person>
          <b:Person>
            <b:First>Robert A</b:First>
            <b:Last>Smith Phd</b:Last>
          </b:Person>
          <b:Person>
            <b:First>|</b:First>
            <b:Last>Ahmedin</b:Last>
          </b:Person>
          <b:Person>
            <b:First>Jemal</b:First>
            <b:Last>Dvm</b:Last>
          </b:Person>
          <b:Person>
            <b:First>Rebecca L</b:First>
            <b:Last>Siegel</b:Last>
          </b:Person>
        </b:NameList>
      </b:Author>
      <b:Editor>
        <b:NameList>
				</b:NameList>
      </b:Editor>
    </b:Author>
    <b:URL>https://acsjournals.onlinelibrary.wiley.com/doi/10.3322/caac.21772</b:URL>
    <b:Tag>colorectal-cancer-statistics,-2023</b:Tag>
    <b:RefOrder>2</b:RefOrder>
  </b:Source>
  <b:Source>
    <b:Tag>Wor23</b:Tag>
    <b:SourceType>InternetSite</b:SourceType>
    <b:Guid>{E05B9CB5-1F3B-4092-B774-8D71D5C0C6CF}</b:Guid>
    <b:Title>Colorectal cancer</b:Title>
    <b:Year>2023</b:Year>
    <b:Author>
      <b:Author>
        <b:Corporate>World Health Organization</b:Corporate>
      </b:Author>
    </b:Author>
    <b:InternetSiteTitle>Who.int</b:InternetSiteTitle>
    <b:Month>07</b:Month>
    <b:Day>11</b:Day>
    <b:URL>https://www.who.int/news-room/fact-sheets/detail/colorectal-cancer</b:URL>
    <b:RefOrder>3</b:RefOrder>
  </b:Source>
  <b:Source>
    <b:Tag>Nis13</b:Tag>
    <b:SourceType>JournalArticle</b:SourceType>
    <b:Guid>{AA74110A-B460-47BE-9DB8-E82527862535}</b:Guid>
    <b:Title>Long-term colorectal-cancer incidence and mortality after lower endoscopy</b:Title>
    <b:Year>2013</b:Year>
    <b:Author>
      <b:Author>
        <b:NameList>
          <b:Person>
            <b:Last>Nishihara</b:Last>
            <b:First>Reiko</b:First>
          </b:Person>
          <b:Person>
            <b:Last>Wu</b:Last>
            <b:First>Kana</b:First>
          </b:Person>
          <b:Person>
            <b:Last>Lochhead</b:Last>
            <b:First>Paul</b:First>
          </b:Person>
          <b:Person>
            <b:Last>Morikawa</b:Last>
            <b:First>Teppei</b:First>
          </b:Person>
          <b:Person>
            <b:Last>Liao</b:Last>
            <b:First>Xiaoyun</b:First>
          </b:Person>
          <b:Person>
            <b:Last>Qian</b:Last>
            <b:First>Zhi</b:First>
            <b:Middle>Rong</b:Middle>
          </b:Person>
          <b:Person>
            <b:Last>Inamura</b:Last>
            <b:First>Kentaro</b:First>
          </b:Person>
          <b:Person>
            <b:Last>Kim</b:Last>
            <b:First>Sun</b:First>
            <b:Middle>A</b:Middle>
          </b:Person>
          <b:Person>
            <b:Last>Kuchiba</b:Last>
            <b:First>Aya</b:First>
          </b:Person>
          <b:Person>
            <b:Last>Yamauchi</b:Last>
            <b:First>Mai</b:First>
          </b:Person>
          <b:Person>
            <b:Last>Imamura</b:Last>
            <b:First>Yu</b:First>
          </b:Person>
          <b:Person>
            <b:Last>Willett</b:Last>
            <b:First>Walter</b:First>
            <b:Middle>C</b:Middle>
          </b:Person>
          <b:Person>
            <b:Last>Rosner</b:Last>
            <b:First>Bernard</b:First>
            <b:Middle>A</b:Middle>
          </b:Person>
          <b:Person>
            <b:Last>Fuchs</b:Last>
            <b:First>Charles</b:First>
            <b:Middle>S</b:Middle>
          </b:Person>
          <b:Person>
            <b:Last>Giovannucci</b:Last>
            <b:First>Edward</b:First>
          </b:Person>
          <b:Person>
            <b:Last>Ogino</b:Last>
            <b:First>Shuji</b:First>
          </b:Person>
        </b:NameList>
      </b:Author>
    </b:Author>
    <b:JournalName>The New England journal of medicine</b:JournalName>
    <b:Pages>1095-1105</b:Pages>
    <b:Volume>369</b:Volume>
    <b:Issue>12</b:Issue>
    <b:DOI>10.1056/nejmoa1301969</b:DOI>
    <b:RefOrder>4</b:RefOrder>
  </b:Source>
  <b:Source>
    <b:Tag>Dou18</b:Tag>
    <b:SourceType>JournalArticle</b:SourceType>
    <b:Guid>{9ECA645F-E054-4465-871F-E57625A04FAD}</b:Guid>
    <b:Author>
      <b:Author>
        <b:NameList>
          <b:Person>
            <b:Last>Doubeni</b:Last>
            <b:First>Chyke</b:First>
            <b:Middle>A</b:Middle>
          </b:Person>
          <b:Person>
            <b:Last>Corley</b:Last>
            <b:First>Douglas</b:First>
            <b:Middle>A</b:Middle>
          </b:Person>
          <b:Person>
            <b:Last>Quinn</b:Last>
            <b:First>Virginia</b:First>
            <b:Middle>P</b:Middle>
          </b:Person>
          <b:Person>
            <b:Last>Jensen</b:Last>
            <b:First>Christopher</b:First>
            <b:Middle>D</b:Middle>
          </b:Person>
          <b:Person>
            <b:Last>Zauber</b:Last>
            <b:First>Ann</b:First>
            <b:Middle>G</b:Middle>
          </b:Person>
          <b:Person>
            <b:Last>Goodman</b:Last>
            <b:First>Michael</b:First>
          </b:Person>
          <b:Person>
            <b:Last>Johnson</b:Last>
            <b:First>Jill</b:First>
            <b:Middle>R</b:Middle>
          </b:Person>
          <b:Person>
            <b:Last>Mehta</b:Last>
            <b:First>Shivan</b:First>
            <b:Middle>J</b:Middle>
          </b:Person>
          <b:Person>
            <b:Last>Becerra</b:Last>
            <b:First>Tracy</b:First>
            <b:Middle>A</b:Middle>
          </b:Person>
          <b:Person>
            <b:Last>Zhao</b:Last>
            <b:First>Wei</b:First>
            <b:Middle>K</b:Middle>
          </b:Person>
          <b:Person>
            <b:Last>Schottinger</b:Last>
            <b:First>Joanne</b:First>
          </b:Person>
          <b:Person>
            <b:Last>Doria-Rose</b:Last>
            <b:First>V</b:First>
            <b:Middle>Paul</b:Middle>
          </b:Person>
          <b:Person>
            <b:Last>Levin</b:Last>
            <b:First>Theodore</b:First>
            <b:Middle>R</b:Middle>
          </b:Person>
          <b:Person>
            <b:Last>Weiss</b:Last>
            <b:First>Noel</b:First>
            <b:Middle>S</b:Middle>
          </b:Person>
          <b:Person>
            <b:Last>Fle</b:Last>
          </b:Person>
        </b:NameList>
      </b:Author>
    </b:Author>
    <b:Title>Effectiveness of screening colonoscopy in reducing the risk of death from right and left colon cancer: a large community-based study</b:Title>
    <b:JournalName>Gut</b:JournalName>
    <b:Year>2018</b:Year>
    <b:Pages>291-298</b:Pages>
    <b:Volume>67</b:Volume>
    <b:Issue>2</b:Issue>
    <b:DOI>10.1136/gutjnl-2016-312712</b:DOI>
    <b:RefOrder>5</b:RefOrder>
  </b:Source>
  <b:Source>
    <b:Tag>Con13</b:Tag>
    <b:SourceType>JournalArticle</b:SourceType>
    <b:Guid>{17A894F6-B344-4085-AC6B-B96E4AECF8E9}</b:Guid>
    <b:Author>
      <b:Author>
        <b:NameList>
          <b:Person>
            <b:Last>Conteduca</b:Last>
            <b:First>Vincenza</b:First>
          </b:Person>
          <b:Person>
            <b:Last>Sansonno</b:Last>
            <b:First>Domenico</b:First>
          </b:Person>
          <b:Person>
            <b:Last>Russi</b:Last>
            <b:First>Sabino</b:First>
          </b:Person>
          <b:Person>
            <b:Last>Dammacco</b:Last>
            <b:First>Franco</b:First>
          </b:Person>
        </b:NameList>
      </b:Author>
    </b:Author>
    <b:Title>Precancerous colorectal lesions</b:Title>
    <b:JournalName>International journal of oncology</b:JournalName>
    <b:Year>2013</b:Year>
    <b:Pages>973-984</b:Pages>
    <b:Volume>43</b:Volume>
    <b:Issue>4</b:Issue>
    <b:DOI>10.3892/ijo.2013.2041</b:DOI>
    <b:RefOrder>6</b:RefOrder>
  </b:Source>
  <b:Source>
    <b:Tag>Wil13</b:Tag>
    <b:SourceType>JournalArticle</b:SourceType>
    <b:Guid>{9F6F07F9-8ADC-435F-AF34-1350A20925F5}</b:Guid>
    <b:Author>
      <b:Author>
        <b:NameList>
          <b:Person>
            <b:Last>Williams</b:Last>
            <b:First>J</b:First>
            <b:Middle>G</b:Middle>
          </b:Person>
          <b:Person>
            <b:Last>Pullan</b:Last>
            <b:First>R</b:First>
            <b:Middle>D</b:Middle>
          </b:Person>
          <b:Person>
            <b:Last>Hill</b:Last>
            <b:First>J</b:First>
          </b:Person>
          <b:Person>
            <b:Last>Horgan</b:Last>
            <b:First>P</b:First>
            <b:Middle>G</b:Middle>
          </b:Person>
          <b:Person>
            <b:Last>Salmo</b:Last>
            <b:First>E</b:First>
          </b:Person>
          <b:Person>
            <b:Last>Buchanan</b:Last>
            <b:First>G</b:First>
            <b:Middle>N</b:Middle>
          </b:Person>
          <b:Person>
            <b:Last>Rasheed</b:Last>
            <b:First>S</b:First>
          </b:Person>
          <b:Person>
            <b:Last>McGee</b:Last>
            <b:First>S</b:First>
            <b:Middle>G</b:Middle>
          </b:Person>
          <b:Person>
            <b:Last>Haboubi</b:Last>
            <b:First>N</b:First>
          </b:Person>
        </b:NameList>
      </b:Author>
    </b:Author>
    <b:Title>Management of the malignant colorectal polyp: ACPGBI position statement</b:Title>
    <b:JournalName>Colorectal disease: the official journal of the Association of Coloproctology of Great Britain and Ireland</b:JournalName>
    <b:Year>2013</b:Year>
    <b:Pages>1-38</b:Pages>
    <b:Volume>15</b:Volume>
    <b:Issue>s2</b:Issue>
    <b:DOI>10.1111/codi.12262</b:DOI>
    <b:RefOrder>7</b:RefOrder>
  </b:Source>
  <b:Source>
    <b:Tag>Par22</b:Tag>
    <b:SourceType>JournalArticle</b:SourceType>
    <b:Guid>{BDC67B15-A351-452B-8320-4C4A898543D0}</b:Guid>
    <b:Author>
      <b:Author>
        <b:NameList>
          <b:Person>
            <b:Last>Park</b:Last>
            <b:First>Su</b:First>
            <b:Middle>Bee</b:Middle>
          </b:Person>
          <b:Person>
            <b:Last>Cha</b:Last>
            <b:First>Jae</b:First>
            <b:Middle>Myung</b:Middle>
          </b:Person>
        </b:NameList>
      </b:Author>
    </b:Author>
    <b:Title>Quality indicators in colonoscopy: the chasm between ideal and reality</b:Title>
    <b:JournalName>Clinical endoscopy</b:JournalName>
    <b:Year>2022</b:Year>
    <b:Pages>332-338</b:Pages>
    <b:Volume>55</b:Volume>
    <b:Issue>3</b:Issue>
    <b:DOI>10.5946/ce.2022.037</b:DOI>
    <b:RefOrder>8</b:RefOrder>
  </b:Source>
  <b:Source>
    <b:Tag>Ahm19</b:Tag>
    <b:SourceType>JournalArticle</b:SourceType>
    <b:Guid>{F6232289-34A6-46EB-8400-0B6240A2E2B5}</b:Guid>
    <b:Title>Artificial intelligence and computer-aided diagnosis in colonoscopy: current evidence and future directions</b:Title>
    <b:Year>2019</b:Year>
    <b:Author>
      <b:Author>
        <b:NameList>
          <b:Person>
            <b:Last>Ahmad</b:Last>
            <b:First>Omer</b:First>
            <b:Middle>F</b:Middle>
          </b:Person>
          <b:Person>
            <b:Last>Soares</b:Last>
            <b:First>Antonio</b:First>
            <b:Middle>S</b:Middle>
          </b:Person>
          <b:Person>
            <b:Last>Mazomenos</b:Last>
            <b:First>Evangelos</b:First>
          </b:Person>
          <b:Person>
            <b:Last>Brandao</b:Last>
            <b:First>Patrick</b:First>
          </b:Person>
          <b:Person>
            <b:Last>Vega</b:Last>
            <b:First>Roser</b:First>
          </b:Person>
          <b:Person>
            <b:Last>Seward</b:Last>
            <b:First>Edward</b:First>
          </b:Person>
          <b:Person>
            <b:Last>Stoyanov</b:Last>
            <b:First>Danail</b:First>
          </b:Person>
          <b:Person>
            <b:Last>Chand</b:Last>
            <b:First>Manish</b:First>
          </b:Person>
          <b:Person>
            <b:Last>Lovat</b:Last>
            <b:First>Laurence</b:First>
            <b:Middle>B</b:Middle>
          </b:Person>
        </b:NameList>
      </b:Author>
    </b:Author>
    <b:JournalName>The lancet. Gastroenterology &amp; hepatology</b:JournalName>
    <b:Pages>71-80</b:Pages>
    <b:Volume>4</b:Volume>
    <b:Issue>1</b:Issue>
    <b:DOI>10.1016/s2468-1253(18)30282-6</b:DOI>
    <b:RefOrder>9</b:RefOrder>
  </b:Source>
  <b:Source>
    <b:Tag>Shi20</b:Tag>
    <b:SourceType>JournalArticle</b:SourceType>
    <b:Guid>{052CB910-CD5A-4FF2-89D7-6362B307EE19}</b:Guid>
    <b:Author>
      <b:Author>
        <b:NameList>
          <b:Person>
            <b:Last>Shine</b:Last>
            <b:First>Rebecca</b:First>
          </b:Person>
          <b:Person>
            <b:Last>Bui</b:Last>
            <b:First>Andrew</b:First>
          </b:Person>
          <b:Person>
            <b:Last>Burgess</b:Last>
            <b:First>Adele</b:First>
          </b:Person>
        </b:NameList>
      </b:Author>
    </b:Author>
    <b:Title>Quality indicators in colonoscopy: an evolving paradigm: Quality indicators in colonoscopy</b:Title>
    <b:JournalName>ANZ journal of surgery</b:JournalName>
    <b:Year>2020</b:Year>
    <b:Pages>215-221</b:Pages>
    <b:Volume>90</b:Volume>
    <b:Issue>3</b:Issue>
    <b:DOI>10.1111/ans.15775</b:DOI>
    <b:RefOrder>10</b:RefOrder>
  </b:Source>
  <b:Source>
    <b:Tag>Tom21</b:Tag>
    <b:SourceType>DocumentFromInternetSite</b:SourceType>
    <b:Guid>{C78908A3-F70B-4E32-9227-5320B7085935}</b:Guid>
    <b:Author>
      <b:Author>
        <b:NameList>
          <b:Person>
            <b:Last>Tomar</b:Last>
            <b:First>Nikhil</b:First>
            <b:Middle>Kumar</b:Middle>
          </b:Person>
        </b:NameList>
      </b:Author>
    </b:Author>
    <b:Title>Automatic polyp segmentation using fully convolutional neural network</b:Title>
    <b:JournalName>arXiv [eess.IV]</b:JournalName>
    <b:Year>2021</b:Year>
    <b:Month>01</b:Month>
    <b:Day>11</b:Day>
    <b:URL>http://arxiv.org/abs/2101.04001https://arxiv.org/abs/2101.04001</b:URL>
    <b:InternetSiteTitle>arXiv [eess.IV]</b:InternetSiteTitle>
    <b:RefOrder>11</b:RefOrder>
  </b:Source>
  <b:Source>
    <b:Tag>Sán20</b:Tag>
    <b:SourceType>JournalArticle</b:SourceType>
    <b:Guid>{D33A7C1D-4DE2-4E55-8541-884EB2AB6ADA}</b:Guid>
    <b:Author>
      <b:Author>
        <b:NameList>
          <b:Person>
            <b:Last>Sánchez-Montes</b:Last>
            <b:First>Cristina</b:First>
          </b:Person>
          <b:Person>
            <b:Last>Bernal</b:Last>
            <b:First>Jorge</b:First>
          </b:Person>
          <b:Person>
            <b:Last>García-Rodríguez</b:Last>
            <b:First>Ana</b:First>
          </b:Person>
          <b:Person>
            <b:Last>Córdova</b:Last>
            <b:First>Henry</b:First>
          </b:Person>
          <b:Person>
            <b:Last>Fernández-Esparrach</b:Last>
            <b:First>Gloria</b:First>
          </b:Person>
        </b:NameList>
      </b:Author>
    </b:Author>
    <b:Title>Revisión de métodos computacionales de detección y clasificación de pólipos en imagen de colonoscopia</b:Title>
    <b:JournalName>Gastroenterologia y hepatologia</b:JournalName>
    <b:Year>2020</b:Year>
    <b:Pages>222-232</b:Pages>
    <b:Volume>43</b:Volume>
    <b:Issue>4</b:Issue>
    <b:URL>https://www.elsevier.es/es-revista-gastroenterologia-hepatologia-14-articulo-revision-metodos-computacionales-deteccion-clasificacion-S0210570520300145</b:URL>
    <b:DOI>10.1016/j.gastrohep.2019.11.004</b:DOI>
    <b:RefOrder>12</b:RefOrder>
  </b:Source>
  <b:Source>
    <b:Tag>Sán201</b:Tag>
    <b:SourceType>JournalArticle</b:SourceType>
    <b:Guid>{3145F71C-E7A6-4250-9D33-C344D2DE57C3}</b:Guid>
    <b:Author>
      <b:Author>
        <b:NameList>
          <b:Person>
            <b:Last>Sánchez-Montes</b:Last>
            <b:First>Cristina</b:First>
          </b:Person>
          <b:Person>
            <b:Last>García-Rodríguez</b:Last>
            <b:First>Ana</b:First>
          </b:Person>
          <b:Person>
            <b:Last>Córdova</b:Last>
            <b:First>Henry</b:First>
          </b:Person>
          <b:Person>
            <b:Last>Pellisé</b:Last>
            <b:First>María</b:First>
          </b:Person>
          <b:Person>
            <b:Last>Fernández-Esparrach</b:Last>
            <b:First>Gloria</b:First>
          </b:Person>
        </b:NameList>
      </b:Author>
    </b:Author>
    <b:Title>Tecnologías de endoscopia avanzada para mejorar la detección y caracterización de los pólipos colorrectales</b:Title>
    <b:JournalName>Gastroenterologia y hepatologia</b:JournalName>
    <b:Year>2020</b:Year>
    <b:Pages>46-56</b:Pages>
    <b:Volume>43</b:Volume>
    <b:Issue>1</b:Issue>
    <b:URL>https://www.elsevier.es/es-revista-gastroenterologia-hepatologia-14-articulo-tecnologias-endoscopia-avanzada-mejorar-deteccion-S0210570519302511</b:URL>
    <b:DOI>10.1016/j.gastrohep.2019.09.008</b:DOI>
    <b:RefOrder>13</b:RefOrder>
  </b:Source>
  <b:Source>
    <b:Tag>Hsu21</b:Tag>
    <b:SourceType>JournalArticle</b:SourceType>
    <b:Guid>{5D6947E1-1D1B-4267-A84D-2A6B1794CDA3}</b:Guid>
    <b:Author>
      <b:Author>
        <b:NameList>
          <b:Person>
            <b:Last>Hsu</b:Last>
            <b:First>Chen-Ming</b:First>
          </b:Person>
          <b:Person>
            <b:Last>Hsu</b:Last>
            <b:First>Chien-Chang</b:First>
          </b:Person>
          <b:Person>
            <b:Last>Hsu</b:Last>
            <b:First>Zhe-Ming</b:First>
          </b:Person>
          <b:Person>
            <b:Last>Shih</b:Last>
            <b:First>Feng-Yu</b:First>
          </b:Person>
          <b:Person>
            <b:Last>Chang</b:Last>
            <b:First>Meng-Lin</b:First>
          </b:Person>
          <b:Person>
            <b:Last>Chen</b:Last>
            <b:First>Tsung-Hsing</b:First>
          </b:Person>
        </b:NameList>
      </b:Author>
    </b:Author>
    <b:Title>Colorectal polyp image detection and classification through grayscale images and deep learning</b:Title>
    <b:JournalName>Sensors (Basel, Switzerland)</b:JournalName>
    <b:Year>2021</b:Year>
    <b:Pages>5995</b:Pages>
    <b:Volume>21</b:Volume>
    <b:Issue>1/</b:Issue>
    <b:URL>https://www.mdpi.com/1424-8220/21/18/5995</b:URL>
    <b:DOI>10.3390/s21185995</b:DOI>
    <b:RefOrder>14</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ECB0EE6A8612A94F8070F3D00CFF4355" ma:contentTypeVersion="4" ma:contentTypeDescription="Crear nuevo documento." ma:contentTypeScope="" ma:versionID="2af0f74c4c3966621a9365c3042e5b0c">
  <xsd:schema xmlns:xsd="http://www.w3.org/2001/XMLSchema" xmlns:xs="http://www.w3.org/2001/XMLSchema" xmlns:p="http://schemas.microsoft.com/office/2006/metadata/properties" xmlns:ns2="1bdd468c-fee3-4d6c-946c-900895b076d4" targetNamespace="http://schemas.microsoft.com/office/2006/metadata/properties" ma:root="true" ma:fieldsID="0c11218d2a088e0a1ea7e30a5c0f91c9" ns2:_="">
    <xsd:import namespace="1bdd468c-fee3-4d6c-946c-900895b076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d468c-fee3-4d6c-946c-900895b07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T4XpZWy+qMi72YunpOIoXIG9A==">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XRVNiYVFnTk1WOHZ1cGM2c0NFTzlmVm9QeWlhaFA1e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58E741-B0EC-49F4-B106-7532529C5F89}">
  <ds:schemaRefs>
    <ds:schemaRef ds:uri="http://schemas.openxmlformats.org/officeDocument/2006/bibliography"/>
  </ds:schemaRefs>
</ds:datastoreItem>
</file>

<file path=customXml/itemProps2.xml><?xml version="1.0" encoding="utf-8"?>
<ds:datastoreItem xmlns:ds="http://schemas.openxmlformats.org/officeDocument/2006/customXml" ds:itemID="{2947BAF8-59B4-46B6-B53D-9C4464B30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d468c-fee3-4d6c-946c-900895b07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7C405AB-6B1F-421F-8AD3-9CAE2ACB28B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9092BE0-9F26-4F63-A5D8-99276CA9FF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17</Pages>
  <Words>3428</Words>
  <Characters>18858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BERNARDA SALAZAR SANCHEZ</dc:creator>
  <cp:lastModifiedBy>Henry Alberto Arcila Ramírez</cp:lastModifiedBy>
  <cp:revision>91</cp:revision>
  <dcterms:created xsi:type="dcterms:W3CDTF">2025-02-25T18:36:00Z</dcterms:created>
  <dcterms:modified xsi:type="dcterms:W3CDTF">2025-05-30T03:40:00Z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0x010100ECB0EE6A8612A94F8070F3D00CFF4355</vt:lpwstr>
  </property>
</Properties>
</file>